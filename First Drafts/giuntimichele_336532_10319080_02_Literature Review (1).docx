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F2C1" w14:textId="77777777" w:rsidR="008401DB" w:rsidRDefault="008401DB">
      <w:pPr>
        <w:pStyle w:val="Heading1"/>
        <w:spacing w:before="0" w:line="480" w:lineRule="auto"/>
        <w:jc w:val="center"/>
        <w:rPr>
          <w:ins w:id="0" w:author="Michele Giunti" w:date="2023-02-20T08:04:00Z"/>
          <w:rFonts w:ascii="Times New Roman" w:hAnsi="Times New Roman" w:cs="Times New Roman"/>
          <w:b/>
          <w:bCs/>
          <w:color w:val="auto"/>
          <w:sz w:val="24"/>
          <w:szCs w:val="24"/>
        </w:rPr>
      </w:pPr>
      <w:bookmarkStart w:id="1" w:name="_Toc120794022"/>
      <w:commentRangeStart w:id="2"/>
      <w:r w:rsidRPr="003D489D">
        <w:rPr>
          <w:rFonts w:ascii="Times New Roman" w:hAnsi="Times New Roman" w:cs="Times New Roman"/>
          <w:b/>
          <w:bCs/>
          <w:color w:val="auto"/>
          <w:sz w:val="24"/>
          <w:szCs w:val="24"/>
        </w:rPr>
        <w:t>Literature Review</w:t>
      </w:r>
      <w:bookmarkEnd w:id="1"/>
      <w:commentRangeEnd w:id="2"/>
      <w:r w:rsidR="009F389B">
        <w:rPr>
          <w:rStyle w:val="CommentReference"/>
          <w:rFonts w:asciiTheme="minorHAnsi" w:eastAsiaTheme="minorHAnsi" w:hAnsiTheme="minorHAnsi" w:cstheme="minorBidi"/>
          <w:color w:val="auto"/>
        </w:rPr>
        <w:commentReference w:id="2"/>
      </w:r>
    </w:p>
    <w:p w14:paraId="5BC7B510" w14:textId="77777777" w:rsidR="003F0EA0" w:rsidRPr="00C81B4C" w:rsidRDefault="003F0EA0" w:rsidP="003F0EA0">
      <w:pPr>
        <w:pStyle w:val="Heading2"/>
        <w:spacing w:before="0" w:line="480" w:lineRule="auto"/>
        <w:rPr>
          <w:ins w:id="3" w:author="Michele Giunti" w:date="2023-02-20T08:04:00Z"/>
          <w:rFonts w:ascii="Times New Roman" w:hAnsi="Times New Roman" w:cs="Times New Roman"/>
          <w:b/>
          <w:bCs/>
          <w:color w:val="auto"/>
          <w:sz w:val="24"/>
          <w:szCs w:val="24"/>
        </w:rPr>
      </w:pPr>
      <w:ins w:id="4" w:author="Michele Giunti" w:date="2023-02-20T08:04:00Z">
        <w:r>
          <w:rPr>
            <w:rFonts w:ascii="Times New Roman" w:hAnsi="Times New Roman" w:cs="Times New Roman"/>
            <w:b/>
            <w:bCs/>
            <w:color w:val="auto"/>
            <w:sz w:val="24"/>
            <w:szCs w:val="24"/>
          </w:rPr>
          <w:t>The Growing Importance of Online Communication</w:t>
        </w:r>
      </w:ins>
    </w:p>
    <w:p w14:paraId="177A0F7D" w14:textId="77777777" w:rsidR="003F0EA0" w:rsidRPr="007B0B8D" w:rsidRDefault="003F0EA0" w:rsidP="003F0EA0">
      <w:pPr>
        <w:spacing w:after="0" w:line="480" w:lineRule="auto"/>
        <w:ind w:firstLine="720"/>
        <w:rPr>
          <w:ins w:id="5" w:author="Michele Giunti" w:date="2023-02-20T08:04:00Z"/>
          <w:rFonts w:ascii="Times New Roman" w:eastAsia="Times New Roman" w:hAnsi="Times New Roman" w:cs="Times New Roman"/>
          <w:color w:val="000000"/>
          <w:sz w:val="24"/>
          <w:szCs w:val="24"/>
        </w:rPr>
      </w:pPr>
      <w:commentRangeStart w:id="6"/>
      <w:ins w:id="7" w:author="Michele Giunti" w:date="2023-02-20T08:04:00Z">
        <w:r w:rsidRPr="007B0B8D">
          <w:rPr>
            <w:rFonts w:ascii="Times New Roman" w:hAnsi="Times New Roman" w:cs="Times New Roman"/>
            <w:sz w:val="24"/>
            <w:szCs w:val="24"/>
          </w:rPr>
          <w:t xml:space="preserve">93% of Americans </w:t>
        </w:r>
        <w:r>
          <w:rPr>
            <w:rFonts w:ascii="Times New Roman" w:hAnsi="Times New Roman" w:cs="Times New Roman"/>
            <w:sz w:val="24"/>
            <w:szCs w:val="24"/>
          </w:rPr>
          <w:t>today claim to have used the internet at least once, vastly surpassing the numbers reported in 2000</w:t>
        </w:r>
        <w:r w:rsidRPr="007B0B8D">
          <w:rPr>
            <w:rFonts w:ascii="Times New Roman" w:hAnsi="Times New Roman" w:cs="Times New Roman"/>
            <w:sz w:val="24"/>
            <w:szCs w:val="24"/>
          </w:rPr>
          <w:t xml:space="preserve"> (52%) </w:t>
        </w:r>
        <w:r>
          <w:rPr>
            <w:rFonts w:ascii="Times New Roman" w:hAnsi="Times New Roman" w:cs="Times New Roman"/>
            <w:sz w:val="24"/>
            <w:szCs w:val="24"/>
          </w:rPr>
          <w:t>and flagging this generation as one rich in freedom of communication and network expansiveness</w:t>
        </w:r>
        <w:r w:rsidRPr="007B0B8D">
          <w:rPr>
            <w:rFonts w:ascii="Times New Roman" w:hAnsi="Times New Roman" w:cs="Times New Roman"/>
            <w:sz w:val="24"/>
            <w:szCs w:val="24"/>
          </w:rPr>
          <w:t xml:space="preserve"> </w:t>
        </w:r>
        <w:commentRangeEnd w:id="6"/>
        <w:r>
          <w:rPr>
            <w:rStyle w:val="CommentReference"/>
          </w:rPr>
          <w:commentReference w:id="6"/>
        </w:r>
        <w:r w:rsidRPr="007B0B8D">
          <w:rPr>
            <w:rFonts w:ascii="Times New Roman" w:hAnsi="Times New Roman" w:cs="Times New Roman"/>
            <w:sz w:val="24"/>
            <w:szCs w:val="24"/>
          </w:rPr>
          <w:t xml:space="preserve">(Pew Research Center, 2021). </w:t>
        </w:r>
        <w:r>
          <w:rPr>
            <w:rFonts w:ascii="Times New Roman" w:hAnsi="Times New Roman" w:cs="Times New Roman"/>
            <w:sz w:val="24"/>
            <w:szCs w:val="24"/>
          </w:rPr>
          <w:t>The increase in connectedness</w:t>
        </w:r>
        <w:r w:rsidRPr="007B0B8D">
          <w:rPr>
            <w:rFonts w:ascii="Times New Roman" w:hAnsi="Times New Roman" w:cs="Times New Roman"/>
            <w:sz w:val="24"/>
            <w:szCs w:val="24"/>
          </w:rPr>
          <w:t xml:space="preserve"> </w:t>
        </w:r>
        <w:commentRangeStart w:id="8"/>
        <w:commentRangeEnd w:id="8"/>
        <w:r>
          <w:rPr>
            <w:rStyle w:val="CommentReference"/>
          </w:rPr>
          <w:commentReference w:id="9"/>
        </w:r>
        <w:commentRangeStart w:id="9"/>
        <w:commentRangeEnd w:id="9"/>
        <w:r w:rsidRPr="007B0B8D">
          <w:rPr>
            <w:rFonts w:ascii="Times New Roman" w:hAnsi="Times New Roman" w:cs="Times New Roman"/>
            <w:sz w:val="24"/>
            <w:szCs w:val="24"/>
          </w:rPr>
          <w:t xml:space="preserve">entail a higher level of social support distribution across all members of society, though preexisting inequalities can persist through </w:t>
        </w:r>
        <w:r>
          <w:rPr>
            <w:rFonts w:ascii="Times New Roman" w:hAnsi="Times New Roman" w:cs="Times New Roman"/>
            <w:sz w:val="24"/>
            <w:szCs w:val="24"/>
          </w:rPr>
          <w:t>secondary aspects</w:t>
        </w:r>
        <w:r w:rsidRPr="007B0B8D">
          <w:rPr>
            <w:rFonts w:ascii="Times New Roman" w:hAnsi="Times New Roman" w:cs="Times New Roman"/>
            <w:sz w:val="24"/>
            <w:szCs w:val="24"/>
          </w:rPr>
          <w:t xml:space="preserve"> of socioeconomic and racial inequalities, such as internet broadband access, technological education, and choice of primary tech use (</w:t>
        </w:r>
        <w:r w:rsidRPr="007B0B8D">
          <w:rPr>
            <w:rFonts w:ascii="Times New Roman" w:eastAsia="Times New Roman" w:hAnsi="Times New Roman" w:cs="Times New Roman"/>
            <w:color w:val="000000"/>
            <w:sz w:val="24"/>
            <w:szCs w:val="24"/>
          </w:rPr>
          <w:t>Le-Phuong</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2022). Regardless, gaps in age, race, and gender have been closing </w:t>
        </w:r>
        <w:r w:rsidRPr="00813211">
          <w:rPr>
            <w:rFonts w:ascii="Times New Roman" w:eastAsia="Times New Roman" w:hAnsi="Times New Roman" w:cs="Times New Roman"/>
            <w:color w:val="000000"/>
            <w:sz w:val="24"/>
            <w:szCs w:val="24"/>
            <w:highlight w:val="green"/>
          </w:rPr>
          <w:t>up</w:t>
        </w:r>
        <w:r w:rsidRPr="007B0B8D">
          <w:rPr>
            <w:rFonts w:ascii="Times New Roman" w:eastAsia="Times New Roman" w:hAnsi="Times New Roman" w:cs="Times New Roman"/>
            <w:color w:val="000000"/>
            <w:sz w:val="24"/>
            <w:szCs w:val="24"/>
          </w:rPr>
          <w:t xml:space="preserve"> </w:t>
        </w:r>
        <w:r w:rsidRPr="00813211">
          <w:rPr>
            <w:rFonts w:ascii="Times New Roman" w:eastAsia="Times New Roman" w:hAnsi="Times New Roman" w:cs="Times New Roman"/>
            <w:color w:val="000000"/>
            <w:sz w:val="24"/>
            <w:szCs w:val="24"/>
            <w:highlight w:val="green"/>
          </w:rPr>
          <w:t>when considering</w:t>
        </w:r>
        <w:r w:rsidRPr="007B0B8D">
          <w:rPr>
            <w:rFonts w:ascii="Times New Roman" w:eastAsia="Times New Roman" w:hAnsi="Times New Roman" w:cs="Times New Roman"/>
            <w:color w:val="000000"/>
            <w:sz w:val="24"/>
            <w:szCs w:val="24"/>
          </w:rPr>
          <w:t xml:space="preserve"> modern internet use</w:t>
        </w:r>
        <w:r w:rsidRPr="007B0B8D">
          <w:rPr>
            <w:rStyle w:val="FootnoteReference"/>
            <w:rFonts w:ascii="Times New Roman" w:eastAsia="Times New Roman" w:hAnsi="Times New Roman" w:cs="Times New Roman"/>
            <w:color w:val="000000"/>
            <w:sz w:val="24"/>
            <w:szCs w:val="24"/>
          </w:rPr>
          <w:footnoteReference w:id="1"/>
        </w:r>
        <w:r w:rsidRPr="007B0B8D">
          <w:rPr>
            <w:rFonts w:ascii="Times New Roman" w:eastAsia="Times New Roman" w:hAnsi="Times New Roman" w:cs="Times New Roman"/>
            <w:color w:val="000000"/>
            <w:sz w:val="24"/>
            <w:szCs w:val="24"/>
          </w:rPr>
          <w:t xml:space="preserve">, and the pandemic has </w:t>
        </w:r>
        <w:commentRangeStart w:id="12"/>
        <w:r>
          <w:rPr>
            <w:rFonts w:ascii="Times New Roman" w:eastAsia="Times New Roman" w:hAnsi="Times New Roman" w:cs="Times New Roman"/>
            <w:color w:val="000000"/>
            <w:sz w:val="24"/>
            <w:szCs w:val="24"/>
          </w:rPr>
          <w:t>accelerated</w:t>
        </w:r>
        <w:r w:rsidRPr="007B0B8D">
          <w:rPr>
            <w:rFonts w:ascii="Times New Roman" w:eastAsia="Times New Roman" w:hAnsi="Times New Roman" w:cs="Times New Roman"/>
            <w:color w:val="000000"/>
            <w:sz w:val="24"/>
            <w:szCs w:val="24"/>
          </w:rPr>
          <w:t xml:space="preserve"> this trend due to the physical restrictions of social isolation</w:t>
        </w:r>
        <w:r>
          <w:rPr>
            <w:rFonts w:ascii="Times New Roman" w:eastAsia="Times New Roman" w:hAnsi="Times New Roman" w:cs="Times New Roman"/>
            <w:color w:val="000000"/>
            <w:sz w:val="24"/>
            <w:szCs w:val="24"/>
          </w:rPr>
          <w:t xml:space="preserve"> and the consequent rise in connectivity needs</w:t>
        </w:r>
        <w:commentRangeEnd w:id="12"/>
        <w:r>
          <w:rPr>
            <w:rStyle w:val="CommentReference"/>
          </w:rPr>
          <w:commentReference w:id="12"/>
        </w:r>
        <w:r w:rsidRPr="007B0B8D">
          <w:rPr>
            <w:rFonts w:ascii="Times New Roman" w:eastAsia="Times New Roman" w:hAnsi="Times New Roman" w:cs="Times New Roman"/>
            <w:color w:val="000000"/>
            <w:sz w:val="24"/>
            <w:szCs w:val="24"/>
          </w:rPr>
          <w:t>. In particular among young adults, internet participation has become more essential than ever (</w:t>
        </w:r>
        <w:r>
          <w:rPr>
            <w:rFonts w:ascii="Times New Roman" w:eastAsia="Times New Roman" w:hAnsi="Times New Roman" w:cs="Times New Roman"/>
            <w:color w:val="000000"/>
            <w:sz w:val="24"/>
            <w:szCs w:val="24"/>
          </w:rPr>
          <w:t xml:space="preserve">increasing </w:t>
        </w:r>
        <w:commentRangeStart w:id="13"/>
        <w:r w:rsidRPr="007B0B8D">
          <w:rPr>
            <w:rFonts w:ascii="Times New Roman" w:eastAsia="Times New Roman" w:hAnsi="Times New Roman" w:cs="Times New Roman"/>
            <w:color w:val="000000"/>
            <w:sz w:val="24"/>
            <w:szCs w:val="24"/>
          </w:rPr>
          <w:t>from 62% in 2020 to 72% in 2021</w:t>
        </w:r>
        <w:commentRangeEnd w:id="13"/>
        <w:r>
          <w:rPr>
            <w:rStyle w:val="CommentReference"/>
          </w:rPr>
          <w:commentReference w:id="13"/>
        </w:r>
        <w:r w:rsidRPr="007B0B8D">
          <w:rPr>
            <w:rFonts w:ascii="Times New Roman" w:eastAsia="Times New Roman" w:hAnsi="Times New Roman" w:cs="Times New Roman"/>
            <w:color w:val="000000"/>
            <w:sz w:val="24"/>
            <w:szCs w:val="24"/>
          </w:rPr>
          <w:t xml:space="preserve">; McClain </w:t>
        </w:r>
        <w:r>
          <w:rPr>
            <w:rFonts w:ascii="Times New Roman" w:eastAsia="Times New Roman" w:hAnsi="Times New Roman" w:cs="Times New Roman"/>
            <w:color w:val="000000"/>
            <w:sz w:val="24"/>
            <w:szCs w:val="24"/>
          </w:rPr>
          <w:t xml:space="preserve">et al., </w:t>
        </w:r>
        <w:r w:rsidRPr="007B0B8D">
          <w:rPr>
            <w:rFonts w:ascii="Times New Roman" w:eastAsia="Times New Roman" w:hAnsi="Times New Roman" w:cs="Times New Roman"/>
            <w:color w:val="000000"/>
            <w:sz w:val="24"/>
            <w:szCs w:val="24"/>
          </w:rPr>
          <w:t>2021), due to its function as an information sharing platform</w:t>
        </w:r>
        <w:r>
          <w:rPr>
            <w:rFonts w:ascii="Times New Roman" w:eastAsia="Times New Roman" w:hAnsi="Times New Roman" w:cs="Times New Roman"/>
            <w:color w:val="000000"/>
            <w:sz w:val="24"/>
            <w:szCs w:val="24"/>
          </w:rPr>
          <w:t xml:space="preserve"> and</w:t>
        </w:r>
        <w:r w:rsidRPr="007B0B8D">
          <w:rPr>
            <w:rFonts w:ascii="Times New Roman" w:eastAsia="Times New Roman" w:hAnsi="Times New Roman" w:cs="Times New Roman"/>
            <w:color w:val="000000"/>
            <w:sz w:val="24"/>
            <w:szCs w:val="24"/>
          </w:rPr>
          <w:t xml:space="preserve"> distant communication method, </w:t>
        </w:r>
        <w:r>
          <w:rPr>
            <w:rFonts w:ascii="Times New Roman" w:eastAsia="Times New Roman" w:hAnsi="Times New Roman" w:cs="Times New Roman"/>
            <w:color w:val="000000"/>
            <w:sz w:val="24"/>
            <w:szCs w:val="24"/>
          </w:rPr>
          <w:t>as well as a research</w:t>
        </w:r>
        <w:r w:rsidRPr="007B0B8D">
          <w:rPr>
            <w:rFonts w:ascii="Times New Roman" w:eastAsia="Times New Roman" w:hAnsi="Times New Roman" w:cs="Times New Roman"/>
            <w:color w:val="000000"/>
            <w:sz w:val="24"/>
            <w:szCs w:val="24"/>
          </w:rPr>
          <w:t xml:space="preserve"> and emotional sharing tool (Wong</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2021).</w:t>
        </w:r>
        <w:r>
          <w:rPr>
            <w:rFonts w:ascii="Times New Roman" w:eastAsia="Times New Roman" w:hAnsi="Times New Roman" w:cs="Times New Roman"/>
            <w:color w:val="000000"/>
            <w:sz w:val="24"/>
            <w:szCs w:val="24"/>
          </w:rPr>
          <w:t xml:space="preserve"> </w:t>
        </w:r>
      </w:ins>
    </w:p>
    <w:p w14:paraId="40B0FEBC" w14:textId="77777777" w:rsidR="003F0EA0" w:rsidRPr="007B0B8D" w:rsidRDefault="003F0EA0" w:rsidP="003F0EA0">
      <w:pPr>
        <w:spacing w:after="0" w:line="480" w:lineRule="auto"/>
        <w:ind w:firstLine="720"/>
        <w:rPr>
          <w:ins w:id="14" w:author="Michele Giunti" w:date="2023-02-20T08:04:00Z"/>
          <w:rFonts w:ascii="Times New Roman" w:eastAsia="Times New Roman" w:hAnsi="Times New Roman" w:cs="Times New Roman"/>
          <w:color w:val="000000"/>
          <w:sz w:val="24"/>
          <w:szCs w:val="24"/>
        </w:rPr>
      </w:pPr>
      <w:ins w:id="15" w:author="Michele Giunti" w:date="2023-02-20T08:04:00Z">
        <w:r>
          <w:rPr>
            <w:rFonts w:ascii="Times New Roman" w:hAnsi="Times New Roman" w:cs="Times New Roman"/>
            <w:sz w:val="24"/>
            <w:szCs w:val="24"/>
          </w:rPr>
          <w:t>Accordingly, online communication has become more and more associated with offline communication within relationship building and social network expansion, even if they produce and manage social interactions in entirely different ways</w:t>
        </w:r>
        <w:r w:rsidRPr="007B0B8D">
          <w:rPr>
            <w:rFonts w:ascii="Times New Roman" w:hAnsi="Times New Roman" w:cs="Times New Roman"/>
            <w:sz w:val="24"/>
            <w:szCs w:val="24"/>
          </w:rPr>
          <w:t xml:space="preserve">. </w:t>
        </w:r>
        <w:r>
          <w:rPr>
            <w:rFonts w:ascii="Times New Roman" w:hAnsi="Times New Roman" w:cs="Times New Roman"/>
            <w:sz w:val="24"/>
            <w:szCs w:val="24"/>
          </w:rPr>
          <w:t>In fact,</w:t>
        </w:r>
        <w:r w:rsidRPr="007B0B8D">
          <w:rPr>
            <w:rFonts w:ascii="Times New Roman" w:hAnsi="Times New Roman" w:cs="Times New Roman"/>
            <w:sz w:val="24"/>
            <w:szCs w:val="24"/>
          </w:rPr>
          <w:t xml:space="preserve"> platforms like social media allow us to remain</w:t>
        </w:r>
        <w:commentRangeStart w:id="16"/>
        <w:r w:rsidRPr="007B0B8D">
          <w:rPr>
            <w:rFonts w:ascii="Times New Roman" w:hAnsi="Times New Roman" w:cs="Times New Roman"/>
            <w:sz w:val="24"/>
            <w:szCs w:val="24"/>
          </w:rPr>
          <w:t xml:space="preserve"> </w:t>
        </w:r>
        <w:commentRangeEnd w:id="16"/>
        <w:r>
          <w:rPr>
            <w:rStyle w:val="CommentReference"/>
          </w:rPr>
          <w:commentReference w:id="16"/>
        </w:r>
        <w:r w:rsidRPr="007B0B8D">
          <w:rPr>
            <w:rFonts w:ascii="Times New Roman" w:hAnsi="Times New Roman" w:cs="Times New Roman"/>
            <w:sz w:val="24"/>
            <w:szCs w:val="24"/>
          </w:rPr>
          <w:t>connected</w:t>
        </w:r>
        <w:r>
          <w:rPr>
            <w:rFonts w:ascii="Times New Roman" w:hAnsi="Times New Roman" w:cs="Times New Roman"/>
            <w:sz w:val="24"/>
            <w:szCs w:val="24"/>
          </w:rPr>
          <w:t xml:space="preserve"> at all times</w:t>
        </w:r>
        <w:r w:rsidRPr="007B0B8D">
          <w:rPr>
            <w:rFonts w:ascii="Times New Roman" w:hAnsi="Times New Roman" w:cs="Times New Roman"/>
            <w:sz w:val="24"/>
            <w:szCs w:val="24"/>
          </w:rPr>
          <w:t xml:space="preserve"> with our family, friends, colleagues and acquaintances</w:t>
        </w:r>
        <w:r>
          <w:rPr>
            <w:rFonts w:ascii="Times New Roman" w:hAnsi="Times New Roman" w:cs="Times New Roman"/>
            <w:sz w:val="24"/>
            <w:szCs w:val="24"/>
          </w:rPr>
          <w:t>, while also  increasing the size of our social sphere</w:t>
        </w:r>
        <w:r w:rsidRPr="007B0B8D">
          <w:rPr>
            <w:rFonts w:ascii="Times New Roman" w:hAnsi="Times New Roman" w:cs="Times New Roman"/>
            <w:sz w:val="24"/>
            <w:szCs w:val="24"/>
          </w:rPr>
          <w:t xml:space="preserve">, </w:t>
        </w:r>
        <w:commentRangeStart w:id="17"/>
        <w:r>
          <w:rPr>
            <w:rFonts w:ascii="Times New Roman" w:hAnsi="Times New Roman" w:cs="Times New Roman"/>
            <w:sz w:val="24"/>
            <w:szCs w:val="24"/>
          </w:rPr>
          <w:t>but the perceived social engagement does not necessarily reduce one’s feelings of social isolation</w:t>
        </w:r>
        <w:r w:rsidRPr="007B0B8D">
          <w:rPr>
            <w:rFonts w:ascii="Times New Roman" w:hAnsi="Times New Roman" w:cs="Times New Roman"/>
            <w:sz w:val="24"/>
            <w:szCs w:val="24"/>
          </w:rPr>
          <w:t xml:space="preserve"> </w:t>
        </w:r>
        <w:commentRangeEnd w:id="17"/>
        <w:r>
          <w:rPr>
            <w:rStyle w:val="CommentReference"/>
          </w:rPr>
          <w:commentReference w:id="17"/>
        </w:r>
        <w:r w:rsidRPr="007B0B8D">
          <w:rPr>
            <w:rFonts w:ascii="Times New Roman" w:hAnsi="Times New Roman" w:cs="Times New Roman"/>
            <w:sz w:val="24"/>
            <w:szCs w:val="24"/>
          </w:rPr>
          <w:t>(</w:t>
        </w:r>
        <w:r w:rsidRPr="007B0B8D">
          <w:rPr>
            <w:rFonts w:ascii="Times New Roman" w:eastAsia="Times New Roman" w:hAnsi="Times New Roman" w:cs="Times New Roman"/>
            <w:color w:val="000000"/>
            <w:sz w:val="24"/>
            <w:szCs w:val="24"/>
          </w:rPr>
          <w:t xml:space="preserve">Steafnone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2011). Even if we don’t </w:t>
        </w:r>
        <w:r w:rsidRPr="007B0B8D">
          <w:rPr>
            <w:rFonts w:ascii="Times New Roman" w:eastAsia="Times New Roman" w:hAnsi="Times New Roman" w:cs="Times New Roman"/>
            <w:color w:val="000000"/>
            <w:sz w:val="24"/>
            <w:szCs w:val="24"/>
          </w:rPr>
          <w:lastRenderedPageBreak/>
          <w:t>take into account the negative aspects of online communication</w:t>
        </w:r>
        <w:r w:rsidRPr="007B0B8D">
          <w:rPr>
            <w:rStyle w:val="FootnoteReference"/>
            <w:rFonts w:ascii="Times New Roman" w:eastAsia="Times New Roman" w:hAnsi="Times New Roman" w:cs="Times New Roman"/>
            <w:color w:val="000000"/>
            <w:sz w:val="24"/>
            <w:szCs w:val="24"/>
          </w:rPr>
          <w:footnoteReference w:id="2"/>
        </w:r>
        <w:r w:rsidRPr="007B0B8D">
          <w:rPr>
            <w:rFonts w:ascii="Times New Roman" w:eastAsia="Times New Roman" w:hAnsi="Times New Roman" w:cs="Times New Roman"/>
            <w:color w:val="000000"/>
            <w:sz w:val="24"/>
            <w:szCs w:val="24"/>
          </w:rPr>
          <w:t xml:space="preserve">, online interaction remains inferior to face-to-face </w:t>
        </w:r>
        <w:commentRangeStart w:id="20"/>
        <w:r w:rsidRPr="00813211">
          <w:rPr>
            <w:rFonts w:ascii="Times New Roman" w:eastAsia="Times New Roman" w:hAnsi="Times New Roman" w:cs="Times New Roman"/>
            <w:color w:val="000000"/>
            <w:sz w:val="24"/>
            <w:szCs w:val="24"/>
            <w:highlight w:val="green"/>
          </w:rPr>
          <w:t xml:space="preserve">interactions </w:t>
        </w:r>
        <w:commentRangeEnd w:id="20"/>
        <w:r w:rsidRPr="00813211">
          <w:rPr>
            <w:rStyle w:val="CommentReference"/>
            <w:highlight w:val="green"/>
          </w:rPr>
          <w:commentReference w:id="20"/>
        </w:r>
        <w:r w:rsidRPr="007B0B8D">
          <w:rPr>
            <w:rFonts w:ascii="Times New Roman" w:eastAsia="Times New Roman" w:hAnsi="Times New Roman" w:cs="Times New Roman"/>
            <w:color w:val="000000"/>
            <w:sz w:val="24"/>
            <w:szCs w:val="24"/>
          </w:rPr>
          <w:t>in its ability to provide strong and intimate relationship</w:t>
        </w:r>
        <w:r>
          <w:rPr>
            <w:rFonts w:ascii="Times New Roman" w:eastAsia="Times New Roman" w:hAnsi="Times New Roman" w:cs="Times New Roman"/>
            <w:color w:val="000000"/>
            <w:sz w:val="24"/>
            <w:szCs w:val="24"/>
          </w:rPr>
          <w:t>s</w:t>
        </w:r>
        <w:r w:rsidRPr="007B0B8D">
          <w:rPr>
            <w:rFonts w:ascii="Times New Roman" w:eastAsia="Times New Roman" w:hAnsi="Times New Roman" w:cs="Times New Roman"/>
            <w:color w:val="000000"/>
            <w:sz w:val="24"/>
            <w:szCs w:val="24"/>
          </w:rPr>
          <w:t xml:space="preserve"> </w:t>
        </w:r>
        <w:commentRangeStart w:id="21"/>
        <w:r w:rsidRPr="007B0B8D">
          <w:rPr>
            <w:rFonts w:ascii="Times New Roman" w:eastAsia="Times New Roman" w:hAnsi="Times New Roman" w:cs="Times New Roman"/>
            <w:color w:val="000000"/>
            <w:sz w:val="24"/>
            <w:szCs w:val="24"/>
          </w:rPr>
          <w:t xml:space="preserve">without the need </w:t>
        </w:r>
        <w:r>
          <w:rPr>
            <w:rFonts w:ascii="Times New Roman" w:eastAsia="Times New Roman" w:hAnsi="Times New Roman" w:cs="Times New Roman"/>
            <w:color w:val="000000"/>
            <w:sz w:val="24"/>
            <w:szCs w:val="24"/>
          </w:rPr>
          <w:t>for</w:t>
        </w:r>
        <w:r w:rsidRPr="007B0B8D">
          <w:rPr>
            <w:rFonts w:ascii="Times New Roman" w:eastAsia="Times New Roman" w:hAnsi="Times New Roman" w:cs="Times New Roman"/>
            <w:color w:val="000000"/>
            <w:sz w:val="24"/>
            <w:szCs w:val="24"/>
          </w:rPr>
          <w:t xml:space="preserve"> offline support </w:t>
        </w:r>
        <w:commentRangeEnd w:id="21"/>
        <w:r>
          <w:rPr>
            <w:rStyle w:val="CommentReference"/>
          </w:rPr>
          <w:commentReference w:id="21"/>
        </w:r>
        <w:r w:rsidRPr="007B0B8D">
          <w:rPr>
            <w:rFonts w:ascii="Times New Roman" w:eastAsia="Times New Roman" w:hAnsi="Times New Roman" w:cs="Times New Roman"/>
            <w:color w:val="000000"/>
            <w:sz w:val="24"/>
            <w:szCs w:val="24"/>
          </w:rPr>
          <w:t xml:space="preserve">(Ahn &amp; Shin, 2013). </w:t>
        </w:r>
        <w:r>
          <w:rPr>
            <w:rFonts w:ascii="Times New Roman" w:eastAsia="Times New Roman" w:hAnsi="Times New Roman" w:cs="Times New Roman"/>
            <w:color w:val="000000"/>
            <w:sz w:val="24"/>
            <w:szCs w:val="24"/>
          </w:rPr>
          <w:t xml:space="preserve">In fact, online communications systems that are supported by real life interactions provide great wellness benefits to all social groups, but the independent effect of online communication itself is hidden by this interaction </w:t>
        </w:r>
        <w:r w:rsidRPr="007B0B8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Kim, 2019; Bekalu, 2021; </w:t>
        </w:r>
        <w:r w:rsidRPr="007B0B8D">
          <w:rPr>
            <w:rFonts w:ascii="Times New Roman" w:eastAsia="Times New Roman" w:hAnsi="Times New Roman" w:cs="Times New Roman"/>
            <w:color w:val="000000"/>
            <w:sz w:val="24"/>
            <w:szCs w:val="24"/>
          </w:rPr>
          <w:t xml:space="preserve">Scott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w:t>
        </w:r>
      </w:ins>
    </w:p>
    <w:p w14:paraId="61294158" w14:textId="77777777" w:rsidR="003F0EA0" w:rsidRDefault="003F0EA0" w:rsidP="003F0EA0">
      <w:pPr>
        <w:spacing w:after="0" w:line="480" w:lineRule="auto"/>
        <w:ind w:firstLine="720"/>
        <w:rPr>
          <w:ins w:id="22" w:author="Michele Giunti" w:date="2023-02-20T08:05:00Z"/>
          <w:rFonts w:ascii="Times New Roman" w:eastAsia="Times New Roman" w:hAnsi="Times New Roman" w:cs="Times New Roman"/>
          <w:color w:val="000000"/>
          <w:sz w:val="24"/>
          <w:szCs w:val="24"/>
        </w:rPr>
      </w:pPr>
      <w:commentRangeStart w:id="23"/>
      <w:ins w:id="24" w:author="Michele Giunti" w:date="2023-02-20T08:04:00Z">
        <w:r>
          <w:rPr>
            <w:rFonts w:ascii="Times New Roman" w:eastAsia="Times New Roman" w:hAnsi="Times New Roman" w:cs="Times New Roman"/>
            <w:color w:val="000000"/>
            <w:sz w:val="24"/>
            <w:szCs w:val="24"/>
          </w:rPr>
          <w:t>For this reason</w:t>
        </w:r>
        <w:r w:rsidRPr="007B0B8D">
          <w:rPr>
            <w:rFonts w:ascii="Times New Roman" w:eastAsia="Times New Roman" w:hAnsi="Times New Roman" w:cs="Times New Roman"/>
            <w:color w:val="000000"/>
            <w:sz w:val="24"/>
            <w:szCs w:val="24"/>
          </w:rPr>
          <w:t>, the role that online communication</w:t>
        </w:r>
        <w:r>
          <w:rPr>
            <w:rFonts w:ascii="Times New Roman" w:eastAsia="Times New Roman" w:hAnsi="Times New Roman" w:cs="Times New Roman"/>
            <w:color w:val="000000"/>
            <w:sz w:val="24"/>
            <w:szCs w:val="24"/>
          </w:rPr>
          <w:t xml:space="preserve"> alone</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plays in affecting</w:t>
        </w:r>
        <w:r w:rsidRPr="007B0B8D">
          <w:rPr>
            <w:rFonts w:ascii="Times New Roman" w:eastAsia="Times New Roman" w:hAnsi="Times New Roman" w:cs="Times New Roman"/>
            <w:color w:val="000000"/>
            <w:sz w:val="24"/>
            <w:szCs w:val="24"/>
          </w:rPr>
          <w:t xml:space="preserve"> face-to-face interactions is ambiguous</w:t>
        </w:r>
        <w:r>
          <w:rPr>
            <w:rFonts w:ascii="Times New Roman" w:eastAsia="Times New Roman" w:hAnsi="Times New Roman" w:cs="Times New Roman"/>
            <w:color w:val="000000"/>
            <w:sz w:val="24"/>
            <w:szCs w:val="24"/>
          </w:rPr>
          <w:t>. Some researchers believe it directly enhances</w:t>
        </w:r>
        <w:r w:rsidRPr="007B0B8D">
          <w:rPr>
            <w:rFonts w:ascii="Times New Roman" w:eastAsia="Times New Roman" w:hAnsi="Times New Roman" w:cs="Times New Roman"/>
            <w:color w:val="000000"/>
            <w:sz w:val="24"/>
            <w:szCs w:val="24"/>
          </w:rPr>
          <w:t xml:space="preserve"> </w:t>
        </w:r>
        <w:commentRangeEnd w:id="23"/>
        <w:r>
          <w:rPr>
            <w:rStyle w:val="CommentReference"/>
          </w:rPr>
          <w:commentReference w:id="23"/>
        </w:r>
        <w:r>
          <w:rPr>
            <w:rFonts w:ascii="Times New Roman" w:eastAsia="Times New Roman" w:hAnsi="Times New Roman" w:cs="Times New Roman"/>
            <w:color w:val="000000"/>
            <w:sz w:val="24"/>
            <w:szCs w:val="24"/>
          </w:rPr>
          <w:t>relationships</w:t>
        </w:r>
        <w:r w:rsidRPr="007B0B8D">
          <w:rPr>
            <w:rFonts w:ascii="Times New Roman" w:eastAsia="Times New Roman" w:hAnsi="Times New Roman" w:cs="Times New Roman"/>
            <w:color w:val="000000"/>
            <w:sz w:val="24"/>
            <w:szCs w:val="24"/>
          </w:rPr>
          <w:t xml:space="preserve"> (Lee &amp; Lee, 2010; Yu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2016) and </w:t>
        </w:r>
        <w:r>
          <w:rPr>
            <w:rFonts w:ascii="Times New Roman" w:eastAsia="Times New Roman" w:hAnsi="Times New Roman" w:cs="Times New Roman"/>
            <w:color w:val="000000"/>
            <w:sz w:val="24"/>
            <w:szCs w:val="24"/>
          </w:rPr>
          <w:t>increases the positive effect of</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potential</w:t>
        </w:r>
        <w:r w:rsidRPr="007B0B8D">
          <w:rPr>
            <w:rFonts w:ascii="Times New Roman" w:eastAsia="Times New Roman" w:hAnsi="Times New Roman" w:cs="Times New Roman"/>
            <w:color w:val="000000"/>
            <w:sz w:val="24"/>
            <w:szCs w:val="24"/>
          </w:rPr>
          <w:t xml:space="preserve"> areas of </w:t>
        </w:r>
        <w:r>
          <w:rPr>
            <w:rFonts w:ascii="Times New Roman" w:eastAsia="Times New Roman" w:hAnsi="Times New Roman" w:cs="Times New Roman"/>
            <w:color w:val="000000"/>
            <w:sz w:val="24"/>
            <w:szCs w:val="24"/>
          </w:rPr>
          <w:t>connection</w:t>
        </w:r>
        <w:r w:rsidRPr="007B0B8D">
          <w:rPr>
            <w:rFonts w:ascii="Times New Roman" w:eastAsia="Times New Roman" w:hAnsi="Times New Roman" w:cs="Times New Roman"/>
            <w:color w:val="000000"/>
            <w:sz w:val="24"/>
            <w:szCs w:val="24"/>
          </w:rPr>
          <w:t xml:space="preserve"> within neighborhoods </w:t>
        </w:r>
        <w:r>
          <w:rPr>
            <w:rFonts w:ascii="Times New Roman" w:eastAsia="Times New Roman" w:hAnsi="Times New Roman" w:cs="Times New Roman"/>
            <w:color w:val="000000"/>
            <w:sz w:val="24"/>
            <w:szCs w:val="24"/>
          </w:rPr>
          <w:t xml:space="preserve">and existing relationships across residents </w:t>
        </w:r>
        <w:r w:rsidRPr="007B0B8D">
          <w:rPr>
            <w:rFonts w:ascii="Times New Roman" w:eastAsia="Times New Roman" w:hAnsi="Times New Roman" w:cs="Times New Roman"/>
            <w:color w:val="000000"/>
            <w:sz w:val="24"/>
            <w:szCs w:val="24"/>
          </w:rPr>
          <w:t xml:space="preserve">(Fong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 Bergefurt</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2019). </w:t>
        </w:r>
        <w:r>
          <w:rPr>
            <w:rFonts w:ascii="Times New Roman" w:eastAsia="Times New Roman" w:hAnsi="Times New Roman" w:cs="Times New Roman"/>
            <w:color w:val="000000"/>
            <w:sz w:val="24"/>
            <w:szCs w:val="24"/>
          </w:rPr>
          <w:t>Further, the lack of physical restraint allows for a diversification in one’s own close tie network, introducing</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people whose distance would have normally precluded any form of interaction</w:t>
        </w:r>
        <w:r w:rsidRPr="007B0B8D">
          <w:rPr>
            <w:rFonts w:ascii="Times New Roman" w:eastAsia="Times New Roman" w:hAnsi="Times New Roman" w:cs="Times New Roman"/>
            <w:color w:val="000000"/>
            <w:sz w:val="24"/>
            <w:szCs w:val="24"/>
          </w:rPr>
          <w:t xml:space="preserve"> (Hampton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 and</w:t>
        </w:r>
        <w:r>
          <w:rPr>
            <w:rFonts w:ascii="Times New Roman" w:eastAsia="Times New Roman" w:hAnsi="Times New Roman" w:cs="Times New Roman"/>
            <w:color w:val="000000"/>
            <w:sz w:val="24"/>
            <w:szCs w:val="24"/>
          </w:rPr>
          <w:t xml:space="preserve"> allowing for an easier introduction to community norms</w:t>
        </w:r>
        <w:r w:rsidRPr="007B0B8D">
          <w:rPr>
            <w:rFonts w:ascii="Times New Roman" w:eastAsia="Times New Roman" w:hAnsi="Times New Roman" w:cs="Times New Roman"/>
            <w:color w:val="000000"/>
            <w:sz w:val="24"/>
            <w:szCs w:val="24"/>
          </w:rPr>
          <w:t xml:space="preserve"> (van Eldik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2019). </w:t>
        </w:r>
        <w:r>
          <w:rPr>
            <w:rFonts w:ascii="Times New Roman" w:eastAsia="Times New Roman" w:hAnsi="Times New Roman" w:cs="Times New Roman"/>
            <w:color w:val="000000"/>
            <w:sz w:val="24"/>
            <w:szCs w:val="24"/>
          </w:rPr>
          <w:t xml:space="preserve">Others, like </w:t>
        </w:r>
        <w:r w:rsidRPr="007B0B8D">
          <w:rPr>
            <w:rFonts w:ascii="Times New Roman" w:eastAsia="Times New Roman" w:hAnsi="Times New Roman" w:cs="Times New Roman"/>
            <w:color w:val="000000"/>
            <w:sz w:val="24"/>
            <w:szCs w:val="24"/>
          </w:rPr>
          <w:t xml:space="preserve">Kearns and Whitley (2019), </w:t>
        </w:r>
        <w:r>
          <w:rPr>
            <w:rFonts w:ascii="Times New Roman" w:eastAsia="Times New Roman" w:hAnsi="Times New Roman" w:cs="Times New Roman"/>
            <w:color w:val="000000"/>
            <w:sz w:val="24"/>
            <w:szCs w:val="24"/>
          </w:rPr>
          <w:t>as well as</w:t>
        </w:r>
        <w:r w:rsidRPr="007B0B8D">
          <w:rPr>
            <w:rFonts w:ascii="Times New Roman" w:eastAsia="Times New Roman" w:hAnsi="Times New Roman" w:cs="Times New Roman"/>
            <w:color w:val="000000"/>
            <w:sz w:val="24"/>
            <w:szCs w:val="24"/>
          </w:rPr>
          <w:t xml:space="preserve"> Fawcett and Karastoyanova (2022), </w:t>
        </w:r>
        <w:r>
          <w:rPr>
            <w:rFonts w:ascii="Times New Roman" w:eastAsia="Times New Roman" w:hAnsi="Times New Roman" w:cs="Times New Roman"/>
            <w:color w:val="000000"/>
            <w:sz w:val="24"/>
            <w:szCs w:val="24"/>
          </w:rPr>
          <w:t>note that, though internet-based communication does allow for a consolidation of social norms and a reconnection of vulnerable groups (i.e. seniors, minorities etc.), it does so through unstudied effects that differ from the known relationships between offline communication and wellness factors.</w:t>
        </w:r>
      </w:ins>
    </w:p>
    <w:p w14:paraId="30506376" w14:textId="7E4E3730" w:rsidR="00903C87" w:rsidRPr="00D84CF9" w:rsidRDefault="007F496D">
      <w:pPr>
        <w:pStyle w:val="Heading2"/>
        <w:spacing w:after="240"/>
        <w:rPr>
          <w:ins w:id="25" w:author="Michele Giunti" w:date="2023-02-20T08:04:00Z"/>
          <w:rFonts w:ascii="Times New Roman" w:eastAsia="Times New Roman" w:hAnsi="Times New Roman" w:cs="Times New Roman"/>
          <w:b/>
          <w:bCs/>
          <w:sz w:val="24"/>
          <w:szCs w:val="24"/>
          <w:rPrChange w:id="26" w:author="Michele Giunti" w:date="2023-02-20T08:06:00Z">
            <w:rPr>
              <w:ins w:id="27" w:author="Michele Giunti" w:date="2023-02-20T08:04:00Z"/>
            </w:rPr>
          </w:rPrChange>
        </w:rPr>
        <w:pPrChange w:id="28" w:author="Michele Giunti" w:date="2023-02-20T08:07:00Z">
          <w:pPr>
            <w:spacing w:after="0" w:line="480" w:lineRule="auto"/>
            <w:ind w:firstLine="720"/>
          </w:pPr>
        </w:pPrChange>
      </w:pPr>
      <w:ins w:id="29" w:author="Michele Giunti" w:date="2023-02-20T08:06:00Z">
        <w:r w:rsidRPr="00D84CF9">
          <w:rPr>
            <w:rFonts w:ascii="Times New Roman" w:eastAsia="Times New Roman" w:hAnsi="Times New Roman" w:cs="Times New Roman"/>
            <w:b/>
            <w:bCs/>
            <w:sz w:val="24"/>
            <w:szCs w:val="24"/>
            <w:rPrChange w:id="30" w:author="Michele Giunti" w:date="2023-02-20T08:06:00Z">
              <w:rPr>
                <w:rFonts w:eastAsia="Times New Roman"/>
              </w:rPr>
            </w:rPrChange>
          </w:rPr>
          <w:t xml:space="preserve">Misunderstanding </w:t>
        </w:r>
        <w:r w:rsidR="00D84CF9" w:rsidRPr="00D84CF9">
          <w:rPr>
            <w:rFonts w:ascii="Times New Roman" w:eastAsia="Times New Roman" w:hAnsi="Times New Roman" w:cs="Times New Roman"/>
            <w:b/>
            <w:bCs/>
            <w:sz w:val="24"/>
            <w:szCs w:val="24"/>
            <w:rPrChange w:id="31" w:author="Michele Giunti" w:date="2023-02-20T08:06:00Z">
              <w:rPr>
                <w:rFonts w:eastAsia="Times New Roman"/>
              </w:rPr>
            </w:rPrChange>
          </w:rPr>
          <w:t xml:space="preserve">Relationship Quality and Social Network </w:t>
        </w:r>
      </w:ins>
      <w:ins w:id="32" w:author="Michele Giunti" w:date="2023-02-20T08:07:00Z">
        <w:r w:rsidR="00D84CF9" w:rsidRPr="00D84CF9">
          <w:rPr>
            <w:rFonts w:ascii="Times New Roman" w:eastAsia="Times New Roman" w:hAnsi="Times New Roman" w:cs="Times New Roman"/>
            <w:b/>
            <w:bCs/>
            <w:sz w:val="24"/>
            <w:szCs w:val="24"/>
          </w:rPr>
          <w:t>Strength</w:t>
        </w:r>
      </w:ins>
    </w:p>
    <w:p w14:paraId="06BCBF03" w14:textId="77777777" w:rsidR="003F0EA0" w:rsidRDefault="003F0EA0" w:rsidP="003F0EA0">
      <w:pPr>
        <w:spacing w:after="0" w:line="480" w:lineRule="auto"/>
        <w:ind w:firstLine="720"/>
        <w:rPr>
          <w:ins w:id="33" w:author="Michele Giunti" w:date="2023-02-20T08:04:00Z"/>
          <w:rFonts w:ascii="Times New Roman" w:hAnsi="Times New Roman" w:cs="Times New Roman"/>
          <w:bCs/>
          <w:sz w:val="24"/>
          <w:szCs w:val="24"/>
        </w:rPr>
      </w:pPr>
      <w:ins w:id="34" w:author="Michele Giunti" w:date="2023-02-20T08:04:00Z">
        <w:r>
          <w:rPr>
            <w:rFonts w:ascii="Times New Roman" w:hAnsi="Times New Roman" w:cs="Times New Roman"/>
            <w:bCs/>
            <w:sz w:val="24"/>
            <w:szCs w:val="24"/>
          </w:rPr>
          <w:t>As stated before, while acting as</w:t>
        </w:r>
        <w:r w:rsidRPr="007B0B8D">
          <w:rPr>
            <w:rFonts w:ascii="Times New Roman" w:hAnsi="Times New Roman" w:cs="Times New Roman"/>
            <w:bCs/>
            <w:sz w:val="24"/>
            <w:szCs w:val="24"/>
          </w:rPr>
          <w:t xml:space="preserve"> a support tool for offline communication, online interaction and its consequently formed relationships </w:t>
        </w:r>
        <w:r>
          <w:rPr>
            <w:rFonts w:ascii="Times New Roman" w:hAnsi="Times New Roman" w:cs="Times New Roman"/>
            <w:bCs/>
            <w:sz w:val="24"/>
            <w:szCs w:val="24"/>
          </w:rPr>
          <w:t>only superficially reproduce the cognitive and physical benefits of social interactions</w:t>
        </w:r>
        <w:r w:rsidRPr="007B0B8D">
          <w:rPr>
            <w:rFonts w:ascii="Times New Roman" w:hAnsi="Times New Roman" w:cs="Times New Roman"/>
            <w:bCs/>
            <w:sz w:val="24"/>
            <w:szCs w:val="24"/>
          </w:rPr>
          <w:t xml:space="preserve">. For example, Biester’s (2020; 2021) </w:t>
        </w:r>
        <w:r>
          <w:rPr>
            <w:rFonts w:ascii="Times New Roman" w:hAnsi="Times New Roman" w:cs="Times New Roman"/>
            <w:bCs/>
            <w:sz w:val="24"/>
            <w:szCs w:val="24"/>
          </w:rPr>
          <w:t xml:space="preserve">studies on </w:t>
        </w:r>
        <w:r>
          <w:rPr>
            <w:rFonts w:ascii="Times New Roman" w:hAnsi="Times New Roman" w:cs="Times New Roman"/>
            <w:bCs/>
            <w:sz w:val="24"/>
            <w:szCs w:val="24"/>
          </w:rPr>
          <w:lastRenderedPageBreak/>
          <w:t>mental health online support groups revealed how easy it was for these to be misdirected by real life events, as discussions intended to be</w:t>
        </w:r>
        <w:commentRangeStart w:id="35"/>
        <w:commentRangeEnd w:id="35"/>
        <w:r>
          <w:rPr>
            <w:rStyle w:val="CommentReference"/>
          </w:rPr>
          <w:commentReference w:id="36"/>
        </w:r>
        <w:commentRangeStart w:id="36"/>
        <w:commentRangeEnd w:id="36"/>
        <w:r>
          <w:rPr>
            <w:rFonts w:ascii="Times New Roman" w:hAnsi="Times New Roman" w:cs="Times New Roman"/>
            <w:bCs/>
            <w:sz w:val="24"/>
            <w:szCs w:val="24"/>
          </w:rPr>
          <w:t xml:space="preserve"> abstracted from political and current matters quickly devolved towards issues common to the pandemic:</w:t>
        </w:r>
        <w:r w:rsidRPr="007B0B8D">
          <w:rPr>
            <w:rFonts w:ascii="Times New Roman" w:hAnsi="Times New Roman" w:cs="Times New Roman"/>
            <w:bCs/>
            <w:sz w:val="24"/>
            <w:szCs w:val="24"/>
          </w:rPr>
          <w:t xml:space="preserve"> anxiety, fear of the new normal, depression etc.; a change that can</w:t>
        </w:r>
        <w:r>
          <w:rPr>
            <w:rFonts w:ascii="Times New Roman" w:hAnsi="Times New Roman" w:cs="Times New Roman"/>
            <w:bCs/>
            <w:sz w:val="24"/>
            <w:szCs w:val="24"/>
          </w:rPr>
          <w:t xml:space="preserve"> also</w:t>
        </w:r>
        <w:r w:rsidRPr="007B0B8D">
          <w:rPr>
            <w:rFonts w:ascii="Times New Roman" w:hAnsi="Times New Roman" w:cs="Times New Roman"/>
            <w:bCs/>
            <w:sz w:val="24"/>
            <w:szCs w:val="24"/>
          </w:rPr>
          <w:t xml:space="preserve"> be verified </w:t>
        </w:r>
        <w:r>
          <w:rPr>
            <w:rFonts w:ascii="Times New Roman" w:hAnsi="Times New Roman" w:cs="Times New Roman"/>
            <w:bCs/>
            <w:sz w:val="24"/>
            <w:szCs w:val="24"/>
          </w:rPr>
          <w:t>by the change in term usage to describe isolation fatigue</w:t>
        </w:r>
        <w:r w:rsidRPr="007B0B8D">
          <w:rPr>
            <w:rFonts w:ascii="Times New Roman" w:hAnsi="Times New Roman" w:cs="Times New Roman"/>
            <w:bCs/>
            <w:sz w:val="24"/>
            <w:szCs w:val="24"/>
          </w:rPr>
          <w:t xml:space="preserve"> (Low </w:t>
        </w:r>
        <w:r>
          <w:rPr>
            <w:rFonts w:ascii="Times New Roman" w:hAnsi="Times New Roman" w:cs="Times New Roman"/>
            <w:bCs/>
            <w:sz w:val="24"/>
            <w:szCs w:val="24"/>
          </w:rPr>
          <w:t>et al.</w:t>
        </w:r>
        <w:r w:rsidRPr="007B0B8D">
          <w:rPr>
            <w:rFonts w:ascii="Times New Roman" w:hAnsi="Times New Roman" w:cs="Times New Roman"/>
            <w:bCs/>
            <w:sz w:val="24"/>
            <w:szCs w:val="24"/>
          </w:rPr>
          <w:t>, 2020).</w:t>
        </w:r>
        <w:r>
          <w:rPr>
            <w:rFonts w:ascii="Times New Roman" w:hAnsi="Times New Roman" w:cs="Times New Roman"/>
            <w:bCs/>
            <w:sz w:val="24"/>
            <w:szCs w:val="24"/>
          </w:rPr>
          <w:t xml:space="preserve"> In essence, the independence of online networks seems fragile when faced with the presence of offline networks, and the former come quickly to rely on the latter to strengthen the relationship ties of which they are formed.</w:t>
        </w:r>
      </w:ins>
    </w:p>
    <w:p w14:paraId="11F89B1A" w14:textId="77777777" w:rsidR="003F0EA0" w:rsidRDefault="003F0EA0" w:rsidP="003F0EA0">
      <w:pPr>
        <w:spacing w:after="0" w:line="480" w:lineRule="auto"/>
        <w:ind w:firstLine="720"/>
        <w:rPr>
          <w:ins w:id="37" w:author="Michele Giunti" w:date="2023-02-20T08:04:00Z"/>
          <w:rFonts w:ascii="Times New Roman" w:hAnsi="Times New Roman" w:cs="Times New Roman"/>
          <w:bCs/>
          <w:sz w:val="24"/>
          <w:szCs w:val="24"/>
        </w:rPr>
      </w:pPr>
      <w:ins w:id="38" w:author="Michele Giunti" w:date="2023-02-20T08:04:00Z">
        <w:r w:rsidRPr="007B0B8D">
          <w:rPr>
            <w:rFonts w:ascii="Times New Roman" w:hAnsi="Times New Roman" w:cs="Times New Roman"/>
            <w:bCs/>
            <w:sz w:val="24"/>
            <w:szCs w:val="24"/>
          </w:rPr>
          <w:t xml:space="preserve">The reason cycles back to the </w:t>
        </w:r>
        <w:r>
          <w:rPr>
            <w:rFonts w:ascii="Times New Roman" w:hAnsi="Times New Roman" w:cs="Times New Roman"/>
            <w:bCs/>
            <w:sz w:val="24"/>
            <w:szCs w:val="24"/>
          </w:rPr>
          <w:t xml:space="preserve">prevalence of </w:t>
        </w:r>
        <w:r>
          <w:rPr>
            <w:rFonts w:ascii="Times New Roman" w:hAnsi="Times New Roman" w:cs="Times New Roman"/>
            <w:bCs/>
            <w:sz w:val="24"/>
            <w:szCs w:val="24"/>
            <w:highlight w:val="green"/>
          </w:rPr>
          <w:t>weak, bridging</w:t>
        </w:r>
        <w:r w:rsidRPr="00813211">
          <w:rPr>
            <w:rFonts w:ascii="Times New Roman" w:hAnsi="Times New Roman" w:cs="Times New Roman"/>
            <w:bCs/>
            <w:sz w:val="24"/>
            <w:szCs w:val="24"/>
            <w:highlight w:val="green"/>
          </w:rPr>
          <w:t>, ties of relationship which are easier to form, maintain, and reconstruct</w:t>
        </w:r>
        <w:r>
          <w:rPr>
            <w:rFonts w:ascii="Times New Roman" w:hAnsi="Times New Roman" w:cs="Times New Roman"/>
            <w:bCs/>
            <w:sz w:val="24"/>
            <w:szCs w:val="24"/>
          </w:rPr>
          <w:t xml:space="preserve"> within online communication</w:t>
        </w:r>
        <w:r w:rsidRPr="007B0B8D">
          <w:rPr>
            <w:rFonts w:ascii="Times New Roman" w:hAnsi="Times New Roman" w:cs="Times New Roman"/>
            <w:bCs/>
            <w:sz w:val="24"/>
            <w:szCs w:val="24"/>
          </w:rPr>
          <w:t xml:space="preserve">. </w:t>
        </w:r>
        <w:r>
          <w:rPr>
            <w:rFonts w:ascii="Times New Roman" w:hAnsi="Times New Roman" w:cs="Times New Roman"/>
            <w:bCs/>
            <w:sz w:val="24"/>
            <w:szCs w:val="24"/>
          </w:rPr>
          <w:t>These exist along</w:t>
        </w:r>
        <w:r w:rsidRPr="007B0B8D">
          <w:rPr>
            <w:rFonts w:ascii="Times New Roman" w:hAnsi="Times New Roman" w:cs="Times New Roman"/>
            <w:bCs/>
            <w:sz w:val="24"/>
            <w:szCs w:val="24"/>
          </w:rPr>
          <w:t xml:space="preserve"> </w:t>
        </w:r>
        <w:r>
          <w:rPr>
            <w:rFonts w:ascii="Times New Roman" w:hAnsi="Times New Roman" w:cs="Times New Roman"/>
            <w:bCs/>
            <w:sz w:val="24"/>
            <w:szCs w:val="24"/>
          </w:rPr>
          <w:t>strong, bonding, ties</w:t>
        </w:r>
        <w:r w:rsidRPr="007B0B8D">
          <w:rPr>
            <w:rFonts w:ascii="Times New Roman" w:hAnsi="Times New Roman" w:cs="Times New Roman"/>
            <w:bCs/>
            <w:sz w:val="24"/>
            <w:szCs w:val="24"/>
          </w:rPr>
          <w:t xml:space="preserve"> deriving either</w:t>
        </w:r>
        <w:r>
          <w:rPr>
            <w:rFonts w:ascii="Times New Roman" w:hAnsi="Times New Roman" w:cs="Times New Roman"/>
            <w:bCs/>
            <w:sz w:val="24"/>
            <w:szCs w:val="24"/>
          </w:rPr>
          <w:t xml:space="preserve"> from the</w:t>
        </w:r>
        <w:r w:rsidRPr="007B0B8D">
          <w:rPr>
            <w:rFonts w:ascii="Times New Roman" w:hAnsi="Times New Roman" w:cs="Times New Roman"/>
            <w:bCs/>
            <w:sz w:val="24"/>
            <w:szCs w:val="24"/>
          </w:rPr>
          <w:t xml:space="preserve"> offline transposition</w:t>
        </w:r>
        <w:r>
          <w:rPr>
            <w:rFonts w:ascii="Times New Roman" w:hAnsi="Times New Roman" w:cs="Times New Roman"/>
            <w:bCs/>
            <w:sz w:val="24"/>
            <w:szCs w:val="24"/>
          </w:rPr>
          <w:t xml:space="preserve"> of pre-existing relationships</w:t>
        </w:r>
        <w:r w:rsidRPr="007B0B8D">
          <w:rPr>
            <w:rFonts w:ascii="Times New Roman" w:hAnsi="Times New Roman" w:cs="Times New Roman"/>
            <w:bCs/>
            <w:sz w:val="24"/>
            <w:szCs w:val="24"/>
          </w:rPr>
          <w:t xml:space="preserve"> or</w:t>
        </w:r>
        <w:r>
          <w:rPr>
            <w:rFonts w:ascii="Times New Roman" w:hAnsi="Times New Roman" w:cs="Times New Roman"/>
            <w:bCs/>
            <w:sz w:val="24"/>
            <w:szCs w:val="24"/>
          </w:rPr>
          <w:t xml:space="preserve"> from the</w:t>
        </w:r>
        <w:r w:rsidRPr="007B0B8D">
          <w:rPr>
            <w:rFonts w:ascii="Times New Roman" w:hAnsi="Times New Roman" w:cs="Times New Roman"/>
            <w:bCs/>
            <w:sz w:val="24"/>
            <w:szCs w:val="24"/>
          </w:rPr>
          <w:t xml:space="preserve"> weakening of </w:t>
        </w:r>
        <w:r>
          <w:rPr>
            <w:rFonts w:ascii="Times New Roman" w:hAnsi="Times New Roman" w:cs="Times New Roman"/>
            <w:bCs/>
            <w:sz w:val="24"/>
            <w:szCs w:val="24"/>
          </w:rPr>
          <w:t>an individual preference for</w:t>
        </w:r>
        <w:r w:rsidRPr="007B0B8D">
          <w:rPr>
            <w:rFonts w:ascii="Times New Roman" w:hAnsi="Times New Roman" w:cs="Times New Roman"/>
            <w:bCs/>
            <w:sz w:val="24"/>
            <w:szCs w:val="24"/>
          </w:rPr>
          <w:t xml:space="preserve"> offline identities (Filiposka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2017), </w:t>
        </w:r>
        <w:r>
          <w:rPr>
            <w:rFonts w:ascii="Times New Roman" w:hAnsi="Times New Roman" w:cs="Times New Roman"/>
            <w:bCs/>
            <w:sz w:val="24"/>
            <w:szCs w:val="24"/>
          </w:rPr>
          <w:t>negatively impacting</w:t>
        </w:r>
        <w:r w:rsidRPr="007B0B8D">
          <w:rPr>
            <w:rFonts w:ascii="Times New Roman" w:hAnsi="Times New Roman" w:cs="Times New Roman"/>
            <w:bCs/>
            <w:sz w:val="24"/>
            <w:szCs w:val="24"/>
          </w:rPr>
          <w:t xml:space="preserve"> n individual’s happiness and increas</w:t>
        </w:r>
        <w:r>
          <w:rPr>
            <w:rFonts w:ascii="Times New Roman" w:hAnsi="Times New Roman" w:cs="Times New Roman"/>
            <w:bCs/>
            <w:sz w:val="24"/>
            <w:szCs w:val="24"/>
          </w:rPr>
          <w:t>ing</w:t>
        </w:r>
        <w:r w:rsidRPr="007B0B8D">
          <w:rPr>
            <w:rFonts w:ascii="Times New Roman" w:hAnsi="Times New Roman" w:cs="Times New Roman"/>
            <w:bCs/>
            <w:sz w:val="24"/>
            <w:szCs w:val="24"/>
          </w:rPr>
          <w:t xml:space="preserve"> marginalization due to age, race, relationship status, or income (Forthman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2021). </w:t>
        </w:r>
        <w:r>
          <w:rPr>
            <w:rFonts w:ascii="Times New Roman" w:hAnsi="Times New Roman" w:cs="Times New Roman"/>
            <w:bCs/>
            <w:sz w:val="24"/>
            <w:szCs w:val="24"/>
          </w:rPr>
          <w:t>As discussed, weak ties can benefit individuals by increasing the feeling of connectedness</w:t>
        </w:r>
        <w:r w:rsidRPr="007B0B8D">
          <w:rPr>
            <w:rFonts w:ascii="Times New Roman" w:hAnsi="Times New Roman" w:cs="Times New Roman"/>
            <w:bCs/>
            <w:sz w:val="24"/>
            <w:szCs w:val="24"/>
          </w:rPr>
          <w:t>,</w:t>
        </w:r>
        <w:r>
          <w:rPr>
            <w:rFonts w:ascii="Times New Roman" w:hAnsi="Times New Roman" w:cs="Times New Roman"/>
            <w:bCs/>
            <w:sz w:val="24"/>
            <w:szCs w:val="24"/>
          </w:rPr>
          <w:t xml:space="preserve"> but</w:t>
        </w:r>
        <w:r w:rsidRPr="007B0B8D">
          <w:rPr>
            <w:rFonts w:ascii="Times New Roman" w:hAnsi="Times New Roman" w:cs="Times New Roman"/>
            <w:bCs/>
            <w:sz w:val="24"/>
            <w:szCs w:val="24"/>
          </w:rPr>
          <w:t xml:space="preserve"> the lack of a real output of social capital (i.e., trustworthy social nets, emotional support, physical aid etc.; Lee &amp; Lee, 2010; Vacchiano &amp; Bolano, 2021) creates a sense of disengagement that is not rationalized as a consequence of online presence</w:t>
        </w:r>
        <w:r>
          <w:rPr>
            <w:rFonts w:ascii="Times New Roman" w:hAnsi="Times New Roman" w:cs="Times New Roman"/>
            <w:bCs/>
            <w:sz w:val="24"/>
            <w:szCs w:val="24"/>
          </w:rPr>
          <w:t>. In some cases, the discomfort is misattributed to a deficiency of online social engagement, especially among lonelier, unhealthy, or unwell individuals, which continue to increase their online presence, without directly attributing the disengagement they feel to it.</w:t>
        </w:r>
        <w:commentRangeStart w:id="39"/>
        <w:r w:rsidRPr="007B0B8D">
          <w:rPr>
            <w:rFonts w:ascii="Times New Roman" w:hAnsi="Times New Roman" w:cs="Times New Roman"/>
            <w:bCs/>
            <w:sz w:val="24"/>
            <w:szCs w:val="24"/>
          </w:rPr>
          <w:t xml:space="preserve"> </w:t>
        </w:r>
        <w:commentRangeEnd w:id="39"/>
        <w:r>
          <w:rPr>
            <w:rStyle w:val="CommentReference"/>
          </w:rPr>
          <w:commentReference w:id="39"/>
        </w:r>
        <w:r w:rsidRPr="007B0B8D">
          <w:rPr>
            <w:rFonts w:ascii="Times New Roman" w:hAnsi="Times New Roman" w:cs="Times New Roman"/>
            <w:bCs/>
            <w:sz w:val="24"/>
            <w:szCs w:val="24"/>
          </w:rPr>
          <w:t xml:space="preserve">(Kim, 2017; Pittman, 2018). </w:t>
        </w:r>
      </w:ins>
    </w:p>
    <w:p w14:paraId="0962F317" w14:textId="77777777" w:rsidR="003F0EA0" w:rsidRDefault="003F0EA0" w:rsidP="003F0EA0">
      <w:pPr>
        <w:spacing w:after="0" w:line="480" w:lineRule="auto"/>
        <w:ind w:firstLine="720"/>
        <w:rPr>
          <w:ins w:id="40" w:author="Michele Giunti" w:date="2023-02-20T08:04:00Z"/>
          <w:rFonts w:ascii="Times New Roman" w:hAnsi="Times New Roman" w:cs="Times New Roman"/>
          <w:bCs/>
          <w:sz w:val="24"/>
          <w:szCs w:val="24"/>
        </w:rPr>
      </w:pPr>
      <w:ins w:id="41" w:author="Michele Giunti" w:date="2023-02-20T08:04:00Z">
        <w:r w:rsidRPr="007B0B8D">
          <w:rPr>
            <w:rFonts w:ascii="Times New Roman" w:hAnsi="Times New Roman" w:cs="Times New Roman"/>
            <w:bCs/>
            <w:sz w:val="24"/>
            <w:szCs w:val="24"/>
          </w:rPr>
          <w:t xml:space="preserve">Contradictions are then formed among those who benefit from prioritizing either their online counterpart (Chopik, 2016) or their offline identity (Shakya &amp; Christakis, 2017), and those that misinterpret their need for offline connectedness, often due to high loneliness, as a </w:t>
        </w:r>
        <w:r w:rsidRPr="007B0B8D">
          <w:rPr>
            <w:rFonts w:ascii="Times New Roman" w:hAnsi="Times New Roman" w:cs="Times New Roman"/>
            <w:bCs/>
            <w:sz w:val="24"/>
            <w:szCs w:val="24"/>
          </w:rPr>
          <w:lastRenderedPageBreak/>
          <w:t>drive for online network expansion (Kim, 2017; Wi</w:t>
        </w:r>
        <w:r>
          <w:rPr>
            <w:rFonts w:ascii="Times New Roman" w:hAnsi="Times New Roman" w:cs="Times New Roman"/>
            <w:bCs/>
            <w:sz w:val="24"/>
            <w:szCs w:val="24"/>
          </w:rPr>
          <w:t>r</w:t>
        </w:r>
        <w:r w:rsidRPr="007B0B8D">
          <w:rPr>
            <w:rFonts w:ascii="Times New Roman" w:hAnsi="Times New Roman" w:cs="Times New Roman"/>
            <w:bCs/>
            <w:sz w:val="24"/>
            <w:szCs w:val="24"/>
          </w:rPr>
          <w:t xml:space="preserve">tz </w:t>
        </w:r>
        <w:r>
          <w:rPr>
            <w:rFonts w:ascii="Times New Roman" w:hAnsi="Times New Roman" w:cs="Times New Roman"/>
            <w:bCs/>
            <w:sz w:val="24"/>
            <w:szCs w:val="24"/>
          </w:rPr>
          <w:t>et al.</w:t>
        </w:r>
        <w:r w:rsidRPr="007B0B8D">
          <w:rPr>
            <w:rFonts w:ascii="Times New Roman" w:hAnsi="Times New Roman" w:cs="Times New Roman"/>
            <w:bCs/>
            <w:sz w:val="24"/>
            <w:szCs w:val="24"/>
          </w:rPr>
          <w:t>, 2021; Pittman, 2018)</w:t>
        </w:r>
        <w:r>
          <w:rPr>
            <w:rFonts w:ascii="Times New Roman" w:hAnsi="Times New Roman" w:cs="Times New Roman"/>
            <w:bCs/>
            <w:sz w:val="24"/>
            <w:szCs w:val="24"/>
          </w:rPr>
          <w:t>. The misattributed benefits of online interaction can lead people to prefer it over offline interactions</w:t>
        </w:r>
        <w:r w:rsidRPr="007B0B8D">
          <w:rPr>
            <w:rFonts w:ascii="Times New Roman" w:hAnsi="Times New Roman" w:cs="Times New Roman"/>
            <w:bCs/>
            <w:sz w:val="24"/>
            <w:szCs w:val="24"/>
          </w:rPr>
          <w:t xml:space="preserve"> (Zhang &amp; Sung, 2021)</w:t>
        </w:r>
        <w:r>
          <w:rPr>
            <w:rFonts w:ascii="Times New Roman" w:hAnsi="Times New Roman" w:cs="Times New Roman"/>
            <w:bCs/>
            <w:sz w:val="24"/>
            <w:szCs w:val="24"/>
          </w:rPr>
          <w:t>, increasing the number of communities united by interests, rather than reciprocity</w:t>
        </w:r>
        <w:r w:rsidRPr="007B0B8D" w:rsidDel="00E5571C">
          <w:rPr>
            <w:rFonts w:ascii="Times New Roman" w:hAnsi="Times New Roman" w:cs="Times New Roman"/>
            <w:bCs/>
            <w:sz w:val="24"/>
            <w:szCs w:val="24"/>
          </w:rPr>
          <w:t xml:space="preserve"> </w:t>
        </w:r>
        <w:r w:rsidRPr="007B0B8D">
          <w:rPr>
            <w:rFonts w:ascii="Times New Roman" w:hAnsi="Times New Roman" w:cs="Times New Roman"/>
            <w:bCs/>
            <w:sz w:val="24"/>
            <w:szCs w:val="24"/>
          </w:rPr>
          <w:t>(Gil de Zúñiga &amp; Valenzuela, 2011)</w:t>
        </w:r>
        <w:r w:rsidRPr="007B0B8D">
          <w:rPr>
            <w:rStyle w:val="FootnoteReference"/>
            <w:rFonts w:ascii="Times New Roman" w:hAnsi="Times New Roman" w:cs="Times New Roman"/>
            <w:bCs/>
            <w:sz w:val="24"/>
            <w:szCs w:val="24"/>
          </w:rPr>
          <w:footnoteReference w:id="3"/>
        </w:r>
        <w:r>
          <w:rPr>
            <w:rFonts w:ascii="Times New Roman" w:hAnsi="Times New Roman" w:cs="Times New Roman"/>
            <w:bCs/>
            <w:sz w:val="24"/>
            <w:szCs w:val="24"/>
          </w:rPr>
          <w:t>. However, this</w:t>
        </w:r>
        <w:r w:rsidRPr="007B0B8D">
          <w:rPr>
            <w:rFonts w:ascii="Times New Roman" w:hAnsi="Times New Roman" w:cs="Times New Roman"/>
            <w:bCs/>
            <w:sz w:val="24"/>
            <w:szCs w:val="24"/>
          </w:rPr>
          <w:t xml:space="preserve"> creates a problem in correctly quantifying the profitability of engaging in online communities versus physical ones. In fact, the unrestrained access of online communication exacerbates issues</w:t>
        </w:r>
        <w:r w:rsidRPr="007B0B8D">
          <w:rPr>
            <w:rStyle w:val="FootnoteReference"/>
            <w:rFonts w:ascii="Times New Roman" w:hAnsi="Times New Roman" w:cs="Times New Roman"/>
            <w:bCs/>
            <w:sz w:val="24"/>
            <w:szCs w:val="24"/>
          </w:rPr>
          <w:footnoteReference w:id="4"/>
        </w:r>
        <w:r w:rsidRPr="007B0B8D">
          <w:rPr>
            <w:rFonts w:ascii="Times New Roman" w:hAnsi="Times New Roman" w:cs="Times New Roman"/>
            <w:bCs/>
            <w:sz w:val="24"/>
            <w:szCs w:val="24"/>
          </w:rPr>
          <w:t xml:space="preserve"> of causality and personal judgement of well-being in a community context (Atkinson </w:t>
        </w:r>
        <w:r>
          <w:rPr>
            <w:rFonts w:ascii="Times New Roman" w:hAnsi="Times New Roman" w:cs="Times New Roman"/>
            <w:bCs/>
            <w:sz w:val="24"/>
            <w:szCs w:val="24"/>
          </w:rPr>
          <w:t>et al.</w:t>
        </w:r>
        <w:r w:rsidRPr="007B0B8D">
          <w:rPr>
            <w:rFonts w:ascii="Times New Roman" w:hAnsi="Times New Roman" w:cs="Times New Roman"/>
            <w:bCs/>
            <w:sz w:val="24"/>
            <w:szCs w:val="24"/>
          </w:rPr>
          <w:t>, 2020)</w:t>
        </w:r>
        <w:r>
          <w:rPr>
            <w:rFonts w:ascii="Times New Roman" w:hAnsi="Times New Roman" w:cs="Times New Roman"/>
            <w:bCs/>
            <w:sz w:val="24"/>
            <w:szCs w:val="24"/>
          </w:rPr>
          <w:t xml:space="preserve">, and people come to be unable to understand whether their discomfort comes from feeling lonely and disengaged. </w:t>
        </w:r>
        <w:r w:rsidRPr="007B0B8D">
          <w:rPr>
            <w:rFonts w:ascii="Times New Roman" w:hAnsi="Times New Roman" w:cs="Times New Roman"/>
            <w:bCs/>
            <w:sz w:val="24"/>
            <w:szCs w:val="24"/>
          </w:rPr>
          <w:t xml:space="preserve">. </w:t>
        </w:r>
        <w:r>
          <w:rPr>
            <w:rFonts w:ascii="Times New Roman" w:hAnsi="Times New Roman" w:cs="Times New Roman"/>
            <w:bCs/>
            <w:sz w:val="24"/>
            <w:szCs w:val="24"/>
          </w:rPr>
          <w:t>Nevertheless, the misattribution of loneliness is not exclusive to everyday people, as academia has also struggled to create proper measures of social disengagement when considering both strict social isolation and perceived social isolation.</w:t>
        </w:r>
      </w:ins>
    </w:p>
    <w:p w14:paraId="43E1795F" w14:textId="77777777" w:rsidR="003F0EA0" w:rsidRPr="003F0EA0" w:rsidRDefault="003F0EA0">
      <w:pPr>
        <w:rPr>
          <w:rPrChange w:id="46" w:author="Michele Giunti" w:date="2023-02-20T08:04:00Z">
            <w:rPr>
              <w:rFonts w:ascii="Times New Roman" w:hAnsi="Times New Roman" w:cs="Times New Roman"/>
              <w:b/>
              <w:bCs/>
              <w:color w:val="auto"/>
              <w:sz w:val="24"/>
              <w:szCs w:val="24"/>
            </w:rPr>
          </w:rPrChange>
        </w:rPr>
        <w:pPrChange w:id="47" w:author="Michele Giunti" w:date="2023-02-20T08:04:00Z">
          <w:pPr>
            <w:pStyle w:val="Heading1"/>
            <w:spacing w:after="240"/>
            <w:jc w:val="center"/>
          </w:pPr>
        </w:pPrChange>
      </w:pPr>
    </w:p>
    <w:p w14:paraId="7056DDE1" w14:textId="34C7DA29" w:rsidR="008401DB" w:rsidRPr="0043390C" w:rsidRDefault="00CE1A0F">
      <w:pPr>
        <w:pStyle w:val="Heading2"/>
        <w:spacing w:before="0" w:line="480" w:lineRule="auto"/>
        <w:rPr>
          <w:rFonts w:ascii="Times New Roman" w:hAnsi="Times New Roman" w:cs="Times New Roman"/>
          <w:b/>
          <w:bCs/>
          <w:color w:val="auto"/>
          <w:sz w:val="24"/>
          <w:szCs w:val="24"/>
        </w:rPr>
        <w:pPrChange w:id="48" w:author="Microsoft Office User" w:date="2023-02-13T11:38:00Z">
          <w:pPr>
            <w:pStyle w:val="Heading2"/>
            <w:spacing w:after="240"/>
          </w:pPr>
        </w:pPrChange>
      </w:pPr>
      <w:bookmarkStart w:id="49" w:name="_Toc120794023"/>
      <w:ins w:id="50" w:author="Michele Giunti" w:date="2023-02-19T18:07:00Z">
        <w:r>
          <w:rPr>
            <w:rFonts w:ascii="Times New Roman" w:hAnsi="Times New Roman" w:cs="Times New Roman"/>
            <w:b/>
            <w:bCs/>
            <w:color w:val="auto"/>
            <w:sz w:val="24"/>
            <w:szCs w:val="24"/>
          </w:rPr>
          <w:t>Distinguishing Physical from Emotional Loneliness</w:t>
        </w:r>
      </w:ins>
      <w:del w:id="51" w:author="Michele Giunti" w:date="2023-02-19T18:07:00Z">
        <w:r w:rsidR="008401DB" w:rsidRPr="0043390C" w:rsidDel="00F54767">
          <w:rPr>
            <w:rFonts w:ascii="Times New Roman" w:hAnsi="Times New Roman" w:cs="Times New Roman"/>
            <w:b/>
            <w:bCs/>
            <w:color w:val="auto"/>
            <w:sz w:val="24"/>
            <w:szCs w:val="24"/>
          </w:rPr>
          <w:delText>Social Isolation vs. Loneliness</w:delText>
        </w:r>
      </w:del>
      <w:bookmarkEnd w:id="49"/>
    </w:p>
    <w:p w14:paraId="34C5AD29" w14:textId="700938AD" w:rsidR="009935D1" w:rsidRDefault="008401DB">
      <w:pPr>
        <w:spacing w:after="0" w:line="480" w:lineRule="auto"/>
        <w:ind w:firstLine="720"/>
        <w:rPr>
          <w:ins w:id="52" w:author="Michele Giunti" w:date="2023-02-19T18:27:00Z"/>
          <w:rFonts w:ascii="Times New Roman" w:hAnsi="Times New Roman" w:cs="Times New Roman"/>
          <w:sz w:val="24"/>
          <w:szCs w:val="24"/>
        </w:rPr>
      </w:pPr>
      <w:commentRangeStart w:id="53"/>
      <w:del w:id="54" w:author="Michele Giunti" w:date="2023-02-19T18:08:00Z">
        <w:r w:rsidRPr="007B0B8D" w:rsidDel="007B12C0">
          <w:rPr>
            <w:rFonts w:ascii="Times New Roman" w:hAnsi="Times New Roman" w:cs="Times New Roman"/>
            <w:sz w:val="24"/>
            <w:szCs w:val="24"/>
          </w:rPr>
          <w:delText xml:space="preserve">The difficulty of quantifying loneliness within a </w:delText>
        </w:r>
        <w:r w:rsidDel="007B12C0">
          <w:rPr>
            <w:rFonts w:ascii="Times New Roman" w:hAnsi="Times New Roman" w:cs="Times New Roman"/>
            <w:sz w:val="24"/>
            <w:szCs w:val="24"/>
          </w:rPr>
          <w:delText>country-wide analysis</w:delText>
        </w:r>
        <w:r w:rsidRPr="007B0B8D" w:rsidDel="007B12C0">
          <w:rPr>
            <w:rFonts w:ascii="Times New Roman" w:hAnsi="Times New Roman" w:cs="Times New Roman"/>
            <w:sz w:val="24"/>
            <w:szCs w:val="24"/>
          </w:rPr>
          <w:delText xml:space="preserve"> stems from the subjective interpretation </w:delText>
        </w:r>
        <w:r w:rsidDel="007B12C0">
          <w:rPr>
            <w:rFonts w:ascii="Times New Roman" w:hAnsi="Times New Roman" w:cs="Times New Roman"/>
            <w:sz w:val="24"/>
            <w:szCs w:val="24"/>
          </w:rPr>
          <w:delText>that researchers might assign to it</w:delText>
        </w:r>
        <w:r w:rsidRPr="007B0B8D" w:rsidDel="007B12C0">
          <w:rPr>
            <w:rFonts w:ascii="Times New Roman" w:hAnsi="Times New Roman" w:cs="Times New Roman"/>
            <w:sz w:val="24"/>
            <w:szCs w:val="24"/>
          </w:rPr>
          <w:delText>, considering how it bases its roots on the specific conditions of the</w:delText>
        </w:r>
        <w:r w:rsidDel="007B12C0">
          <w:rPr>
            <w:rFonts w:ascii="Times New Roman" w:hAnsi="Times New Roman" w:cs="Times New Roman"/>
            <w:sz w:val="24"/>
            <w:szCs w:val="24"/>
          </w:rPr>
          <w:delText xml:space="preserve"> studied</w:delText>
        </w:r>
        <w:r w:rsidRPr="007B0B8D" w:rsidDel="007B12C0">
          <w:rPr>
            <w:rFonts w:ascii="Times New Roman" w:hAnsi="Times New Roman" w:cs="Times New Roman"/>
            <w:sz w:val="24"/>
            <w:szCs w:val="24"/>
          </w:rPr>
          <w:delText xml:space="preserve"> individual</w:delText>
        </w:r>
        <w:r w:rsidDel="007B12C0">
          <w:rPr>
            <w:rFonts w:ascii="Times New Roman" w:hAnsi="Times New Roman" w:cs="Times New Roman"/>
            <w:sz w:val="24"/>
            <w:szCs w:val="24"/>
          </w:rPr>
          <w:delText>s</w:delText>
        </w:r>
        <w:r w:rsidRPr="007B0B8D" w:rsidDel="007B12C0">
          <w:rPr>
            <w:rFonts w:ascii="Times New Roman" w:hAnsi="Times New Roman" w:cs="Times New Roman"/>
            <w:sz w:val="24"/>
            <w:szCs w:val="24"/>
          </w:rPr>
          <w:delText xml:space="preserve">, as well as </w:delText>
        </w:r>
        <w:r w:rsidDel="007B12C0">
          <w:rPr>
            <w:rFonts w:ascii="Times New Roman" w:hAnsi="Times New Roman" w:cs="Times New Roman"/>
            <w:sz w:val="24"/>
            <w:szCs w:val="24"/>
          </w:rPr>
          <w:delText>the overall</w:delText>
        </w:r>
        <w:r w:rsidRPr="007B0B8D" w:rsidDel="007B12C0">
          <w:rPr>
            <w:rFonts w:ascii="Times New Roman" w:hAnsi="Times New Roman" w:cs="Times New Roman"/>
            <w:sz w:val="24"/>
            <w:szCs w:val="24"/>
          </w:rPr>
          <w:delText xml:space="preserve"> perception of what it means to feels alone</w:delText>
        </w:r>
      </w:del>
      <w:ins w:id="55" w:author="Michele Giunti" w:date="2023-02-19T18:09:00Z">
        <w:r w:rsidR="005B716E">
          <w:rPr>
            <w:rFonts w:ascii="Times New Roman" w:hAnsi="Times New Roman" w:cs="Times New Roman"/>
            <w:sz w:val="24"/>
            <w:szCs w:val="24"/>
          </w:rPr>
          <w:t xml:space="preserve">Due to the </w:t>
        </w:r>
        <w:r w:rsidR="00623A7C">
          <w:rPr>
            <w:rFonts w:ascii="Times New Roman" w:hAnsi="Times New Roman" w:cs="Times New Roman"/>
            <w:sz w:val="24"/>
            <w:szCs w:val="24"/>
          </w:rPr>
          <w:t>subjectivity of respondent loneliness, and</w:t>
        </w:r>
        <w:r w:rsidR="00D363F8">
          <w:rPr>
            <w:rFonts w:ascii="Times New Roman" w:hAnsi="Times New Roman" w:cs="Times New Roman"/>
            <w:sz w:val="24"/>
            <w:szCs w:val="24"/>
          </w:rPr>
          <w:t xml:space="preserve"> the variety </w:t>
        </w:r>
      </w:ins>
      <w:ins w:id="56" w:author="Michele Giunti" w:date="2023-02-19T18:10:00Z">
        <w:r w:rsidR="00D363F8">
          <w:rPr>
            <w:rFonts w:ascii="Times New Roman" w:hAnsi="Times New Roman" w:cs="Times New Roman"/>
            <w:sz w:val="24"/>
            <w:szCs w:val="24"/>
          </w:rPr>
          <w:t xml:space="preserve">of definitions assigned by </w:t>
        </w:r>
      </w:ins>
      <w:ins w:id="57" w:author="Michele Giunti" w:date="2023-02-19T18:21:00Z">
        <w:r w:rsidR="00FE5413">
          <w:rPr>
            <w:rFonts w:ascii="Times New Roman" w:hAnsi="Times New Roman" w:cs="Times New Roman"/>
            <w:sz w:val="24"/>
            <w:szCs w:val="24"/>
          </w:rPr>
          <w:t>questionnaire-based</w:t>
        </w:r>
      </w:ins>
      <w:ins w:id="58" w:author="Michele Giunti" w:date="2023-02-19T18:10:00Z">
        <w:r w:rsidR="00B35335">
          <w:rPr>
            <w:rFonts w:ascii="Times New Roman" w:hAnsi="Times New Roman" w:cs="Times New Roman"/>
            <w:sz w:val="24"/>
            <w:szCs w:val="24"/>
          </w:rPr>
          <w:t xml:space="preserve"> research, </w:t>
        </w:r>
      </w:ins>
      <w:ins w:id="59" w:author="Michele Giunti" w:date="2023-02-19T18:15:00Z">
        <w:r w:rsidR="005F5914">
          <w:rPr>
            <w:rFonts w:ascii="Times New Roman" w:hAnsi="Times New Roman" w:cs="Times New Roman"/>
            <w:sz w:val="24"/>
            <w:szCs w:val="24"/>
          </w:rPr>
          <w:t xml:space="preserve">social analysts find it difficult to </w:t>
        </w:r>
      </w:ins>
      <w:ins w:id="60" w:author="Michele Giunti" w:date="2023-02-19T18:10:00Z">
        <w:r w:rsidR="00B35335">
          <w:rPr>
            <w:rFonts w:ascii="Times New Roman" w:hAnsi="Times New Roman" w:cs="Times New Roman"/>
            <w:sz w:val="24"/>
            <w:szCs w:val="24"/>
          </w:rPr>
          <w:t>quantify loneliness</w:t>
        </w:r>
      </w:ins>
      <w:ins w:id="61" w:author="Michele Giunti" w:date="2023-02-19T18:15:00Z">
        <w:r w:rsidR="005F5914">
          <w:rPr>
            <w:rFonts w:ascii="Times New Roman" w:hAnsi="Times New Roman" w:cs="Times New Roman"/>
            <w:sz w:val="24"/>
            <w:szCs w:val="24"/>
          </w:rPr>
          <w:t xml:space="preserve"> on a national scale</w:t>
        </w:r>
      </w:ins>
      <w:r w:rsidRPr="007B0B8D">
        <w:rPr>
          <w:rFonts w:ascii="Times New Roman" w:hAnsi="Times New Roman" w:cs="Times New Roman"/>
          <w:sz w:val="24"/>
          <w:szCs w:val="24"/>
        </w:rPr>
        <w:t>.</w:t>
      </w:r>
      <w:commentRangeEnd w:id="53"/>
      <w:r w:rsidR="009F389B">
        <w:rPr>
          <w:rStyle w:val="CommentReference"/>
        </w:rPr>
        <w:commentReference w:id="53"/>
      </w:r>
      <w:ins w:id="62" w:author="Michele Giunti" w:date="2023-02-19T18:11:00Z">
        <w:r w:rsidR="00832767">
          <w:rPr>
            <w:rFonts w:ascii="Times New Roman" w:hAnsi="Times New Roman" w:cs="Times New Roman"/>
            <w:sz w:val="24"/>
            <w:szCs w:val="24"/>
          </w:rPr>
          <w:t xml:space="preserve"> This is because loneliness is based both on the </w:t>
        </w:r>
        <w:r w:rsidR="005508EC">
          <w:rPr>
            <w:rFonts w:ascii="Times New Roman" w:hAnsi="Times New Roman" w:cs="Times New Roman"/>
            <w:sz w:val="24"/>
            <w:szCs w:val="24"/>
          </w:rPr>
          <w:t xml:space="preserve">situational </w:t>
        </w:r>
      </w:ins>
      <w:ins w:id="63" w:author="Michele Giunti" w:date="2023-02-19T18:12:00Z">
        <w:r w:rsidR="000C2B88">
          <w:rPr>
            <w:rFonts w:ascii="Times New Roman" w:hAnsi="Times New Roman" w:cs="Times New Roman"/>
            <w:sz w:val="24"/>
            <w:szCs w:val="24"/>
          </w:rPr>
          <w:t xml:space="preserve">perception of the studied individual’s relationship circle, and the societal </w:t>
        </w:r>
      </w:ins>
      <w:ins w:id="64" w:author="Michele Giunti" w:date="2023-02-19T18:13:00Z">
        <w:r w:rsidR="001728F0">
          <w:rPr>
            <w:rFonts w:ascii="Times New Roman" w:hAnsi="Times New Roman" w:cs="Times New Roman"/>
            <w:sz w:val="24"/>
            <w:szCs w:val="24"/>
          </w:rPr>
          <w:t xml:space="preserve">expectation of </w:t>
        </w:r>
        <w:r w:rsidR="0031361E">
          <w:rPr>
            <w:rFonts w:ascii="Times New Roman" w:hAnsi="Times New Roman" w:cs="Times New Roman"/>
            <w:sz w:val="24"/>
            <w:szCs w:val="24"/>
          </w:rPr>
          <w:lastRenderedPageBreak/>
          <w:t>communication networks.</w:t>
        </w:r>
      </w:ins>
      <w:ins w:id="65" w:author="Michele Giunti" w:date="2023-02-19T18:22:00Z">
        <w:r w:rsidR="00D618E7">
          <w:rPr>
            <w:rFonts w:ascii="Times New Roman" w:hAnsi="Times New Roman" w:cs="Times New Roman"/>
            <w:sz w:val="24"/>
            <w:szCs w:val="24"/>
          </w:rPr>
          <w:t xml:space="preserve"> </w:t>
        </w:r>
      </w:ins>
      <w:ins w:id="66" w:author="Michele Giunti" w:date="2023-02-19T18:25:00Z">
        <w:r w:rsidR="001E1770">
          <w:rPr>
            <w:rFonts w:ascii="Times New Roman" w:hAnsi="Times New Roman" w:cs="Times New Roman"/>
            <w:sz w:val="24"/>
            <w:szCs w:val="24"/>
          </w:rPr>
          <w:t xml:space="preserve">As such, operationalizing </w:t>
        </w:r>
      </w:ins>
      <w:ins w:id="67" w:author="Michele Giunti" w:date="2023-02-19T18:26:00Z">
        <w:r w:rsidR="001D4CF8">
          <w:rPr>
            <w:rFonts w:ascii="Times New Roman" w:hAnsi="Times New Roman" w:cs="Times New Roman"/>
            <w:sz w:val="24"/>
            <w:szCs w:val="24"/>
          </w:rPr>
          <w:t xml:space="preserve">loneliness </w:t>
        </w:r>
        <w:r w:rsidR="00D66B97">
          <w:rPr>
            <w:rFonts w:ascii="Times New Roman" w:hAnsi="Times New Roman" w:cs="Times New Roman"/>
            <w:sz w:val="24"/>
            <w:szCs w:val="24"/>
          </w:rPr>
          <w:t xml:space="preserve">requires </w:t>
        </w:r>
      </w:ins>
      <w:ins w:id="68" w:author="Michele Giunti" w:date="2023-02-19T18:28:00Z">
        <w:r w:rsidR="00586913">
          <w:rPr>
            <w:rFonts w:ascii="Times New Roman" w:hAnsi="Times New Roman" w:cs="Times New Roman"/>
            <w:sz w:val="24"/>
            <w:szCs w:val="24"/>
          </w:rPr>
          <w:t xml:space="preserve">a simultaneous </w:t>
        </w:r>
      </w:ins>
      <w:ins w:id="69" w:author="Michele Giunti" w:date="2023-02-19T18:26:00Z">
        <w:r w:rsidR="00D66B97">
          <w:rPr>
            <w:rFonts w:ascii="Times New Roman" w:hAnsi="Times New Roman" w:cs="Times New Roman"/>
            <w:sz w:val="24"/>
            <w:szCs w:val="24"/>
          </w:rPr>
          <w:t xml:space="preserve">consideration of internal </w:t>
        </w:r>
      </w:ins>
      <w:ins w:id="70" w:author="Michele Giunti" w:date="2023-02-19T18:27:00Z">
        <w:r w:rsidR="00D66B97">
          <w:rPr>
            <w:rFonts w:ascii="Times New Roman" w:hAnsi="Times New Roman" w:cs="Times New Roman"/>
            <w:sz w:val="24"/>
            <w:szCs w:val="24"/>
          </w:rPr>
          <w:t>and external expectations of social connections, which can be</w:t>
        </w:r>
        <w:r w:rsidR="009935D1">
          <w:rPr>
            <w:rFonts w:ascii="Times New Roman" w:hAnsi="Times New Roman" w:cs="Times New Roman"/>
            <w:sz w:val="24"/>
            <w:szCs w:val="24"/>
          </w:rPr>
          <w:t>come complex when synthesized onto a simple survey questionnaire.</w:t>
        </w:r>
      </w:ins>
    </w:p>
    <w:p w14:paraId="724EBD9A" w14:textId="60E1E156" w:rsidR="009935D1" w:rsidDel="00E5173A" w:rsidRDefault="009935D1" w:rsidP="009935D1">
      <w:pPr>
        <w:spacing w:after="0" w:line="480" w:lineRule="auto"/>
        <w:ind w:firstLine="720"/>
        <w:rPr>
          <w:del w:id="71" w:author="Michele Giunti" w:date="2023-02-19T18:44:00Z"/>
          <w:moveTo w:id="72" w:author="Michele Giunti" w:date="2023-02-19T18:27:00Z"/>
          <w:rFonts w:ascii="Times New Roman" w:eastAsia="Times New Roman" w:hAnsi="Times New Roman" w:cs="Times New Roman"/>
          <w:color w:val="000000"/>
          <w:sz w:val="24"/>
          <w:szCs w:val="24"/>
        </w:rPr>
      </w:pPr>
      <w:moveToRangeStart w:id="73" w:author="Michele Giunti" w:date="2023-02-19T18:27:00Z" w:name="move127723677"/>
      <w:commentRangeStart w:id="74"/>
      <w:moveTo w:id="75" w:author="Michele Giunti" w:date="2023-02-19T18:27:00Z">
        <w:del w:id="76" w:author="Michele Giunti" w:date="2023-02-19T18:29:00Z">
          <w:r w:rsidDel="00375749">
            <w:rPr>
              <w:rFonts w:ascii="Times New Roman" w:hAnsi="Times New Roman" w:cs="Times New Roman"/>
              <w:sz w:val="24"/>
              <w:szCs w:val="24"/>
            </w:rPr>
            <w:delText>Nevertheless</w:delText>
          </w:r>
        </w:del>
      </w:moveTo>
      <w:ins w:id="77" w:author="Michele Giunti" w:date="2023-02-19T18:29:00Z">
        <w:r w:rsidR="00375749">
          <w:rPr>
            <w:rFonts w:ascii="Times New Roman" w:hAnsi="Times New Roman" w:cs="Times New Roman"/>
            <w:sz w:val="24"/>
            <w:szCs w:val="24"/>
          </w:rPr>
          <w:t xml:space="preserve">Omitting any of the two </w:t>
        </w:r>
        <w:r w:rsidR="00EF0EB3">
          <w:rPr>
            <w:rFonts w:ascii="Times New Roman" w:hAnsi="Times New Roman" w:cs="Times New Roman"/>
            <w:sz w:val="24"/>
            <w:szCs w:val="24"/>
          </w:rPr>
          <w:t xml:space="preserve">causes researches to focus on either physical </w:t>
        </w:r>
      </w:ins>
      <w:ins w:id="78" w:author="Michele Giunti" w:date="2023-02-19T18:30:00Z">
        <w:r w:rsidR="00EF0EB3">
          <w:rPr>
            <w:rFonts w:ascii="Times New Roman" w:hAnsi="Times New Roman" w:cs="Times New Roman"/>
            <w:sz w:val="24"/>
            <w:szCs w:val="24"/>
          </w:rPr>
          <w:t xml:space="preserve">or </w:t>
        </w:r>
        <w:r w:rsidR="00147BEE">
          <w:rPr>
            <w:rFonts w:ascii="Times New Roman" w:hAnsi="Times New Roman" w:cs="Times New Roman"/>
            <w:sz w:val="24"/>
            <w:szCs w:val="24"/>
          </w:rPr>
          <w:t>emotional</w:t>
        </w:r>
        <w:r w:rsidR="00EF0EB3">
          <w:rPr>
            <w:rFonts w:ascii="Times New Roman" w:hAnsi="Times New Roman" w:cs="Times New Roman"/>
            <w:sz w:val="24"/>
            <w:szCs w:val="24"/>
          </w:rPr>
          <w:t xml:space="preserve"> loneliness</w:t>
        </w:r>
      </w:ins>
      <w:moveTo w:id="79" w:author="Michele Giunti" w:date="2023-02-19T18:27:00Z">
        <w:del w:id="80" w:author="Michele Giunti" w:date="2023-02-19T18:30:00Z">
          <w:r w:rsidRPr="007B0B8D" w:rsidDel="00147BEE">
            <w:rPr>
              <w:rFonts w:ascii="Times New Roman" w:hAnsi="Times New Roman" w:cs="Times New Roman"/>
              <w:sz w:val="24"/>
              <w:szCs w:val="24"/>
            </w:rPr>
            <w:delText>, there should be a clear distinction between loneliness,</w:delText>
          </w:r>
        </w:del>
      </w:moveTo>
      <w:ins w:id="81" w:author="Michele Giunti" w:date="2023-02-19T18:30:00Z">
        <w:r w:rsidR="00147BEE">
          <w:rPr>
            <w:rFonts w:ascii="Times New Roman" w:hAnsi="Times New Roman" w:cs="Times New Roman"/>
            <w:sz w:val="24"/>
            <w:szCs w:val="24"/>
          </w:rPr>
          <w:t>, the latter being</w:t>
        </w:r>
      </w:ins>
      <w:ins w:id="82" w:author="Michele Giunti" w:date="2023-02-19T18:31:00Z">
        <w:r w:rsidR="00147BEE">
          <w:rPr>
            <w:rFonts w:ascii="Times New Roman" w:hAnsi="Times New Roman" w:cs="Times New Roman"/>
            <w:sz w:val="24"/>
            <w:szCs w:val="24"/>
          </w:rPr>
          <w:t xml:space="preserve"> </w:t>
        </w:r>
      </w:ins>
      <w:moveTo w:id="83" w:author="Michele Giunti" w:date="2023-02-19T18:27:00Z">
        <w:del w:id="84" w:author="Michele Giunti" w:date="2023-02-19T18:30:00Z">
          <w:r w:rsidRPr="007B0B8D" w:rsidDel="00147BEE">
            <w:rPr>
              <w:rFonts w:ascii="Times New Roman" w:hAnsi="Times New Roman" w:cs="Times New Roman"/>
              <w:sz w:val="24"/>
              <w:szCs w:val="24"/>
            </w:rPr>
            <w:delText xml:space="preserve"> which is caused by </w:delText>
          </w:r>
        </w:del>
        <w:r w:rsidRPr="007B0B8D">
          <w:rPr>
            <w:rFonts w:ascii="Times New Roman" w:hAnsi="Times New Roman" w:cs="Times New Roman"/>
            <w:sz w:val="24"/>
            <w:szCs w:val="24"/>
          </w:rPr>
          <w:t xml:space="preserve">a lack of meaningful connections, </w:t>
        </w:r>
        <w:r>
          <w:rPr>
            <w:rFonts w:ascii="Times New Roman" w:hAnsi="Times New Roman" w:cs="Times New Roman"/>
            <w:sz w:val="24"/>
            <w:szCs w:val="24"/>
          </w:rPr>
          <w:t>or</w:t>
        </w:r>
        <w:r w:rsidRPr="007B0B8D">
          <w:rPr>
            <w:rFonts w:ascii="Times New Roman" w:hAnsi="Times New Roman" w:cs="Times New Roman"/>
            <w:sz w:val="24"/>
            <w:szCs w:val="24"/>
          </w:rPr>
          <w:t xml:space="preserve"> an accumulation of what Putnam defines as bridging social capital as opposed to bonding social capital</w:t>
        </w:r>
        <w:r w:rsidRPr="007B0B8D">
          <w:rPr>
            <w:rStyle w:val="FootnoteReference"/>
            <w:rFonts w:ascii="Times New Roman" w:hAnsi="Times New Roman" w:cs="Times New Roman"/>
            <w:sz w:val="24"/>
            <w:szCs w:val="24"/>
          </w:rPr>
          <w:footnoteReference w:id="5"/>
        </w:r>
        <w:r w:rsidRPr="007B0B8D">
          <w:rPr>
            <w:rFonts w:ascii="Times New Roman" w:hAnsi="Times New Roman" w:cs="Times New Roman"/>
            <w:sz w:val="24"/>
            <w:szCs w:val="24"/>
          </w:rPr>
          <w:t xml:space="preserve">, </w:t>
        </w:r>
      </w:moveTo>
      <w:ins w:id="87" w:author="Michele Giunti" w:date="2023-02-19T18:31:00Z">
        <w:r w:rsidR="001D77C3">
          <w:rPr>
            <w:rFonts w:ascii="Times New Roman" w:hAnsi="Times New Roman" w:cs="Times New Roman"/>
            <w:sz w:val="24"/>
            <w:szCs w:val="24"/>
          </w:rPr>
          <w:t>while the former is</w:t>
        </w:r>
      </w:ins>
      <w:moveTo w:id="88" w:author="Michele Giunti" w:date="2023-02-19T18:27:00Z">
        <w:del w:id="89" w:author="Michele Giunti" w:date="2023-02-19T18:31:00Z">
          <w:r w:rsidRPr="007B0B8D" w:rsidDel="001D77C3">
            <w:rPr>
              <w:rFonts w:ascii="Times New Roman" w:hAnsi="Times New Roman" w:cs="Times New Roman"/>
              <w:sz w:val="24"/>
              <w:szCs w:val="24"/>
            </w:rPr>
            <w:delText>and social isolation, which is a</w:delText>
          </w:r>
        </w:del>
      </w:moveTo>
      <w:ins w:id="90" w:author="Michele Giunti" w:date="2023-02-19T18:31:00Z">
        <w:r w:rsidR="001D77C3">
          <w:rPr>
            <w:rFonts w:ascii="Times New Roman" w:hAnsi="Times New Roman" w:cs="Times New Roman"/>
            <w:sz w:val="24"/>
            <w:szCs w:val="24"/>
          </w:rPr>
          <w:t xml:space="preserve"> a more concrete</w:t>
        </w:r>
      </w:ins>
      <w:moveTo w:id="91" w:author="Michele Giunti" w:date="2023-02-19T18:27:00Z">
        <w:r w:rsidRPr="007B0B8D">
          <w:rPr>
            <w:rFonts w:ascii="Times New Roman" w:hAnsi="Times New Roman" w:cs="Times New Roman"/>
            <w:sz w:val="24"/>
            <w:szCs w:val="24"/>
          </w:rPr>
          <w:t xml:space="preserve"> loss of connections paired with a restriction in establishing new ones (</w:t>
        </w:r>
        <w:r w:rsidRPr="007B0B8D">
          <w:rPr>
            <w:rFonts w:ascii="Times New Roman" w:eastAsia="Times New Roman" w:hAnsi="Times New Roman" w:cs="Times New Roman"/>
            <w:color w:val="000000"/>
            <w:sz w:val="24"/>
            <w:szCs w:val="24"/>
          </w:rPr>
          <w:t>Holt-Lunstad &amp; Steptoe, 2022)</w:t>
        </w:r>
        <w:commentRangeEnd w:id="74"/>
        <w:r>
          <w:rPr>
            <w:rStyle w:val="CommentReference"/>
          </w:rPr>
          <w:commentReference w:id="74"/>
        </w:r>
        <w:r w:rsidRPr="007B0B8D">
          <w:rPr>
            <w:rFonts w:ascii="Times New Roman" w:eastAsia="Times New Roman" w:hAnsi="Times New Roman" w:cs="Times New Roman"/>
            <w:color w:val="000000"/>
            <w:sz w:val="24"/>
            <w:szCs w:val="24"/>
          </w:rPr>
          <w:t xml:space="preserve">. </w:t>
        </w:r>
        <w:del w:id="92" w:author="Michele Giunti" w:date="2023-02-19T18:34:00Z">
          <w:r w:rsidRPr="007B0B8D" w:rsidDel="00FB6FB3">
            <w:rPr>
              <w:rFonts w:ascii="Times New Roman" w:eastAsia="Times New Roman" w:hAnsi="Times New Roman" w:cs="Times New Roman"/>
              <w:color w:val="000000"/>
              <w:sz w:val="24"/>
              <w:szCs w:val="24"/>
            </w:rPr>
            <w:delText>Although</w:delText>
          </w:r>
        </w:del>
      </w:moveTo>
      <w:ins w:id="93" w:author="Michele Giunti" w:date="2023-02-19T18:34:00Z">
        <w:r w:rsidR="00FB6FB3">
          <w:rPr>
            <w:rFonts w:ascii="Times New Roman" w:eastAsia="Times New Roman" w:hAnsi="Times New Roman" w:cs="Times New Roman"/>
            <w:color w:val="000000"/>
            <w:sz w:val="24"/>
            <w:szCs w:val="24"/>
          </w:rPr>
          <w:t>Since</w:t>
        </w:r>
      </w:ins>
      <w:moveTo w:id="94" w:author="Michele Giunti" w:date="2023-02-19T18:27:00Z">
        <w:r w:rsidRPr="007B0B8D">
          <w:rPr>
            <w:rFonts w:ascii="Times New Roman" w:eastAsia="Times New Roman" w:hAnsi="Times New Roman" w:cs="Times New Roman"/>
            <w:color w:val="000000"/>
            <w:sz w:val="24"/>
            <w:szCs w:val="24"/>
          </w:rPr>
          <w:t xml:space="preserve"> there are overlapping features between both, </w:t>
        </w:r>
        <w:commentRangeStart w:id="95"/>
        <w:r w:rsidRPr="007B0B8D">
          <w:rPr>
            <w:rFonts w:ascii="Times New Roman" w:eastAsia="Times New Roman" w:hAnsi="Times New Roman" w:cs="Times New Roman"/>
            <w:color w:val="000000"/>
            <w:sz w:val="24"/>
            <w:szCs w:val="24"/>
          </w:rPr>
          <w:t xml:space="preserve">measurement of </w:t>
        </w:r>
        <w:r>
          <w:rPr>
            <w:rFonts w:ascii="Times New Roman" w:eastAsia="Times New Roman" w:hAnsi="Times New Roman" w:cs="Times New Roman"/>
            <w:color w:val="000000"/>
            <w:sz w:val="24"/>
            <w:szCs w:val="24"/>
          </w:rPr>
          <w:t>one</w:t>
        </w:r>
        <w:r w:rsidRPr="007B0B8D">
          <w:rPr>
            <w:rFonts w:ascii="Times New Roman" w:eastAsia="Times New Roman" w:hAnsi="Times New Roman" w:cs="Times New Roman"/>
            <w:color w:val="000000"/>
            <w:sz w:val="24"/>
            <w:szCs w:val="24"/>
          </w:rPr>
          <w:t xml:space="preserve"> tends to undermine measurement of the other</w:t>
        </w:r>
      </w:moveTo>
      <w:ins w:id="96" w:author="Michele Giunti" w:date="2023-02-19T18:34:00Z">
        <w:r w:rsidR="00FB6FB3">
          <w:rPr>
            <w:rFonts w:ascii="Times New Roman" w:eastAsia="Times New Roman" w:hAnsi="Times New Roman" w:cs="Times New Roman"/>
            <w:color w:val="000000"/>
            <w:sz w:val="24"/>
            <w:szCs w:val="24"/>
          </w:rPr>
          <w:t>,</w:t>
        </w:r>
      </w:ins>
      <w:ins w:id="97" w:author="Michele Giunti" w:date="2023-02-19T18:33:00Z">
        <w:r w:rsidR="0060229F">
          <w:rPr>
            <w:rFonts w:ascii="Times New Roman" w:eastAsia="Times New Roman" w:hAnsi="Times New Roman" w:cs="Times New Roman"/>
            <w:color w:val="000000"/>
            <w:sz w:val="24"/>
            <w:szCs w:val="24"/>
          </w:rPr>
          <w:t xml:space="preserve"> because </w:t>
        </w:r>
      </w:ins>
      <w:ins w:id="98" w:author="Michele Giunti" w:date="2023-02-19T18:34:00Z">
        <w:r w:rsidR="00750871">
          <w:rPr>
            <w:rFonts w:ascii="Times New Roman" w:eastAsia="Times New Roman" w:hAnsi="Times New Roman" w:cs="Times New Roman"/>
            <w:color w:val="000000"/>
            <w:sz w:val="24"/>
            <w:szCs w:val="24"/>
          </w:rPr>
          <w:t>direct questioning may cause respondents to prioritize thin</w:t>
        </w:r>
      </w:ins>
      <w:ins w:id="99" w:author="Michele Giunti" w:date="2023-02-19T18:35:00Z">
        <w:r w:rsidR="00FB6FB3">
          <w:rPr>
            <w:rFonts w:ascii="Times New Roman" w:eastAsia="Times New Roman" w:hAnsi="Times New Roman" w:cs="Times New Roman"/>
            <w:color w:val="000000"/>
            <w:sz w:val="24"/>
            <w:szCs w:val="24"/>
          </w:rPr>
          <w:t>king about on</w:t>
        </w:r>
      </w:ins>
      <w:ins w:id="100" w:author="Michele Giunti" w:date="2023-02-19T18:37:00Z">
        <w:r w:rsidR="00D32202">
          <w:rPr>
            <w:rFonts w:ascii="Times New Roman" w:eastAsia="Times New Roman" w:hAnsi="Times New Roman" w:cs="Times New Roman"/>
            <w:color w:val="000000"/>
            <w:sz w:val="24"/>
            <w:szCs w:val="24"/>
          </w:rPr>
          <w:t xml:space="preserve">e because of </w:t>
        </w:r>
      </w:ins>
      <w:ins w:id="101" w:author="Michele Giunti" w:date="2023-02-19T19:07:00Z">
        <w:r w:rsidR="00264744">
          <w:rPr>
            <w:rFonts w:ascii="Times New Roman" w:eastAsia="Times New Roman" w:hAnsi="Times New Roman" w:cs="Times New Roman"/>
            <w:color w:val="000000"/>
            <w:sz w:val="24"/>
            <w:szCs w:val="24"/>
          </w:rPr>
          <w:t>primacy or</w:t>
        </w:r>
      </w:ins>
      <w:ins w:id="102" w:author="Michele Giunti" w:date="2023-02-19T18:37:00Z">
        <w:r w:rsidR="006522F3">
          <w:rPr>
            <w:rFonts w:ascii="Times New Roman" w:eastAsia="Times New Roman" w:hAnsi="Times New Roman" w:cs="Times New Roman"/>
            <w:color w:val="000000"/>
            <w:sz w:val="24"/>
            <w:szCs w:val="24"/>
          </w:rPr>
          <w:t xml:space="preserve"> misinterpret the </w:t>
        </w:r>
        <w:r w:rsidR="00115C1B">
          <w:rPr>
            <w:rFonts w:ascii="Times New Roman" w:eastAsia="Times New Roman" w:hAnsi="Times New Roman" w:cs="Times New Roman"/>
            <w:color w:val="000000"/>
            <w:sz w:val="24"/>
            <w:szCs w:val="24"/>
          </w:rPr>
          <w:t>intention of the question due to their being unaware of the existence of two differe</w:t>
        </w:r>
      </w:ins>
      <w:ins w:id="103" w:author="Michele Giunti" w:date="2023-02-19T18:38:00Z">
        <w:r w:rsidR="00115C1B">
          <w:rPr>
            <w:rFonts w:ascii="Times New Roman" w:eastAsia="Times New Roman" w:hAnsi="Times New Roman" w:cs="Times New Roman"/>
            <w:color w:val="000000"/>
            <w:sz w:val="24"/>
            <w:szCs w:val="24"/>
          </w:rPr>
          <w:t xml:space="preserve">nt types of loneliness. </w:t>
        </w:r>
      </w:ins>
      <w:moveTo w:id="104" w:author="Michele Giunti" w:date="2023-02-19T18:27:00Z">
        <w:del w:id="105" w:author="Michele Giunti" w:date="2023-02-19T19:07:00Z">
          <w:r w:rsidRPr="007B0B8D" w:rsidDel="00264744">
            <w:rPr>
              <w:rFonts w:ascii="Times New Roman" w:eastAsia="Times New Roman" w:hAnsi="Times New Roman" w:cs="Times New Roman"/>
              <w:color w:val="000000"/>
              <w:sz w:val="24"/>
              <w:szCs w:val="24"/>
            </w:rPr>
            <w:delText>,</w:delText>
          </w:r>
        </w:del>
      </w:moveTo>
      <w:commentRangeEnd w:id="95"/>
      <w:ins w:id="106" w:author="Michele Giunti" w:date="2023-02-19T19:07:00Z">
        <w:r w:rsidR="00264744">
          <w:rPr>
            <w:rFonts w:ascii="Times New Roman" w:eastAsia="Times New Roman" w:hAnsi="Times New Roman" w:cs="Times New Roman"/>
            <w:color w:val="000000"/>
            <w:sz w:val="24"/>
            <w:szCs w:val="24"/>
          </w:rPr>
          <w:t>Accordingly,</w:t>
        </w:r>
      </w:ins>
      <w:moveTo w:id="107" w:author="Michele Giunti" w:date="2023-02-19T18:27:00Z">
        <w:r>
          <w:rPr>
            <w:rStyle w:val="CommentReference"/>
          </w:rPr>
          <w:commentReference w:id="95"/>
        </w:r>
        <w:del w:id="108" w:author="Michele Giunti" w:date="2023-02-19T18:38:00Z">
          <w:r w:rsidRPr="007B0B8D" w:rsidDel="00115C1B">
            <w:rPr>
              <w:rFonts w:ascii="Times New Roman" w:eastAsia="Times New Roman" w:hAnsi="Times New Roman" w:cs="Times New Roman"/>
              <w:color w:val="000000"/>
              <w:sz w:val="24"/>
              <w:szCs w:val="24"/>
            </w:rPr>
            <w:delText xml:space="preserve"> with </w:delText>
          </w:r>
        </w:del>
      </w:moveTo>
      <w:ins w:id="109" w:author="Michele Giunti" w:date="2023-02-19T18:38:00Z">
        <w:r w:rsidR="00115C1B">
          <w:rPr>
            <w:rFonts w:ascii="Times New Roman" w:eastAsia="Times New Roman" w:hAnsi="Times New Roman" w:cs="Times New Roman"/>
            <w:color w:val="000000"/>
            <w:sz w:val="24"/>
            <w:szCs w:val="24"/>
          </w:rPr>
          <w:t xml:space="preserve"> the </w:t>
        </w:r>
      </w:ins>
      <w:moveTo w:id="110" w:author="Michele Giunti" w:date="2023-02-19T18:27:00Z">
        <w:r w:rsidRPr="007B0B8D">
          <w:rPr>
            <w:rFonts w:ascii="Times New Roman" w:eastAsia="Times New Roman" w:hAnsi="Times New Roman" w:cs="Times New Roman"/>
            <w:color w:val="000000"/>
            <w:sz w:val="24"/>
            <w:szCs w:val="24"/>
          </w:rPr>
          <w:t xml:space="preserve">functions of </w:t>
        </w:r>
      </w:moveTo>
      <w:ins w:id="111" w:author="Michele Giunti" w:date="2023-02-19T18:38:00Z">
        <w:r w:rsidR="00115C1B">
          <w:rPr>
            <w:rFonts w:ascii="Times New Roman" w:eastAsia="Times New Roman" w:hAnsi="Times New Roman" w:cs="Times New Roman"/>
            <w:color w:val="000000"/>
            <w:sz w:val="24"/>
            <w:szCs w:val="24"/>
          </w:rPr>
          <w:t>physical/emotional lon</w:t>
        </w:r>
      </w:ins>
      <w:ins w:id="112" w:author="Michele Giunti" w:date="2023-02-19T18:39:00Z">
        <w:r w:rsidR="00115C1B">
          <w:rPr>
            <w:rFonts w:ascii="Times New Roman" w:eastAsia="Times New Roman" w:hAnsi="Times New Roman" w:cs="Times New Roman"/>
            <w:color w:val="000000"/>
            <w:sz w:val="24"/>
            <w:szCs w:val="24"/>
          </w:rPr>
          <w:t>eliness</w:t>
        </w:r>
      </w:ins>
      <w:moveTo w:id="113" w:author="Michele Giunti" w:date="2023-02-19T18:27:00Z">
        <w:del w:id="114" w:author="Michele Giunti" w:date="2023-02-19T18:38:00Z">
          <w:r w:rsidRPr="007B0B8D" w:rsidDel="00115C1B">
            <w:rPr>
              <w:rFonts w:ascii="Times New Roman" w:eastAsia="Times New Roman" w:hAnsi="Times New Roman" w:cs="Times New Roman"/>
              <w:color w:val="000000"/>
              <w:sz w:val="24"/>
              <w:szCs w:val="24"/>
            </w:rPr>
            <w:delText>loneliness/social isolation</w:delText>
          </w:r>
        </w:del>
        <w:r w:rsidRPr="007B0B8D">
          <w:rPr>
            <w:rFonts w:ascii="Times New Roman" w:eastAsia="Times New Roman" w:hAnsi="Times New Roman" w:cs="Times New Roman"/>
            <w:color w:val="000000"/>
            <w:sz w:val="24"/>
            <w:szCs w:val="24"/>
          </w:rPr>
          <w:t xml:space="preserve"> scales vary</w:t>
        </w:r>
        <w:del w:id="115" w:author="Michele Giunti" w:date="2023-02-19T18:39:00Z">
          <w:r w:rsidRPr="007B0B8D" w:rsidDel="00020343">
            <w:rPr>
              <w:rFonts w:ascii="Times New Roman" w:eastAsia="Times New Roman" w:hAnsi="Times New Roman" w:cs="Times New Roman"/>
              <w:color w:val="000000"/>
              <w:sz w:val="24"/>
              <w:szCs w:val="24"/>
            </w:rPr>
            <w:delText>ing</w:delText>
          </w:r>
        </w:del>
        <w:r w:rsidRPr="007B0B8D">
          <w:rPr>
            <w:rFonts w:ascii="Times New Roman" w:eastAsia="Times New Roman" w:hAnsi="Times New Roman" w:cs="Times New Roman"/>
            <w:color w:val="000000"/>
            <w:sz w:val="24"/>
            <w:szCs w:val="24"/>
          </w:rPr>
          <w:t xml:space="preserve"> depending on the</w:t>
        </w:r>
      </w:moveTo>
      <w:ins w:id="116" w:author="Michele Giunti" w:date="2023-02-19T18:39:00Z">
        <w:r w:rsidR="00020343">
          <w:rPr>
            <w:rFonts w:ascii="Times New Roman" w:eastAsia="Times New Roman" w:hAnsi="Times New Roman" w:cs="Times New Roman"/>
            <w:color w:val="000000"/>
            <w:sz w:val="24"/>
            <w:szCs w:val="24"/>
          </w:rPr>
          <w:t>ir</w:t>
        </w:r>
      </w:ins>
      <w:moveTo w:id="117" w:author="Michele Giunti" w:date="2023-02-19T18:27:00Z">
        <w:r w:rsidRPr="007B0B8D">
          <w:rPr>
            <w:rFonts w:ascii="Times New Roman" w:eastAsia="Times New Roman" w:hAnsi="Times New Roman" w:cs="Times New Roman"/>
            <w:color w:val="000000"/>
            <w:sz w:val="24"/>
            <w:szCs w:val="24"/>
          </w:rPr>
          <w:t xml:space="preserve"> concentration o</w:t>
        </w:r>
      </w:moveTo>
      <w:ins w:id="118" w:author="Michele Giunti" w:date="2023-02-19T18:42:00Z">
        <w:r w:rsidR="00637399">
          <w:rPr>
            <w:rFonts w:ascii="Times New Roman" w:eastAsia="Times New Roman" w:hAnsi="Times New Roman" w:cs="Times New Roman"/>
            <w:color w:val="000000"/>
            <w:sz w:val="24"/>
            <w:szCs w:val="24"/>
          </w:rPr>
          <w:t>n</w:t>
        </w:r>
      </w:ins>
      <w:moveTo w:id="119" w:author="Michele Giunti" w:date="2023-02-19T18:27:00Z">
        <w:del w:id="120" w:author="Michele Giunti" w:date="2023-02-19T18:42:00Z">
          <w:r w:rsidRPr="007B0B8D" w:rsidDel="00637399">
            <w:rPr>
              <w:rFonts w:ascii="Times New Roman" w:eastAsia="Times New Roman" w:hAnsi="Times New Roman" w:cs="Times New Roman"/>
              <w:color w:val="000000"/>
              <w:sz w:val="24"/>
              <w:szCs w:val="24"/>
            </w:rPr>
            <w:delText>f</w:delText>
          </w:r>
        </w:del>
        <w:r w:rsidRPr="007B0B8D">
          <w:rPr>
            <w:rFonts w:ascii="Times New Roman" w:eastAsia="Times New Roman" w:hAnsi="Times New Roman" w:cs="Times New Roman"/>
            <w:color w:val="000000"/>
            <w:sz w:val="24"/>
            <w:szCs w:val="24"/>
          </w:rPr>
          <w:t xml:space="preserve"> feeling</w:t>
        </w:r>
      </w:moveTo>
      <w:ins w:id="121" w:author="Michele Giunti" w:date="2023-02-19T18:39:00Z">
        <w:r w:rsidR="00020343">
          <w:rPr>
            <w:rFonts w:ascii="Times New Roman" w:eastAsia="Times New Roman" w:hAnsi="Times New Roman" w:cs="Times New Roman"/>
            <w:color w:val="000000"/>
            <w:sz w:val="24"/>
            <w:szCs w:val="24"/>
          </w:rPr>
          <w:t>s</w:t>
        </w:r>
      </w:ins>
      <w:moveTo w:id="122" w:author="Michele Giunti" w:date="2023-02-19T18:27:00Z">
        <w:r w:rsidRPr="007B0B8D">
          <w:rPr>
            <w:rFonts w:ascii="Times New Roman" w:eastAsia="Times New Roman" w:hAnsi="Times New Roman" w:cs="Times New Roman"/>
            <w:color w:val="000000"/>
            <w:sz w:val="24"/>
            <w:szCs w:val="24"/>
          </w:rPr>
          <w:t xml:space="preserve"> </w:t>
        </w:r>
      </w:moveTo>
      <w:ins w:id="123" w:author="Michele Giunti" w:date="2023-02-19T18:39:00Z">
        <w:r w:rsidR="00020343">
          <w:rPr>
            <w:rFonts w:ascii="Times New Roman" w:eastAsia="Times New Roman" w:hAnsi="Times New Roman" w:cs="Times New Roman"/>
            <w:color w:val="000000"/>
            <w:sz w:val="24"/>
            <w:szCs w:val="24"/>
          </w:rPr>
          <w:t>or</w:t>
        </w:r>
      </w:ins>
      <w:moveTo w:id="124" w:author="Michele Giunti" w:date="2023-02-19T18:27:00Z">
        <w:del w:id="125" w:author="Michele Giunti" w:date="2023-02-19T18:39:00Z">
          <w:r w:rsidRPr="007B0B8D" w:rsidDel="00020343">
            <w:rPr>
              <w:rFonts w:ascii="Times New Roman" w:eastAsia="Times New Roman" w:hAnsi="Times New Roman" w:cs="Times New Roman"/>
              <w:color w:val="000000"/>
              <w:sz w:val="24"/>
              <w:szCs w:val="24"/>
            </w:rPr>
            <w:delText>versus</w:delText>
          </w:r>
        </w:del>
      </w:moveTo>
      <w:ins w:id="126" w:author="Michele Giunti" w:date="2023-02-19T18:39:00Z">
        <w:r w:rsidR="00020343">
          <w:rPr>
            <w:rFonts w:ascii="Times New Roman" w:eastAsia="Times New Roman" w:hAnsi="Times New Roman" w:cs="Times New Roman"/>
            <w:color w:val="000000"/>
            <w:sz w:val="24"/>
            <w:szCs w:val="24"/>
          </w:rPr>
          <w:t xml:space="preserve"> social</w:t>
        </w:r>
      </w:ins>
      <w:moveTo w:id="127" w:author="Michele Giunti" w:date="2023-02-19T18:27:00Z">
        <w:r w:rsidRPr="007B0B8D">
          <w:rPr>
            <w:rFonts w:ascii="Times New Roman" w:eastAsia="Times New Roman" w:hAnsi="Times New Roman" w:cs="Times New Roman"/>
            <w:color w:val="000000"/>
            <w:sz w:val="24"/>
            <w:szCs w:val="24"/>
          </w:rPr>
          <w:t xml:space="preserve"> network extension </w:t>
        </w:r>
        <w:del w:id="128" w:author="Michele Giunti" w:date="2023-02-19T18:39:00Z">
          <w:r w:rsidRPr="007B0B8D" w:rsidDel="00020343">
            <w:rPr>
              <w:rFonts w:ascii="Times New Roman" w:eastAsia="Times New Roman" w:hAnsi="Times New Roman" w:cs="Times New Roman"/>
              <w:color w:val="000000"/>
              <w:sz w:val="24"/>
              <w:szCs w:val="24"/>
            </w:rPr>
            <w:delText>subscales</w:delText>
          </w:r>
        </w:del>
        <w:r w:rsidRPr="007B0B8D">
          <w:rPr>
            <w:rFonts w:ascii="Times New Roman" w:eastAsia="Times New Roman" w:hAnsi="Times New Roman" w:cs="Times New Roman"/>
            <w:color w:val="000000"/>
            <w:sz w:val="24"/>
            <w:szCs w:val="24"/>
          </w:rPr>
          <w:t xml:space="preserve"> (Cramer &amp; Barry, 1999). Of these, the UCLA Loneliness Scale (Russel, 1996) is the most widely used, </w:t>
        </w:r>
        <w:r>
          <w:rPr>
            <w:rFonts w:ascii="Times New Roman" w:eastAsia="Times New Roman" w:hAnsi="Times New Roman" w:cs="Times New Roman"/>
            <w:color w:val="000000"/>
            <w:sz w:val="24"/>
            <w:szCs w:val="24"/>
          </w:rPr>
          <w:t>along with</w:t>
        </w:r>
        <w:r w:rsidRPr="007B0B8D">
          <w:rPr>
            <w:rFonts w:ascii="Times New Roman" w:eastAsia="Times New Roman" w:hAnsi="Times New Roman" w:cs="Times New Roman"/>
            <w:color w:val="000000"/>
            <w:sz w:val="24"/>
            <w:szCs w:val="24"/>
          </w:rPr>
          <w:t xml:space="preserve"> the Social and Emotional Loneliness Scale for Adults (SELSA; DiTommaso &amp; Spinner, 1993) and de Jong-Gierveld Loneliness Scale (Jong-Gierveld, 1987) standing in at a close second. </w:t>
        </w:r>
        <w:commentRangeStart w:id="129"/>
        <w:commentRangeStart w:id="130"/>
        <w:del w:id="131" w:author="Michele Giunti" w:date="2023-02-19T18:42:00Z">
          <w:r w:rsidRPr="007B0B8D" w:rsidDel="009B6C76">
            <w:rPr>
              <w:rFonts w:ascii="Times New Roman" w:eastAsia="Times New Roman" w:hAnsi="Times New Roman" w:cs="Times New Roman"/>
              <w:color w:val="000000"/>
              <w:sz w:val="24"/>
              <w:szCs w:val="24"/>
            </w:rPr>
            <w:delText xml:space="preserve">It’s important </w:delText>
          </w:r>
          <w:commentRangeEnd w:id="129"/>
          <w:r w:rsidDel="009B6C76">
            <w:rPr>
              <w:rStyle w:val="CommentReference"/>
            </w:rPr>
            <w:commentReference w:id="129"/>
          </w:r>
          <w:r w:rsidRPr="007B0B8D" w:rsidDel="009B6C76">
            <w:rPr>
              <w:rFonts w:ascii="Times New Roman" w:eastAsia="Times New Roman" w:hAnsi="Times New Roman" w:cs="Times New Roman"/>
              <w:color w:val="000000"/>
              <w:sz w:val="24"/>
              <w:szCs w:val="24"/>
            </w:rPr>
            <w:delText>to notice how most</w:delText>
          </w:r>
        </w:del>
      </w:moveTo>
      <w:ins w:id="132" w:author="Michele Giunti" w:date="2023-02-19T18:42:00Z">
        <w:r w:rsidR="009B6C76">
          <w:rPr>
            <w:rFonts w:ascii="Times New Roman" w:eastAsia="Times New Roman" w:hAnsi="Times New Roman" w:cs="Times New Roman"/>
            <w:color w:val="000000"/>
            <w:sz w:val="24"/>
            <w:szCs w:val="24"/>
          </w:rPr>
          <w:t>Most</w:t>
        </w:r>
      </w:ins>
      <w:moveTo w:id="133" w:author="Michele Giunti" w:date="2023-02-19T18:27:00Z">
        <w:r w:rsidRPr="007B0B8D">
          <w:rPr>
            <w:rFonts w:ascii="Times New Roman" w:eastAsia="Times New Roman" w:hAnsi="Times New Roman" w:cs="Times New Roman"/>
            <w:color w:val="000000"/>
            <w:sz w:val="24"/>
            <w:szCs w:val="24"/>
          </w:rPr>
          <w:t xml:space="preserve"> of these scales</w:t>
        </w:r>
      </w:moveTo>
      <w:ins w:id="134" w:author="Michele Giunti" w:date="2023-02-19T18:39:00Z">
        <w:r w:rsidR="0079751F">
          <w:rPr>
            <w:rFonts w:ascii="Times New Roman" w:eastAsia="Times New Roman" w:hAnsi="Times New Roman" w:cs="Times New Roman"/>
            <w:color w:val="000000"/>
            <w:sz w:val="24"/>
            <w:szCs w:val="24"/>
          </w:rPr>
          <w:t xml:space="preserve"> still try to</w:t>
        </w:r>
      </w:ins>
      <w:moveTo w:id="135" w:author="Michele Giunti" w:date="2023-02-19T18:27:00Z">
        <w:r w:rsidRPr="007B0B8D">
          <w:rPr>
            <w:rFonts w:ascii="Times New Roman" w:eastAsia="Times New Roman" w:hAnsi="Times New Roman" w:cs="Times New Roman"/>
            <w:color w:val="000000"/>
            <w:sz w:val="24"/>
            <w:szCs w:val="24"/>
          </w:rPr>
          <w:t xml:space="preserve"> measure loneliness (Figure 1)</w:t>
        </w:r>
        <w:r>
          <w:rPr>
            <w:rFonts w:ascii="Times New Roman" w:eastAsia="Times New Roman" w:hAnsi="Times New Roman" w:cs="Times New Roman"/>
            <w:color w:val="000000"/>
            <w:sz w:val="24"/>
            <w:szCs w:val="24"/>
          </w:rPr>
          <w:t xml:space="preserve"> while balancing objectivity and subjectivity, but also by distinguishing the structural necessity to be connected versus the functionality of engaging in social relationships</w:t>
        </w:r>
      </w:moveTo>
      <w:ins w:id="136" w:author="Michele Giunti" w:date="2023-02-19T18:43:00Z">
        <w:r w:rsidR="00C339FC">
          <w:rPr>
            <w:rFonts w:ascii="Times New Roman" w:eastAsia="Times New Roman" w:hAnsi="Times New Roman" w:cs="Times New Roman"/>
            <w:color w:val="000000"/>
            <w:sz w:val="24"/>
            <w:szCs w:val="24"/>
          </w:rPr>
          <w:t xml:space="preserve">. However, they fail to take into </w:t>
        </w:r>
        <w:r w:rsidR="00C339FC">
          <w:rPr>
            <w:rFonts w:ascii="Times New Roman" w:eastAsia="Times New Roman" w:hAnsi="Times New Roman" w:cs="Times New Roman"/>
            <w:color w:val="000000"/>
            <w:sz w:val="24"/>
            <w:szCs w:val="24"/>
          </w:rPr>
          <w:lastRenderedPageBreak/>
          <w:t xml:space="preserve">account the </w:t>
        </w:r>
      </w:ins>
      <w:ins w:id="137" w:author="Michele Giunti" w:date="2023-02-19T19:10:00Z">
        <w:r w:rsidR="00D839FC">
          <w:rPr>
            <w:rFonts w:ascii="Times New Roman" w:eastAsia="Times New Roman" w:hAnsi="Times New Roman" w:cs="Times New Roman"/>
            <w:color w:val="000000"/>
            <w:sz w:val="24"/>
            <w:szCs w:val="24"/>
          </w:rPr>
          <w:t xml:space="preserve">idea that </w:t>
        </w:r>
      </w:ins>
      <w:ins w:id="138" w:author="Michele Giunti" w:date="2023-02-19T19:11:00Z">
        <w:r w:rsidR="004054D8">
          <w:rPr>
            <w:rFonts w:ascii="Times New Roman" w:eastAsia="Times New Roman" w:hAnsi="Times New Roman" w:cs="Times New Roman"/>
            <w:color w:val="000000"/>
            <w:sz w:val="24"/>
            <w:szCs w:val="24"/>
          </w:rPr>
          <w:t xml:space="preserve">even in a context of complete social connection, people might still feel as if they </w:t>
        </w:r>
      </w:ins>
      <w:ins w:id="139" w:author="Michele Giunti" w:date="2023-02-19T20:16:00Z">
        <w:r w:rsidR="000A1BA4">
          <w:rPr>
            <w:rFonts w:ascii="Times New Roman" w:eastAsia="Times New Roman" w:hAnsi="Times New Roman" w:cs="Times New Roman"/>
            <w:color w:val="000000"/>
            <w:sz w:val="24"/>
            <w:szCs w:val="24"/>
          </w:rPr>
          <w:t>were</w:t>
        </w:r>
      </w:ins>
      <w:ins w:id="140" w:author="Michele Giunti" w:date="2023-02-19T19:11:00Z">
        <w:r w:rsidR="004054D8">
          <w:rPr>
            <w:rFonts w:ascii="Times New Roman" w:eastAsia="Times New Roman" w:hAnsi="Times New Roman" w:cs="Times New Roman"/>
            <w:color w:val="000000"/>
            <w:sz w:val="24"/>
            <w:szCs w:val="24"/>
          </w:rPr>
          <w:t xml:space="preserve"> alone</w:t>
        </w:r>
      </w:ins>
      <w:moveTo w:id="141" w:author="Michele Giunti" w:date="2023-02-19T18:27:00Z">
        <w:del w:id="142" w:author="Michele Giunti" w:date="2023-02-19T18:43:00Z">
          <w:r w:rsidRPr="007B0B8D" w:rsidDel="00C339FC">
            <w:rPr>
              <w:rFonts w:ascii="Times New Roman" w:eastAsia="Times New Roman" w:hAnsi="Times New Roman" w:cs="Times New Roman"/>
              <w:color w:val="000000"/>
              <w:sz w:val="24"/>
              <w:szCs w:val="24"/>
            </w:rPr>
            <w:delText xml:space="preserve">; </w:delText>
          </w:r>
          <w:r w:rsidDel="00C339FC">
            <w:rPr>
              <w:rFonts w:ascii="Times New Roman" w:eastAsia="Times New Roman" w:hAnsi="Times New Roman" w:cs="Times New Roman"/>
              <w:color w:val="000000"/>
              <w:sz w:val="24"/>
              <w:szCs w:val="24"/>
            </w:rPr>
            <w:delText xml:space="preserve">the former relating to </w:delText>
          </w:r>
          <w:r w:rsidRPr="007B0B8D" w:rsidDel="00C339FC">
            <w:rPr>
              <w:rFonts w:ascii="Times New Roman" w:eastAsia="Times New Roman" w:hAnsi="Times New Roman" w:cs="Times New Roman"/>
              <w:color w:val="000000"/>
              <w:sz w:val="24"/>
              <w:szCs w:val="24"/>
            </w:rPr>
            <w:delText xml:space="preserve">the contextual inability to truly be socially disconnected from others in an age of digital information </w:delText>
          </w:r>
          <w:commentRangeEnd w:id="130"/>
          <w:r w:rsidDel="00C339FC">
            <w:rPr>
              <w:rStyle w:val="CommentReference"/>
            </w:rPr>
            <w:commentReference w:id="130"/>
          </w:r>
        </w:del>
        <w:r w:rsidRPr="007B0B8D">
          <w:rPr>
            <w:rFonts w:ascii="Times New Roman" w:eastAsia="Times New Roman" w:hAnsi="Times New Roman" w:cs="Times New Roman"/>
            <w:color w:val="000000"/>
            <w:sz w:val="24"/>
            <w:szCs w:val="24"/>
          </w:rPr>
          <w:t>(Marlow</w:t>
        </w:r>
        <w:r>
          <w:rPr>
            <w:rFonts w:ascii="Times New Roman" w:eastAsia="Times New Roman" w:hAnsi="Times New Roman" w:cs="Times New Roman"/>
            <w:color w:val="000000"/>
            <w:sz w:val="24"/>
            <w:szCs w:val="24"/>
          </w:rPr>
          <w:t>e et al.</w:t>
        </w:r>
        <w:r w:rsidRPr="007B0B8D">
          <w:rPr>
            <w:rFonts w:ascii="Times New Roman" w:eastAsia="Times New Roman" w:hAnsi="Times New Roman" w:cs="Times New Roman"/>
            <w:color w:val="000000"/>
            <w:sz w:val="24"/>
            <w:szCs w:val="24"/>
          </w:rPr>
          <w:t>, 2017).</w:t>
        </w:r>
      </w:moveTo>
    </w:p>
    <w:moveToRangeEnd w:id="73"/>
    <w:p w14:paraId="14B135B3" w14:textId="36EBB486" w:rsidR="008A6BAC" w:rsidRDefault="008A6BAC" w:rsidP="00E5173A">
      <w:pPr>
        <w:spacing w:after="0" w:line="480" w:lineRule="auto"/>
        <w:ind w:firstLine="720"/>
        <w:rPr>
          <w:ins w:id="143" w:author="Michele Giunti" w:date="2023-02-19T18:25:00Z"/>
          <w:rFonts w:ascii="Times New Roman" w:hAnsi="Times New Roman" w:cs="Times New Roman"/>
          <w:sz w:val="24"/>
          <w:szCs w:val="24"/>
        </w:rPr>
      </w:pPr>
    </w:p>
    <w:p w14:paraId="4F8B0609" w14:textId="5572C1E3" w:rsidR="008401DB" w:rsidRPr="007B0B8D" w:rsidRDefault="00E5173A">
      <w:pPr>
        <w:spacing w:after="0" w:line="480" w:lineRule="auto"/>
        <w:ind w:firstLine="720"/>
        <w:rPr>
          <w:rFonts w:ascii="Times New Roman" w:hAnsi="Times New Roman" w:cs="Times New Roman"/>
          <w:sz w:val="24"/>
          <w:szCs w:val="24"/>
        </w:rPr>
        <w:pPrChange w:id="144" w:author="Microsoft Office User" w:date="2023-02-13T11:38:00Z">
          <w:pPr>
            <w:spacing w:line="480" w:lineRule="auto"/>
            <w:ind w:firstLine="720"/>
          </w:pPr>
        </w:pPrChange>
      </w:pPr>
      <w:ins w:id="145" w:author="Michele Giunti" w:date="2023-02-19T18:44:00Z">
        <w:r>
          <w:rPr>
            <w:rFonts w:ascii="Times New Roman" w:hAnsi="Times New Roman" w:cs="Times New Roman"/>
            <w:sz w:val="24"/>
            <w:szCs w:val="24"/>
          </w:rPr>
          <w:t>To be clear</w:t>
        </w:r>
      </w:ins>
      <w:ins w:id="146" w:author="Michele Giunti" w:date="2023-02-19T18:16:00Z">
        <w:r w:rsidR="00FE047E">
          <w:rPr>
            <w:rFonts w:ascii="Times New Roman" w:hAnsi="Times New Roman" w:cs="Times New Roman"/>
            <w:sz w:val="24"/>
            <w:szCs w:val="24"/>
          </w:rPr>
          <w:t xml:space="preserve">, loneliness is not just connected to </w:t>
        </w:r>
      </w:ins>
      <w:ins w:id="147" w:author="Michele Giunti" w:date="2023-02-19T18:17:00Z">
        <w:r w:rsidR="00CE5812">
          <w:rPr>
            <w:rFonts w:ascii="Times New Roman" w:hAnsi="Times New Roman" w:cs="Times New Roman"/>
            <w:sz w:val="24"/>
            <w:szCs w:val="24"/>
          </w:rPr>
          <w:t xml:space="preserve">the </w:t>
        </w:r>
        <w:r w:rsidR="0096738C">
          <w:rPr>
            <w:rFonts w:ascii="Times New Roman" w:hAnsi="Times New Roman" w:cs="Times New Roman"/>
            <w:sz w:val="24"/>
            <w:szCs w:val="24"/>
          </w:rPr>
          <w:t>active establishment of connections, but also</w:t>
        </w:r>
      </w:ins>
      <w:ins w:id="148" w:author="Michele Giunti" w:date="2023-02-19T18:49:00Z">
        <w:r w:rsidR="00CA099A">
          <w:rPr>
            <w:rFonts w:ascii="Times New Roman" w:hAnsi="Times New Roman" w:cs="Times New Roman"/>
            <w:sz w:val="24"/>
            <w:szCs w:val="24"/>
          </w:rPr>
          <w:t xml:space="preserve"> to</w:t>
        </w:r>
      </w:ins>
      <w:ins w:id="149" w:author="Michele Giunti" w:date="2023-02-19T18:17:00Z">
        <w:r w:rsidR="0096738C">
          <w:rPr>
            <w:rFonts w:ascii="Times New Roman" w:hAnsi="Times New Roman" w:cs="Times New Roman"/>
            <w:sz w:val="24"/>
            <w:szCs w:val="24"/>
          </w:rPr>
          <w:t xml:space="preserve"> </w:t>
        </w:r>
      </w:ins>
      <w:ins w:id="150" w:author="Michele Giunti" w:date="2023-02-19T18:18:00Z">
        <w:r w:rsidR="006C2932">
          <w:rPr>
            <w:rFonts w:ascii="Times New Roman" w:hAnsi="Times New Roman" w:cs="Times New Roman"/>
            <w:sz w:val="24"/>
            <w:szCs w:val="24"/>
          </w:rPr>
          <w:t>the passive</w:t>
        </w:r>
        <w:r w:rsidR="0096738C">
          <w:rPr>
            <w:rFonts w:ascii="Times New Roman" w:hAnsi="Times New Roman" w:cs="Times New Roman"/>
            <w:sz w:val="24"/>
            <w:szCs w:val="24"/>
          </w:rPr>
          <w:t xml:space="preserve"> cognitive </w:t>
        </w:r>
        <w:r w:rsidR="006C2932">
          <w:rPr>
            <w:rFonts w:ascii="Times New Roman" w:hAnsi="Times New Roman" w:cs="Times New Roman"/>
            <w:sz w:val="24"/>
            <w:szCs w:val="24"/>
          </w:rPr>
          <w:t>evaluation of our existing ones.</w:t>
        </w:r>
      </w:ins>
      <w:r w:rsidR="008401DB" w:rsidRPr="007B0B8D">
        <w:rPr>
          <w:rFonts w:ascii="Times New Roman" w:hAnsi="Times New Roman" w:cs="Times New Roman"/>
          <w:sz w:val="24"/>
          <w:szCs w:val="24"/>
        </w:rPr>
        <w:t xml:space="preserve"> For instance, DiJulio, Hamel, Muñana, and Brodie (2018) found that people with debilitating conditions,</w:t>
      </w:r>
      <w:r w:rsidR="008401DB">
        <w:rPr>
          <w:rFonts w:ascii="Times New Roman" w:hAnsi="Times New Roman" w:cs="Times New Roman"/>
          <w:sz w:val="24"/>
          <w:szCs w:val="24"/>
        </w:rPr>
        <w:t xml:space="preserve"> or who were</w:t>
      </w:r>
      <w:r w:rsidR="008401DB" w:rsidRPr="007B0B8D">
        <w:rPr>
          <w:rFonts w:ascii="Times New Roman" w:hAnsi="Times New Roman" w:cs="Times New Roman"/>
          <w:sz w:val="24"/>
          <w:szCs w:val="24"/>
        </w:rPr>
        <w:t xml:space="preserve"> low income, single, or divorced,</w:t>
      </w:r>
      <w:ins w:id="151" w:author="Michele Giunti" w:date="2023-02-19T18:45:00Z">
        <w:r w:rsidR="00113489">
          <w:rPr>
            <w:rFonts w:ascii="Times New Roman" w:hAnsi="Times New Roman" w:cs="Times New Roman"/>
            <w:sz w:val="24"/>
            <w:szCs w:val="24"/>
          </w:rPr>
          <w:t xml:space="preserve"> but who still reported extensive friend </w:t>
        </w:r>
        <w:r w:rsidR="00825895">
          <w:rPr>
            <w:rFonts w:ascii="Times New Roman" w:hAnsi="Times New Roman" w:cs="Times New Roman"/>
            <w:sz w:val="24"/>
            <w:szCs w:val="24"/>
          </w:rPr>
          <w:t>networks</w:t>
        </w:r>
      </w:ins>
      <w:r w:rsidR="008401DB" w:rsidRPr="007B0B8D">
        <w:rPr>
          <w:rFonts w:ascii="Times New Roman" w:hAnsi="Times New Roman" w:cs="Times New Roman"/>
          <w:sz w:val="24"/>
          <w:szCs w:val="24"/>
        </w:rPr>
        <w:t xml:space="preserve"> were more likely to report feeling lonely</w:t>
      </w:r>
      <w:ins w:id="152" w:author="Michele Giunti" w:date="2023-02-19T18:45:00Z">
        <w:r w:rsidR="00825895">
          <w:rPr>
            <w:rFonts w:ascii="Times New Roman" w:hAnsi="Times New Roman" w:cs="Times New Roman"/>
            <w:sz w:val="24"/>
            <w:szCs w:val="24"/>
          </w:rPr>
          <w:t xml:space="preserve"> than </w:t>
        </w:r>
      </w:ins>
      <w:ins w:id="153" w:author="Michele Giunti" w:date="2023-02-19T18:46:00Z">
        <w:r w:rsidR="00704EDC">
          <w:rPr>
            <w:rFonts w:ascii="Times New Roman" w:hAnsi="Times New Roman" w:cs="Times New Roman"/>
            <w:sz w:val="24"/>
            <w:szCs w:val="24"/>
          </w:rPr>
          <w:t>similar, but less dependent individuals</w:t>
        </w:r>
      </w:ins>
      <w:del w:id="154" w:author="Michele Giunti" w:date="2023-02-19T18:45:00Z">
        <w:r w:rsidR="008401DB" w:rsidDel="00113489">
          <w:rPr>
            <w:rFonts w:ascii="Times New Roman" w:hAnsi="Times New Roman" w:cs="Times New Roman"/>
            <w:sz w:val="24"/>
            <w:szCs w:val="24"/>
          </w:rPr>
          <w:delText xml:space="preserve"> even </w:delText>
        </w:r>
      </w:del>
      <w:del w:id="155" w:author="Michele Giunti" w:date="2023-02-19T18:20:00Z">
        <w:r w:rsidR="008401DB" w:rsidDel="001F135E">
          <w:rPr>
            <w:rFonts w:ascii="Times New Roman" w:hAnsi="Times New Roman" w:cs="Times New Roman"/>
            <w:sz w:val="24"/>
            <w:szCs w:val="24"/>
          </w:rPr>
          <w:delText>with</w:delText>
        </w:r>
      </w:del>
      <w:del w:id="156" w:author="Michele Giunti" w:date="2023-02-19T18:45:00Z">
        <w:r w:rsidR="008401DB" w:rsidDel="00113489">
          <w:rPr>
            <w:rFonts w:ascii="Times New Roman" w:hAnsi="Times New Roman" w:cs="Times New Roman"/>
            <w:sz w:val="24"/>
            <w:szCs w:val="24"/>
          </w:rPr>
          <w:delText xml:space="preserve"> extensive</w:delText>
        </w:r>
      </w:del>
      <w:del w:id="157" w:author="Michele Giunti" w:date="2023-02-19T18:20:00Z">
        <w:r w:rsidR="008401DB" w:rsidDel="001F135E">
          <w:rPr>
            <w:rFonts w:ascii="Times New Roman" w:hAnsi="Times New Roman" w:cs="Times New Roman"/>
            <w:sz w:val="24"/>
            <w:szCs w:val="24"/>
          </w:rPr>
          <w:delText xml:space="preserve"> self-reported</w:delText>
        </w:r>
      </w:del>
      <w:del w:id="158" w:author="Michele Giunti" w:date="2023-02-19T18:45:00Z">
        <w:r w:rsidR="008401DB" w:rsidDel="00113489">
          <w:rPr>
            <w:rFonts w:ascii="Times New Roman" w:hAnsi="Times New Roman" w:cs="Times New Roman"/>
            <w:sz w:val="24"/>
            <w:szCs w:val="24"/>
          </w:rPr>
          <w:delText xml:space="preserve"> friend networks</w:delText>
        </w:r>
      </w:del>
      <w:r w:rsidR="008401DB">
        <w:rPr>
          <w:rFonts w:ascii="Times New Roman" w:hAnsi="Times New Roman" w:cs="Times New Roman"/>
          <w:sz w:val="24"/>
          <w:szCs w:val="24"/>
        </w:rPr>
        <w:t xml:space="preserve">; in fact, their </w:t>
      </w:r>
      <w:r w:rsidR="008401DB" w:rsidRPr="007B0B8D">
        <w:rPr>
          <w:rFonts w:ascii="Times New Roman" w:hAnsi="Times New Roman" w:cs="Times New Roman"/>
          <w:sz w:val="24"/>
          <w:szCs w:val="24"/>
        </w:rPr>
        <w:t>rates</w:t>
      </w:r>
      <w:r w:rsidR="008401DB">
        <w:rPr>
          <w:rFonts w:ascii="Times New Roman" w:hAnsi="Times New Roman" w:cs="Times New Roman"/>
          <w:sz w:val="24"/>
          <w:szCs w:val="24"/>
        </w:rPr>
        <w:t xml:space="preserve"> were</w:t>
      </w:r>
      <w:r w:rsidR="008401DB" w:rsidRPr="007B0B8D">
        <w:rPr>
          <w:rFonts w:ascii="Times New Roman" w:hAnsi="Times New Roman" w:cs="Times New Roman"/>
          <w:sz w:val="24"/>
          <w:szCs w:val="24"/>
        </w:rPr>
        <w:t xml:space="preserve"> almost equal to those with</w:t>
      </w:r>
      <w:ins w:id="159" w:author="Michele Giunti" w:date="2023-02-19T18:49:00Z">
        <w:r w:rsidR="004A7283">
          <w:rPr>
            <w:rFonts w:ascii="Times New Roman" w:hAnsi="Times New Roman" w:cs="Times New Roman"/>
            <w:sz w:val="24"/>
            <w:szCs w:val="24"/>
          </w:rPr>
          <w:t xml:space="preserve"> a</w:t>
        </w:r>
      </w:ins>
      <w:r w:rsidR="008401DB" w:rsidRPr="007B0B8D">
        <w:rPr>
          <w:rFonts w:ascii="Times New Roman" w:hAnsi="Times New Roman" w:cs="Times New Roman"/>
          <w:sz w:val="24"/>
          <w:szCs w:val="24"/>
        </w:rPr>
        <w:t xml:space="preserve"> </w:t>
      </w:r>
      <w:ins w:id="160" w:author="Michele Giunti" w:date="2023-02-19T18:46:00Z">
        <w:r w:rsidR="00704EDC">
          <w:rPr>
            <w:rFonts w:ascii="Times New Roman" w:hAnsi="Times New Roman" w:cs="Times New Roman"/>
            <w:sz w:val="24"/>
            <w:szCs w:val="24"/>
          </w:rPr>
          <w:t xml:space="preserve">lower </w:t>
        </w:r>
      </w:ins>
      <w:del w:id="161" w:author="Michele Giunti" w:date="2023-02-19T18:46:00Z">
        <w:r w:rsidR="008401DB" w:rsidRPr="007B0B8D" w:rsidDel="00704EDC">
          <w:rPr>
            <w:rFonts w:ascii="Times New Roman" w:hAnsi="Times New Roman" w:cs="Times New Roman"/>
            <w:sz w:val="24"/>
            <w:szCs w:val="24"/>
          </w:rPr>
          <w:delText xml:space="preserve">an objective low </w:delText>
        </w:r>
      </w:del>
      <w:r w:rsidR="008401DB" w:rsidRPr="007B0B8D">
        <w:rPr>
          <w:rFonts w:ascii="Times New Roman" w:hAnsi="Times New Roman" w:cs="Times New Roman"/>
          <w:sz w:val="24"/>
          <w:szCs w:val="24"/>
        </w:rPr>
        <w:t xml:space="preserve">number of friends within their social group. </w:t>
      </w:r>
      <w:ins w:id="162" w:author="Michele Giunti" w:date="2023-02-19T18:53:00Z">
        <w:r w:rsidR="000728D4">
          <w:rPr>
            <w:rFonts w:ascii="Times New Roman" w:hAnsi="Times New Roman" w:cs="Times New Roman"/>
            <w:sz w:val="24"/>
            <w:szCs w:val="24"/>
          </w:rPr>
          <w:t>Th</w:t>
        </w:r>
        <w:r w:rsidR="0052504D">
          <w:rPr>
            <w:rFonts w:ascii="Times New Roman" w:hAnsi="Times New Roman" w:cs="Times New Roman"/>
            <w:sz w:val="24"/>
            <w:szCs w:val="24"/>
          </w:rPr>
          <w:t>is doesn’t mean that having many friends</w:t>
        </w:r>
      </w:ins>
      <w:ins w:id="163" w:author="Michele Giunti" w:date="2023-02-19T18:54:00Z">
        <w:r w:rsidR="00AC792A">
          <w:rPr>
            <w:rFonts w:ascii="Times New Roman" w:hAnsi="Times New Roman" w:cs="Times New Roman"/>
            <w:sz w:val="24"/>
            <w:szCs w:val="24"/>
          </w:rPr>
          <w:t xml:space="preserve"> does not contribute to a person’s </w:t>
        </w:r>
      </w:ins>
      <w:ins w:id="164" w:author="Michele Giunti" w:date="2023-02-19T18:55:00Z">
        <w:r w:rsidR="00E51B42">
          <w:rPr>
            <w:rFonts w:ascii="Times New Roman" w:hAnsi="Times New Roman" w:cs="Times New Roman"/>
            <w:sz w:val="24"/>
            <w:szCs w:val="24"/>
          </w:rPr>
          <w:t>wellness</w:t>
        </w:r>
      </w:ins>
      <w:ins w:id="165" w:author="Michele Giunti" w:date="2023-02-19T18:54:00Z">
        <w:r w:rsidR="00AC792A">
          <w:rPr>
            <w:rFonts w:ascii="Times New Roman" w:hAnsi="Times New Roman" w:cs="Times New Roman"/>
            <w:sz w:val="24"/>
            <w:szCs w:val="24"/>
          </w:rPr>
          <w:t>, bu</w:t>
        </w:r>
      </w:ins>
      <w:del w:id="166" w:author="Michele Giunti" w:date="2023-02-19T18:55:00Z">
        <w:r w:rsidR="008401DB" w:rsidRPr="007B0B8D" w:rsidDel="00AC792A">
          <w:rPr>
            <w:rFonts w:ascii="Times New Roman" w:hAnsi="Times New Roman" w:cs="Times New Roman"/>
            <w:sz w:val="24"/>
            <w:szCs w:val="24"/>
          </w:rPr>
          <w:delText>This type of</w:delText>
        </w:r>
        <w:r w:rsidR="008401DB" w:rsidDel="00AC792A">
          <w:rPr>
            <w:rFonts w:ascii="Times New Roman" w:hAnsi="Times New Roman" w:cs="Times New Roman"/>
            <w:sz w:val="24"/>
            <w:szCs w:val="24"/>
          </w:rPr>
          <w:delText xml:space="preserve"> “crowded”</w:delText>
        </w:r>
        <w:r w:rsidR="008401DB" w:rsidRPr="007B0B8D" w:rsidDel="00AC792A">
          <w:rPr>
            <w:rFonts w:ascii="Times New Roman" w:hAnsi="Times New Roman" w:cs="Times New Roman"/>
            <w:sz w:val="24"/>
            <w:szCs w:val="24"/>
          </w:rPr>
          <w:delText xml:space="preserve"> loneliness could be interpreted as </w:delText>
        </w:r>
      </w:del>
      <w:ins w:id="167" w:author="Michele Giunti" w:date="2023-02-19T18:55:00Z">
        <w:r w:rsidR="00AC792A">
          <w:rPr>
            <w:rFonts w:ascii="Times New Roman" w:hAnsi="Times New Roman" w:cs="Times New Roman"/>
            <w:sz w:val="24"/>
            <w:szCs w:val="24"/>
          </w:rPr>
          <w:t xml:space="preserve">t </w:t>
        </w:r>
      </w:ins>
      <w:r w:rsidR="008401DB" w:rsidRPr="007B0B8D">
        <w:rPr>
          <w:rFonts w:ascii="Times New Roman" w:hAnsi="Times New Roman" w:cs="Times New Roman"/>
          <w:sz w:val="24"/>
          <w:szCs w:val="24"/>
        </w:rPr>
        <w:t>a perceived lack of social support</w:t>
      </w:r>
      <w:ins w:id="168" w:author="Michele Giunti" w:date="2023-02-19T18:59:00Z">
        <w:r w:rsidR="00543B78">
          <w:rPr>
            <w:rFonts w:ascii="Times New Roman" w:hAnsi="Times New Roman" w:cs="Times New Roman"/>
            <w:sz w:val="24"/>
            <w:szCs w:val="24"/>
          </w:rPr>
          <w:t xml:space="preserve"> and trust, </w:t>
        </w:r>
      </w:ins>
      <w:ins w:id="169" w:author="Michele Giunti" w:date="2023-02-19T19:00:00Z">
        <w:r w:rsidR="00543B78">
          <w:rPr>
            <w:rFonts w:ascii="Times New Roman" w:hAnsi="Times New Roman" w:cs="Times New Roman"/>
            <w:sz w:val="24"/>
            <w:szCs w:val="24"/>
          </w:rPr>
          <w:t>especially for people who require higher levels of both,</w:t>
        </w:r>
      </w:ins>
      <w:del w:id="170" w:author="Michele Giunti" w:date="2023-02-19T18:59:00Z">
        <w:r w:rsidR="008401DB" w:rsidRPr="007B0B8D" w:rsidDel="00543B78">
          <w:rPr>
            <w:rFonts w:ascii="Times New Roman" w:hAnsi="Times New Roman" w:cs="Times New Roman"/>
            <w:sz w:val="24"/>
            <w:szCs w:val="24"/>
          </w:rPr>
          <w:delText xml:space="preserve"> and a loss of cohesion and trust for both established institutions and the community at large</w:delText>
        </w:r>
      </w:del>
      <w:r w:rsidR="008401DB" w:rsidRPr="007B0B8D">
        <w:rPr>
          <w:rFonts w:ascii="Times New Roman" w:hAnsi="Times New Roman" w:cs="Times New Roman"/>
          <w:sz w:val="24"/>
          <w:szCs w:val="24"/>
        </w:rPr>
        <w:t xml:space="preserve">, </w:t>
      </w:r>
      <w:del w:id="171" w:author="Michele Giunti" w:date="2023-02-19T18:57:00Z">
        <w:r w:rsidR="008401DB" w:rsidDel="005C1ADC">
          <w:rPr>
            <w:rFonts w:ascii="Times New Roman" w:hAnsi="Times New Roman" w:cs="Times New Roman"/>
            <w:sz w:val="24"/>
            <w:szCs w:val="24"/>
          </w:rPr>
          <w:delText>which was further defined by Putnam as a deficiency in social capital rather than simple social isolation</w:delText>
        </w:r>
      </w:del>
      <w:ins w:id="172" w:author="Michele Giunti" w:date="2023-02-19T18:59:00Z">
        <w:r w:rsidR="00AE0883">
          <w:rPr>
            <w:rFonts w:ascii="Times New Roman" w:hAnsi="Times New Roman" w:cs="Times New Roman"/>
            <w:sz w:val="24"/>
            <w:szCs w:val="24"/>
          </w:rPr>
          <w:t>can make</w:t>
        </w:r>
      </w:ins>
      <w:ins w:id="173" w:author="Michele Giunti" w:date="2023-02-19T18:57:00Z">
        <w:r w:rsidR="005C1ADC">
          <w:rPr>
            <w:rFonts w:ascii="Times New Roman" w:hAnsi="Times New Roman" w:cs="Times New Roman"/>
            <w:sz w:val="24"/>
            <w:szCs w:val="24"/>
          </w:rPr>
          <w:t xml:space="preserve"> current relationships</w:t>
        </w:r>
      </w:ins>
      <w:ins w:id="174" w:author="Michele Giunti" w:date="2023-02-19T19:08:00Z">
        <w:r w:rsidR="00053E36">
          <w:rPr>
            <w:rFonts w:ascii="Times New Roman" w:hAnsi="Times New Roman" w:cs="Times New Roman"/>
            <w:sz w:val="24"/>
            <w:szCs w:val="24"/>
          </w:rPr>
          <w:t xml:space="preserve"> feel as if they</w:t>
        </w:r>
      </w:ins>
      <w:ins w:id="175" w:author="Michele Giunti" w:date="2023-02-19T18:57:00Z">
        <w:r w:rsidR="005C1ADC">
          <w:rPr>
            <w:rFonts w:ascii="Times New Roman" w:hAnsi="Times New Roman" w:cs="Times New Roman"/>
            <w:sz w:val="24"/>
            <w:szCs w:val="24"/>
          </w:rPr>
          <w:t xml:space="preserve"> </w:t>
        </w:r>
        <w:r w:rsidR="000A1DB4">
          <w:rPr>
            <w:rFonts w:ascii="Times New Roman" w:hAnsi="Times New Roman" w:cs="Times New Roman"/>
            <w:sz w:val="24"/>
            <w:szCs w:val="24"/>
          </w:rPr>
          <w:t>lack in social capital</w:t>
        </w:r>
      </w:ins>
      <w:r w:rsidR="008401DB" w:rsidRPr="007B0B8D">
        <w:rPr>
          <w:rFonts w:ascii="Times New Roman" w:hAnsi="Times New Roman" w:cs="Times New Roman"/>
          <w:sz w:val="24"/>
          <w:szCs w:val="24"/>
        </w:rPr>
        <w:t xml:space="preserve"> (Putnam, 2000).</w:t>
      </w:r>
      <w:ins w:id="176" w:author="Michele Giunti" w:date="2023-02-19T19:24:00Z">
        <w:r w:rsidR="00FA01C4">
          <w:rPr>
            <w:rFonts w:ascii="Times New Roman" w:hAnsi="Times New Roman" w:cs="Times New Roman"/>
            <w:sz w:val="24"/>
            <w:szCs w:val="24"/>
          </w:rPr>
          <w:t xml:space="preserve"> </w:t>
        </w:r>
      </w:ins>
      <w:ins w:id="177" w:author="Michele Giunti" w:date="2023-02-19T19:25:00Z">
        <w:r w:rsidR="008A7440">
          <w:rPr>
            <w:rFonts w:ascii="Times New Roman" w:hAnsi="Times New Roman" w:cs="Times New Roman"/>
            <w:sz w:val="24"/>
            <w:szCs w:val="24"/>
          </w:rPr>
          <w:t xml:space="preserve">In addition, </w:t>
        </w:r>
      </w:ins>
      <w:ins w:id="178" w:author="Michele Giunti" w:date="2023-02-19T19:28:00Z">
        <w:r w:rsidR="006307CD">
          <w:rPr>
            <w:rFonts w:ascii="Times New Roman" w:hAnsi="Times New Roman" w:cs="Times New Roman"/>
            <w:sz w:val="24"/>
            <w:szCs w:val="24"/>
          </w:rPr>
          <w:t>the relations</w:t>
        </w:r>
      </w:ins>
      <w:ins w:id="179" w:author="Michele Giunti" w:date="2023-02-19T19:29:00Z">
        <w:r w:rsidR="006307CD">
          <w:rPr>
            <w:rFonts w:ascii="Times New Roman" w:hAnsi="Times New Roman" w:cs="Times New Roman"/>
            <w:sz w:val="24"/>
            <w:szCs w:val="24"/>
          </w:rPr>
          <w:t xml:space="preserve">hip between </w:t>
        </w:r>
        <w:r w:rsidR="00D12350">
          <w:rPr>
            <w:rFonts w:ascii="Times New Roman" w:hAnsi="Times New Roman" w:cs="Times New Roman"/>
            <w:sz w:val="24"/>
            <w:szCs w:val="24"/>
          </w:rPr>
          <w:t>friend number and wellness is not linear as many think, but instead curvilinear</w:t>
        </w:r>
        <w:r w:rsidR="00657081">
          <w:rPr>
            <w:rFonts w:ascii="Times New Roman" w:hAnsi="Times New Roman" w:cs="Times New Roman"/>
            <w:sz w:val="24"/>
            <w:szCs w:val="24"/>
          </w:rPr>
          <w:t xml:space="preserve">, with </w:t>
        </w:r>
      </w:ins>
      <w:ins w:id="180" w:author="Michele Giunti" w:date="2023-02-19T19:30:00Z">
        <w:r w:rsidR="00657081" w:rsidRPr="007B0B8D">
          <w:rPr>
            <w:rFonts w:ascii="Times New Roman" w:hAnsi="Times New Roman" w:cs="Times New Roman"/>
            <w:sz w:val="24"/>
            <w:szCs w:val="24"/>
          </w:rPr>
          <w:t>Russel, Cutrona, McRae</w:t>
        </w:r>
        <w:r w:rsidR="00657081">
          <w:rPr>
            <w:rFonts w:ascii="Times New Roman" w:hAnsi="Times New Roman" w:cs="Times New Roman"/>
            <w:sz w:val="24"/>
            <w:szCs w:val="24"/>
          </w:rPr>
          <w:t xml:space="preserve"> &amp;</w:t>
        </w:r>
        <w:r w:rsidR="00657081" w:rsidRPr="007B0B8D">
          <w:rPr>
            <w:rFonts w:ascii="Times New Roman" w:hAnsi="Times New Roman" w:cs="Times New Roman"/>
            <w:sz w:val="24"/>
            <w:szCs w:val="24"/>
          </w:rPr>
          <w:t xml:space="preserve"> Gomez</w:t>
        </w:r>
        <w:r w:rsidR="00657081">
          <w:rPr>
            <w:rFonts w:ascii="Times New Roman" w:hAnsi="Times New Roman" w:cs="Times New Roman"/>
            <w:sz w:val="24"/>
            <w:szCs w:val="24"/>
          </w:rPr>
          <w:t xml:space="preserve"> </w:t>
        </w:r>
        <w:r w:rsidR="00B42D3B">
          <w:rPr>
            <w:rFonts w:ascii="Times New Roman" w:hAnsi="Times New Roman" w:cs="Times New Roman"/>
            <w:sz w:val="24"/>
            <w:szCs w:val="24"/>
          </w:rPr>
          <w:t>(</w:t>
        </w:r>
        <w:r w:rsidR="00657081" w:rsidRPr="007B0B8D">
          <w:rPr>
            <w:rFonts w:ascii="Times New Roman" w:hAnsi="Times New Roman" w:cs="Times New Roman"/>
            <w:sz w:val="24"/>
            <w:szCs w:val="24"/>
          </w:rPr>
          <w:t>2012</w:t>
        </w:r>
        <w:commentRangeStart w:id="181"/>
        <w:commentRangeEnd w:id="181"/>
        <w:r w:rsidR="00657081">
          <w:rPr>
            <w:rStyle w:val="CommentReference"/>
          </w:rPr>
          <w:commentReference w:id="182"/>
        </w:r>
        <w:commentRangeStart w:id="182"/>
        <w:commentRangeEnd w:id="182"/>
        <w:r w:rsidR="00B42D3B">
          <w:rPr>
            <w:rFonts w:ascii="Times New Roman" w:hAnsi="Times New Roman" w:cs="Times New Roman"/>
            <w:sz w:val="24"/>
            <w:szCs w:val="24"/>
          </w:rPr>
          <w:t xml:space="preserve">) </w:t>
        </w:r>
        <w:r w:rsidR="00B34C51">
          <w:rPr>
            <w:rFonts w:ascii="Times New Roman" w:hAnsi="Times New Roman" w:cs="Times New Roman"/>
            <w:sz w:val="24"/>
            <w:szCs w:val="24"/>
          </w:rPr>
          <w:t xml:space="preserve">noting that people who extend past </w:t>
        </w:r>
      </w:ins>
      <w:ins w:id="183" w:author="Michele Giunti" w:date="2023-02-19T19:31:00Z">
        <w:r w:rsidR="00D56F8F">
          <w:rPr>
            <w:rFonts w:ascii="Times New Roman" w:hAnsi="Times New Roman" w:cs="Times New Roman"/>
            <w:sz w:val="24"/>
            <w:szCs w:val="24"/>
          </w:rPr>
          <w:t>their optimal social extension</w:t>
        </w:r>
        <w:r w:rsidR="00D56F8F">
          <w:rPr>
            <w:rStyle w:val="FootnoteReference"/>
            <w:rFonts w:ascii="Times New Roman" w:hAnsi="Times New Roman" w:cs="Times New Roman"/>
            <w:sz w:val="24"/>
            <w:szCs w:val="24"/>
          </w:rPr>
          <w:footnoteReference w:id="6"/>
        </w:r>
      </w:ins>
      <w:ins w:id="192" w:author="Michele Giunti" w:date="2023-02-19T19:35:00Z">
        <w:r w:rsidR="00143968">
          <w:rPr>
            <w:rFonts w:ascii="Times New Roman" w:hAnsi="Times New Roman" w:cs="Times New Roman"/>
            <w:sz w:val="24"/>
            <w:szCs w:val="24"/>
          </w:rPr>
          <w:t xml:space="preserve"> will actually begin </w:t>
        </w:r>
      </w:ins>
      <w:ins w:id="193" w:author="Michele Giunti" w:date="2023-02-19T19:36:00Z">
        <w:r w:rsidR="001F29D9">
          <w:rPr>
            <w:rFonts w:ascii="Times New Roman" w:hAnsi="Times New Roman" w:cs="Times New Roman"/>
            <w:sz w:val="24"/>
            <w:szCs w:val="24"/>
          </w:rPr>
          <w:t>experience decreases in</w:t>
        </w:r>
      </w:ins>
      <w:ins w:id="194" w:author="Michele Giunti" w:date="2023-02-19T19:37:00Z">
        <w:r w:rsidR="001F29D9">
          <w:rPr>
            <w:rFonts w:ascii="Times New Roman" w:hAnsi="Times New Roman" w:cs="Times New Roman"/>
            <w:sz w:val="24"/>
            <w:szCs w:val="24"/>
          </w:rPr>
          <w:t xml:space="preserve"> wellness. </w:t>
        </w:r>
      </w:ins>
      <w:del w:id="195" w:author="Michele Giunti" w:date="2023-02-19T19:28:00Z">
        <w:r w:rsidR="008401DB" w:rsidRPr="007B0B8D" w:rsidDel="00184069">
          <w:rPr>
            <w:rFonts w:ascii="Times New Roman" w:hAnsi="Times New Roman" w:cs="Times New Roman"/>
            <w:sz w:val="24"/>
            <w:szCs w:val="24"/>
          </w:rPr>
          <w:delText xml:space="preserve"> </w:delText>
        </w:r>
      </w:del>
      <w:del w:id="196" w:author="Michele Giunti" w:date="2023-02-19T19:02:00Z">
        <w:r w:rsidR="008401DB" w:rsidRPr="007B0B8D" w:rsidDel="00BA06B8">
          <w:rPr>
            <w:rFonts w:ascii="Times New Roman" w:hAnsi="Times New Roman" w:cs="Times New Roman"/>
            <w:sz w:val="24"/>
            <w:szCs w:val="24"/>
          </w:rPr>
          <w:delText>Literature based on this initial definition</w:delText>
        </w:r>
        <w:r w:rsidR="008401DB" w:rsidDel="00BA06B8">
          <w:rPr>
            <w:rFonts w:ascii="Times New Roman" w:hAnsi="Times New Roman" w:cs="Times New Roman"/>
            <w:sz w:val="24"/>
            <w:szCs w:val="24"/>
          </w:rPr>
          <w:delText xml:space="preserve"> further</w:delText>
        </w:r>
        <w:r w:rsidR="008401DB" w:rsidRPr="007B0B8D" w:rsidDel="00BA06B8">
          <w:rPr>
            <w:rFonts w:ascii="Times New Roman" w:hAnsi="Times New Roman" w:cs="Times New Roman"/>
            <w:sz w:val="24"/>
            <w:szCs w:val="24"/>
          </w:rPr>
          <w:delText xml:space="preserve"> distinguishes social loneliness </w:delText>
        </w:r>
        <w:r w:rsidR="008401DB" w:rsidDel="00BA06B8">
          <w:rPr>
            <w:rFonts w:ascii="Times New Roman" w:hAnsi="Times New Roman" w:cs="Times New Roman"/>
            <w:sz w:val="24"/>
            <w:szCs w:val="24"/>
          </w:rPr>
          <w:delText>from</w:delText>
        </w:r>
        <w:r w:rsidR="008401DB" w:rsidRPr="007B0B8D" w:rsidDel="00BA06B8">
          <w:rPr>
            <w:rFonts w:ascii="Times New Roman" w:hAnsi="Times New Roman" w:cs="Times New Roman"/>
            <w:sz w:val="24"/>
            <w:szCs w:val="24"/>
          </w:rPr>
          <w:delText xml:space="preserve"> emotional loneliness, the former being what was just described, </w:delText>
        </w:r>
        <w:r w:rsidR="008401DB" w:rsidRPr="00F47B47" w:rsidDel="00BA06B8">
          <w:rPr>
            <w:rFonts w:ascii="Times New Roman" w:hAnsi="Times New Roman" w:cs="Times New Roman"/>
            <w:sz w:val="24"/>
            <w:szCs w:val="24"/>
            <w:highlight w:val="green"/>
            <w:rPrChange w:id="197" w:author="Meri Wimberly" w:date="2023-02-14T17:41:00Z">
              <w:rPr>
                <w:rFonts w:ascii="Times New Roman" w:hAnsi="Times New Roman" w:cs="Times New Roman"/>
                <w:sz w:val="24"/>
                <w:szCs w:val="24"/>
              </w:rPr>
            </w:rPrChange>
          </w:rPr>
          <w:delText>while the latter being</w:delText>
        </w:r>
        <w:r w:rsidR="008401DB" w:rsidRPr="007B0B8D" w:rsidDel="00BA06B8">
          <w:rPr>
            <w:rFonts w:ascii="Times New Roman" w:hAnsi="Times New Roman" w:cs="Times New Roman"/>
            <w:sz w:val="24"/>
            <w:szCs w:val="24"/>
          </w:rPr>
          <w:delText xml:space="preserve"> a factor of intimacy and depth of relationships that is more difficult to </w:delText>
        </w:r>
        <w:r w:rsidR="008401DB" w:rsidDel="00BA06B8">
          <w:rPr>
            <w:rFonts w:ascii="Times New Roman" w:hAnsi="Times New Roman" w:cs="Times New Roman"/>
            <w:sz w:val="24"/>
            <w:szCs w:val="24"/>
          </w:rPr>
          <w:delText>pinpoint</w:delText>
        </w:r>
      </w:del>
      <w:ins w:id="198" w:author="Michele Giunti" w:date="2023-02-19T19:08:00Z">
        <w:r w:rsidR="004D7B0C">
          <w:rPr>
            <w:rFonts w:ascii="Times New Roman" w:hAnsi="Times New Roman" w:cs="Times New Roman"/>
            <w:sz w:val="24"/>
            <w:szCs w:val="24"/>
          </w:rPr>
          <w:t xml:space="preserve">The problem then </w:t>
        </w:r>
      </w:ins>
      <w:ins w:id="199" w:author="Michele Giunti" w:date="2023-02-19T19:09:00Z">
        <w:r w:rsidR="004D7B0C">
          <w:rPr>
            <w:rFonts w:ascii="Times New Roman" w:hAnsi="Times New Roman" w:cs="Times New Roman"/>
            <w:sz w:val="24"/>
            <w:szCs w:val="24"/>
          </w:rPr>
          <w:t xml:space="preserve">rises from </w:t>
        </w:r>
        <w:r w:rsidR="004D7B0C">
          <w:rPr>
            <w:rFonts w:ascii="Times New Roman" w:hAnsi="Times New Roman" w:cs="Times New Roman"/>
            <w:sz w:val="24"/>
            <w:szCs w:val="24"/>
          </w:rPr>
          <w:lastRenderedPageBreak/>
          <w:t xml:space="preserve">trying to capture this feeling while addressing a person’s </w:t>
        </w:r>
      </w:ins>
      <w:ins w:id="200" w:author="Michele Giunti" w:date="2023-02-19T19:12:00Z">
        <w:r w:rsidR="00BC6D40">
          <w:rPr>
            <w:rFonts w:ascii="Times New Roman" w:hAnsi="Times New Roman" w:cs="Times New Roman"/>
            <w:sz w:val="24"/>
            <w:szCs w:val="24"/>
          </w:rPr>
          <w:t>own unawareness</w:t>
        </w:r>
      </w:ins>
      <w:ins w:id="201" w:author="Michele Giunti" w:date="2023-02-19T19:13:00Z">
        <w:r w:rsidR="008B047D">
          <w:rPr>
            <w:rFonts w:ascii="Times New Roman" w:hAnsi="Times New Roman" w:cs="Times New Roman"/>
            <w:sz w:val="24"/>
            <w:szCs w:val="24"/>
          </w:rPr>
          <w:t xml:space="preserve"> of</w:t>
        </w:r>
      </w:ins>
      <w:ins w:id="202" w:author="Michele Giunti" w:date="2023-02-19T19:12:00Z">
        <w:r w:rsidR="00BC6D40">
          <w:rPr>
            <w:rFonts w:ascii="Times New Roman" w:hAnsi="Times New Roman" w:cs="Times New Roman"/>
            <w:sz w:val="24"/>
            <w:szCs w:val="24"/>
          </w:rPr>
          <w:t xml:space="preserve"> </w:t>
        </w:r>
        <w:r w:rsidR="0086108A">
          <w:rPr>
            <w:rFonts w:ascii="Times New Roman" w:hAnsi="Times New Roman" w:cs="Times New Roman"/>
            <w:sz w:val="24"/>
            <w:szCs w:val="24"/>
          </w:rPr>
          <w:t xml:space="preserve">what being alone means, </w:t>
        </w:r>
      </w:ins>
      <w:ins w:id="203" w:author="Michele Giunti" w:date="2023-02-19T19:13:00Z">
        <w:r w:rsidR="0086108A">
          <w:rPr>
            <w:rFonts w:ascii="Times New Roman" w:hAnsi="Times New Roman" w:cs="Times New Roman"/>
            <w:sz w:val="24"/>
            <w:szCs w:val="24"/>
          </w:rPr>
          <w:t xml:space="preserve">either by concentrating on </w:t>
        </w:r>
        <w:r w:rsidR="00FE5289">
          <w:rPr>
            <w:rFonts w:ascii="Times New Roman" w:hAnsi="Times New Roman" w:cs="Times New Roman"/>
            <w:sz w:val="24"/>
            <w:szCs w:val="24"/>
          </w:rPr>
          <w:t>simpler counts of friend groups and relative engagement</w:t>
        </w:r>
      </w:ins>
      <w:ins w:id="204" w:author="Michele Giunti" w:date="2023-02-19T19:14:00Z">
        <w:r w:rsidR="008B047D">
          <w:rPr>
            <w:rFonts w:ascii="Times New Roman" w:hAnsi="Times New Roman" w:cs="Times New Roman"/>
            <w:sz w:val="24"/>
            <w:szCs w:val="24"/>
          </w:rPr>
          <w:t xml:space="preserve">, thus ignoring the problem, or by </w:t>
        </w:r>
        <w:r w:rsidR="0065505D">
          <w:rPr>
            <w:rFonts w:ascii="Times New Roman" w:hAnsi="Times New Roman" w:cs="Times New Roman"/>
            <w:sz w:val="24"/>
            <w:szCs w:val="24"/>
          </w:rPr>
          <w:t>omitting physical loneliness altogether</w:t>
        </w:r>
      </w:ins>
      <w:del w:id="205" w:author="Michele Giunti" w:date="2023-02-19T19:08:00Z">
        <w:r w:rsidR="008401DB" w:rsidRPr="007B0B8D" w:rsidDel="004D7B0C">
          <w:rPr>
            <w:rFonts w:ascii="Times New Roman" w:hAnsi="Times New Roman" w:cs="Times New Roman"/>
            <w:sz w:val="24"/>
            <w:szCs w:val="24"/>
          </w:rPr>
          <w:delText xml:space="preserve"> </w:delText>
        </w:r>
      </w:del>
      <w:r w:rsidR="008401DB" w:rsidRPr="007B0B8D">
        <w:rPr>
          <w:rFonts w:ascii="Times New Roman" w:hAnsi="Times New Roman" w:cs="Times New Roman"/>
          <w:sz w:val="24"/>
          <w:szCs w:val="24"/>
        </w:rPr>
        <w:t xml:space="preserve">(Prohaska et al., </w:t>
      </w:r>
      <w:commentRangeStart w:id="206"/>
      <w:r w:rsidR="008401DB" w:rsidRPr="007B0B8D">
        <w:rPr>
          <w:rFonts w:ascii="Times New Roman" w:hAnsi="Times New Roman" w:cs="Times New Roman"/>
          <w:sz w:val="24"/>
          <w:szCs w:val="24"/>
        </w:rPr>
        <w:t>2020</w:t>
      </w:r>
      <w:commentRangeEnd w:id="206"/>
      <w:r w:rsidR="00F47B47">
        <w:rPr>
          <w:rStyle w:val="CommentReference"/>
        </w:rPr>
        <w:commentReference w:id="206"/>
      </w:r>
      <w:r w:rsidR="008401DB" w:rsidRPr="007B0B8D">
        <w:rPr>
          <w:rFonts w:ascii="Times New Roman" w:hAnsi="Times New Roman" w:cs="Times New Roman"/>
          <w:sz w:val="24"/>
          <w:szCs w:val="24"/>
        </w:rPr>
        <w:t xml:space="preserve">). </w:t>
      </w:r>
    </w:p>
    <w:p w14:paraId="23736681" w14:textId="10C9FBA4" w:rsidR="008401DB" w:rsidRPr="007B0B8D" w:rsidRDefault="008401DB">
      <w:pPr>
        <w:spacing w:after="0" w:line="480" w:lineRule="auto"/>
        <w:ind w:firstLine="720"/>
        <w:rPr>
          <w:rFonts w:ascii="Times New Roman" w:hAnsi="Times New Roman" w:cs="Times New Roman"/>
          <w:sz w:val="24"/>
          <w:szCs w:val="24"/>
        </w:rPr>
        <w:pPrChange w:id="207" w:author="Microsoft Office User" w:date="2023-02-13T11:38:00Z">
          <w:pPr>
            <w:spacing w:line="480" w:lineRule="auto"/>
            <w:ind w:firstLine="720"/>
          </w:pPr>
        </w:pPrChange>
      </w:pPr>
      <w:r w:rsidRPr="007B0B8D">
        <w:rPr>
          <w:rFonts w:ascii="Times New Roman" w:hAnsi="Times New Roman" w:cs="Times New Roman"/>
          <w:sz w:val="24"/>
          <w:szCs w:val="24"/>
        </w:rPr>
        <w:t>This study specifically addresses emotional loneliness</w:t>
      </w:r>
      <w:del w:id="208" w:author="Michele Giunti" w:date="2023-02-19T19:19:00Z">
        <w:r w:rsidRPr="007B0B8D" w:rsidDel="00014860">
          <w:rPr>
            <w:rFonts w:ascii="Times New Roman" w:hAnsi="Times New Roman" w:cs="Times New Roman"/>
            <w:sz w:val="24"/>
            <w:szCs w:val="24"/>
          </w:rPr>
          <w:delText>, which varies depending on the individual’s</w:delText>
        </w:r>
        <w:r w:rsidDel="00014860">
          <w:rPr>
            <w:rFonts w:ascii="Times New Roman" w:hAnsi="Times New Roman" w:cs="Times New Roman"/>
            <w:sz w:val="24"/>
            <w:szCs w:val="24"/>
          </w:rPr>
          <w:delText xml:space="preserve"> preferences of relationships rather than </w:delText>
        </w:r>
        <w:commentRangeStart w:id="209"/>
        <w:r w:rsidDel="00014860">
          <w:rPr>
            <w:rFonts w:ascii="Times New Roman" w:hAnsi="Times New Roman" w:cs="Times New Roman"/>
            <w:sz w:val="24"/>
            <w:szCs w:val="24"/>
          </w:rPr>
          <w:delText>socio-physical needs</w:delText>
        </w:r>
      </w:del>
      <w:ins w:id="210" w:author="Michele Giunti" w:date="2023-02-19T19:19:00Z">
        <w:r w:rsidR="00014860">
          <w:rPr>
            <w:rFonts w:ascii="Times New Roman" w:hAnsi="Times New Roman" w:cs="Times New Roman"/>
            <w:sz w:val="24"/>
            <w:szCs w:val="24"/>
          </w:rPr>
          <w:t xml:space="preserve"> while still trying to relate it to physical manifestations of </w:t>
        </w:r>
        <w:r w:rsidR="00E62569">
          <w:rPr>
            <w:rFonts w:ascii="Times New Roman" w:hAnsi="Times New Roman" w:cs="Times New Roman"/>
            <w:sz w:val="24"/>
            <w:szCs w:val="24"/>
          </w:rPr>
          <w:t xml:space="preserve">social connections like social engagement </w:t>
        </w:r>
      </w:ins>
      <w:r>
        <w:rPr>
          <w:rFonts w:ascii="Times New Roman" w:hAnsi="Times New Roman" w:cs="Times New Roman"/>
          <w:sz w:val="24"/>
          <w:szCs w:val="24"/>
        </w:rPr>
        <w:t xml:space="preserve">. </w:t>
      </w:r>
      <w:del w:id="211" w:author="Michele Giunti" w:date="2023-02-19T19:23:00Z">
        <w:r w:rsidDel="00485794">
          <w:rPr>
            <w:rFonts w:ascii="Times New Roman" w:hAnsi="Times New Roman" w:cs="Times New Roman"/>
            <w:sz w:val="24"/>
            <w:szCs w:val="24"/>
          </w:rPr>
          <w:delText>To be specific</w:delText>
        </w:r>
        <w:commentRangeEnd w:id="209"/>
        <w:r w:rsidR="000C512C" w:rsidDel="00485794">
          <w:rPr>
            <w:rStyle w:val="CommentReference"/>
          </w:rPr>
          <w:commentReference w:id="209"/>
        </w:r>
        <w:r w:rsidDel="00485794">
          <w:rPr>
            <w:rFonts w:ascii="Times New Roman" w:hAnsi="Times New Roman" w:cs="Times New Roman"/>
            <w:sz w:val="24"/>
            <w:szCs w:val="24"/>
          </w:rPr>
          <w:delText xml:space="preserve">, a person’s </w:delText>
        </w:r>
        <w:commentRangeStart w:id="212"/>
        <w:r w:rsidDel="00485794">
          <w:rPr>
            <w:rFonts w:ascii="Times New Roman" w:hAnsi="Times New Roman" w:cs="Times New Roman"/>
            <w:sz w:val="24"/>
            <w:szCs w:val="24"/>
          </w:rPr>
          <w:delText xml:space="preserve">satisfaction </w:delText>
        </w:r>
        <w:commentRangeEnd w:id="212"/>
        <w:r w:rsidR="00F47B47" w:rsidDel="00485794">
          <w:rPr>
            <w:rStyle w:val="CommentReference"/>
          </w:rPr>
          <w:commentReference w:id="212"/>
        </w:r>
        <w:r w:rsidDel="00485794">
          <w:rPr>
            <w:rFonts w:ascii="Times New Roman" w:hAnsi="Times New Roman" w:cs="Times New Roman"/>
            <w:sz w:val="24"/>
            <w:szCs w:val="24"/>
          </w:rPr>
          <w:delText xml:space="preserve">is defined by </w:delText>
        </w:r>
      </w:del>
      <w:ins w:id="213" w:author="Microsoft Office User" w:date="2023-02-10T19:44:00Z">
        <w:del w:id="214" w:author="Michele Giunti" w:date="2023-02-19T19:23:00Z">
          <w:r w:rsidR="000C512C" w:rsidRPr="007B0B8D" w:rsidDel="00485794">
            <w:rPr>
              <w:rFonts w:ascii="Times New Roman" w:hAnsi="Times New Roman" w:cs="Times New Roman"/>
              <w:sz w:val="24"/>
              <w:szCs w:val="24"/>
            </w:rPr>
            <w:delText xml:space="preserve">the number and depth of intimate relationships required </w:delText>
          </w:r>
        </w:del>
      </w:ins>
      <w:ins w:id="215" w:author="Microsoft Office User" w:date="2023-02-10T19:49:00Z">
        <w:del w:id="216" w:author="Michele Giunti" w:date="2023-02-19T19:23:00Z">
          <w:r w:rsidR="000C512C" w:rsidDel="00485794">
            <w:rPr>
              <w:rFonts w:ascii="Times New Roman" w:hAnsi="Times New Roman" w:cs="Times New Roman"/>
              <w:sz w:val="24"/>
              <w:szCs w:val="24"/>
            </w:rPr>
            <w:delText xml:space="preserve">to fulfill </w:delText>
          </w:r>
        </w:del>
      </w:ins>
      <w:ins w:id="217" w:author="Microsoft Office User" w:date="2023-02-10T19:44:00Z">
        <w:del w:id="218" w:author="Michele Giunti" w:date="2023-02-19T19:23:00Z">
          <w:r w:rsidR="000C512C" w:rsidRPr="007B0B8D" w:rsidDel="00485794">
            <w:rPr>
              <w:rFonts w:ascii="Times New Roman" w:hAnsi="Times New Roman" w:cs="Times New Roman"/>
              <w:sz w:val="24"/>
              <w:szCs w:val="24"/>
            </w:rPr>
            <w:delText>a satisfying level of connectedness</w:delText>
          </w:r>
          <w:r w:rsidR="000C512C" w:rsidDel="00485794">
            <w:rPr>
              <w:rFonts w:ascii="Times New Roman" w:hAnsi="Times New Roman" w:cs="Times New Roman"/>
              <w:sz w:val="24"/>
              <w:szCs w:val="24"/>
            </w:rPr>
            <w:delText xml:space="preserve"> which Thibaut </w:delText>
          </w:r>
        </w:del>
      </w:ins>
      <w:ins w:id="219" w:author="Microsoft Office User" w:date="2023-02-10T19:45:00Z">
        <w:del w:id="220" w:author="Michele Giunti" w:date="2023-02-19T19:23:00Z">
          <w:r w:rsidR="000C512C" w:rsidDel="00485794">
            <w:rPr>
              <w:rFonts w:ascii="Times New Roman" w:hAnsi="Times New Roman" w:cs="Times New Roman"/>
              <w:sz w:val="24"/>
              <w:szCs w:val="24"/>
            </w:rPr>
            <w:delText>and</w:delText>
          </w:r>
        </w:del>
      </w:ins>
      <w:ins w:id="221" w:author="Microsoft Office User" w:date="2023-02-10T19:44:00Z">
        <w:del w:id="222" w:author="Michele Giunti" w:date="2023-02-19T19:23:00Z">
          <w:r w:rsidR="000C512C" w:rsidDel="00485794">
            <w:rPr>
              <w:rFonts w:ascii="Times New Roman" w:hAnsi="Times New Roman" w:cs="Times New Roman"/>
              <w:sz w:val="24"/>
              <w:szCs w:val="24"/>
            </w:rPr>
            <w:delText xml:space="preserve"> Kelley (</w:delText>
          </w:r>
          <w:commentRangeStart w:id="223"/>
          <w:r w:rsidR="000C512C" w:rsidDel="00485794">
            <w:rPr>
              <w:rFonts w:ascii="Times New Roman" w:hAnsi="Times New Roman" w:cs="Times New Roman"/>
              <w:sz w:val="24"/>
              <w:szCs w:val="24"/>
            </w:rPr>
            <w:delText>19</w:delText>
          </w:r>
        </w:del>
      </w:ins>
      <w:ins w:id="224" w:author="Microsoft Office User" w:date="2023-02-10T19:45:00Z">
        <w:del w:id="225" w:author="Michele Giunti" w:date="2023-02-19T19:23:00Z">
          <w:r w:rsidR="000C512C" w:rsidDel="00485794">
            <w:rPr>
              <w:rFonts w:ascii="Times New Roman" w:hAnsi="Times New Roman" w:cs="Times New Roman"/>
              <w:sz w:val="24"/>
              <w:szCs w:val="24"/>
            </w:rPr>
            <w:delText>59</w:delText>
          </w:r>
        </w:del>
      </w:ins>
      <w:commentRangeEnd w:id="223"/>
      <w:del w:id="226" w:author="Michele Giunti" w:date="2023-02-19T19:23:00Z">
        <w:r w:rsidR="00F47B47" w:rsidDel="00485794">
          <w:rPr>
            <w:rStyle w:val="CommentReference"/>
          </w:rPr>
          <w:commentReference w:id="223"/>
        </w:r>
      </w:del>
      <w:ins w:id="227" w:author="Microsoft Office User" w:date="2023-02-10T19:45:00Z">
        <w:del w:id="228" w:author="Michele Giunti" w:date="2023-02-19T19:23:00Z">
          <w:r w:rsidR="000C512C" w:rsidDel="00485794">
            <w:rPr>
              <w:rFonts w:ascii="Times New Roman" w:hAnsi="Times New Roman" w:cs="Times New Roman"/>
              <w:sz w:val="24"/>
              <w:szCs w:val="24"/>
            </w:rPr>
            <w:delText>) termed the</w:delText>
          </w:r>
        </w:del>
      </w:ins>
      <w:del w:id="229" w:author="Michele Giunti" w:date="2023-02-19T19:23:00Z">
        <w:r w:rsidDel="00485794">
          <w:rPr>
            <w:rFonts w:ascii="Times New Roman" w:hAnsi="Times New Roman" w:cs="Times New Roman"/>
            <w:sz w:val="24"/>
            <w:szCs w:val="24"/>
          </w:rPr>
          <w:delText>their</w:delText>
        </w:r>
        <w:r w:rsidRPr="007B0B8D" w:rsidDel="00485794">
          <w:rPr>
            <w:rFonts w:ascii="Times New Roman" w:hAnsi="Times New Roman" w:cs="Times New Roman"/>
            <w:sz w:val="24"/>
            <w:szCs w:val="24"/>
          </w:rPr>
          <w:delText xml:space="preserve"> cognitive Comparison Level (CL) of friendship needs</w:delText>
        </w:r>
      </w:del>
      <w:commentRangeStart w:id="230"/>
      <w:ins w:id="231" w:author="Microsoft Office User" w:date="2023-02-10T19:45:00Z">
        <w:del w:id="232" w:author="Michele Giunti" w:date="2023-02-19T19:23:00Z">
          <w:r w:rsidR="000C512C" w:rsidDel="00485794">
            <w:rPr>
              <w:rFonts w:ascii="Times New Roman" w:hAnsi="Times New Roman" w:cs="Times New Roman"/>
              <w:sz w:val="24"/>
              <w:szCs w:val="24"/>
            </w:rPr>
            <w:delText>.</w:delText>
          </w:r>
        </w:del>
      </w:ins>
      <w:commentRangeEnd w:id="230"/>
      <w:ins w:id="233" w:author="Microsoft Office User" w:date="2023-02-10T19:51:00Z">
        <w:del w:id="234" w:author="Michele Giunti" w:date="2023-02-19T19:23:00Z">
          <w:r w:rsidR="00A54C07" w:rsidDel="00485794">
            <w:rPr>
              <w:rStyle w:val="CommentReference"/>
            </w:rPr>
            <w:commentReference w:id="230"/>
          </w:r>
        </w:del>
      </w:ins>
      <w:ins w:id="235" w:author="Microsoft Office User" w:date="2023-02-10T19:45:00Z">
        <w:del w:id="236" w:author="Michele Giunti" w:date="2023-02-19T19:23:00Z">
          <w:r w:rsidR="000C512C" w:rsidDel="00485794">
            <w:rPr>
              <w:rFonts w:ascii="Times New Roman" w:hAnsi="Times New Roman" w:cs="Times New Roman"/>
              <w:sz w:val="24"/>
              <w:szCs w:val="24"/>
            </w:rPr>
            <w:delText xml:space="preserve"> </w:delText>
          </w:r>
        </w:del>
      </w:ins>
      <w:commentRangeStart w:id="237"/>
      <w:ins w:id="238" w:author="Microsoft Office User" w:date="2023-02-10T19:46:00Z">
        <w:del w:id="239" w:author="Michele Giunti" w:date="2023-02-19T19:23:00Z">
          <w:r w:rsidR="000C512C" w:rsidDel="00485794">
            <w:rPr>
              <w:rFonts w:ascii="Times New Roman" w:hAnsi="Times New Roman" w:cs="Times New Roman"/>
              <w:sz w:val="24"/>
              <w:szCs w:val="24"/>
            </w:rPr>
            <w:delText>This measure has a non-linear relationship with the number of friends one possesses, as social groups extended past this limit may result in decreases in sati</w:delText>
          </w:r>
        </w:del>
      </w:ins>
      <w:ins w:id="240" w:author="Microsoft Office User" w:date="2023-02-10T19:47:00Z">
        <w:del w:id="241" w:author="Michele Giunti" w:date="2023-02-19T19:23:00Z">
          <w:r w:rsidR="000C512C" w:rsidDel="00485794">
            <w:rPr>
              <w:rFonts w:ascii="Times New Roman" w:hAnsi="Times New Roman" w:cs="Times New Roman"/>
              <w:sz w:val="24"/>
              <w:szCs w:val="24"/>
            </w:rPr>
            <w:delText xml:space="preserve">sfaction equal to a lack of intimate relationships </w:delText>
          </w:r>
        </w:del>
      </w:ins>
      <w:commentRangeEnd w:id="237"/>
      <w:del w:id="242" w:author="Michele Giunti" w:date="2023-02-19T19:23:00Z">
        <w:r w:rsidR="00F76E6D" w:rsidDel="00485794">
          <w:rPr>
            <w:rStyle w:val="CommentReference"/>
          </w:rPr>
          <w:commentReference w:id="237"/>
        </w:r>
      </w:del>
      <w:ins w:id="243" w:author="Microsoft Office User" w:date="2023-02-10T19:47:00Z">
        <w:del w:id="244" w:author="Michele Giunti" w:date="2023-02-19T19:23:00Z">
          <w:r w:rsidR="000C512C" w:rsidDel="00485794">
            <w:rPr>
              <w:rFonts w:ascii="Times New Roman" w:hAnsi="Times New Roman" w:cs="Times New Roman"/>
              <w:sz w:val="24"/>
              <w:szCs w:val="24"/>
            </w:rPr>
            <w:delText>(</w:delText>
          </w:r>
        </w:del>
      </w:ins>
      <w:commentRangeStart w:id="245"/>
      <w:del w:id="246" w:author="Michele Giunti" w:date="2023-02-19T19:23:00Z">
        <w:r w:rsidRPr="007B0B8D" w:rsidDel="00485794">
          <w:rPr>
            <w:rFonts w:ascii="Times New Roman" w:hAnsi="Times New Roman" w:cs="Times New Roman"/>
            <w:sz w:val="24"/>
            <w:szCs w:val="24"/>
          </w:rPr>
          <w:delText xml:space="preserve"> (Thibaut &amp; Kelley, 1959); in other words, the number and depth of intimate relationships required for the fulfillment of a satisfying level of connectedness.</w:delText>
        </w:r>
        <w:r w:rsidDel="00485794">
          <w:rPr>
            <w:rFonts w:ascii="Times New Roman" w:hAnsi="Times New Roman" w:cs="Times New Roman"/>
            <w:sz w:val="24"/>
            <w:szCs w:val="24"/>
          </w:rPr>
          <w:delText xml:space="preserve"> </w:delText>
        </w:r>
      </w:del>
      <w:del w:id="247" w:author="Michele Giunti" w:date="2023-02-19T19:37:00Z">
        <w:r w:rsidDel="001F29D9">
          <w:rPr>
            <w:rFonts w:ascii="Times New Roman" w:hAnsi="Times New Roman" w:cs="Times New Roman"/>
            <w:sz w:val="24"/>
            <w:szCs w:val="24"/>
          </w:rPr>
          <w:delText>As pointed by</w:delText>
        </w:r>
        <w:r w:rsidRPr="007B0B8D" w:rsidDel="001F29D9">
          <w:rPr>
            <w:rFonts w:ascii="Times New Roman" w:hAnsi="Times New Roman" w:cs="Times New Roman"/>
            <w:sz w:val="24"/>
            <w:szCs w:val="24"/>
          </w:rPr>
          <w:delText xml:space="preserve"> Russel, Cutrona, McRae</w:delText>
        </w:r>
      </w:del>
      <w:ins w:id="248" w:author="Microsoft Office User" w:date="2023-02-10T19:47:00Z">
        <w:del w:id="249" w:author="Michele Giunti" w:date="2023-02-19T19:37:00Z">
          <w:r w:rsidR="000C512C" w:rsidDel="001F29D9">
            <w:rPr>
              <w:rFonts w:ascii="Times New Roman" w:hAnsi="Times New Roman" w:cs="Times New Roman"/>
              <w:sz w:val="24"/>
              <w:szCs w:val="24"/>
            </w:rPr>
            <w:delText xml:space="preserve"> &amp;</w:delText>
          </w:r>
        </w:del>
      </w:ins>
      <w:del w:id="250" w:author="Michele Giunti" w:date="2023-02-19T19:37:00Z">
        <w:r w:rsidRPr="007B0B8D" w:rsidDel="001F29D9">
          <w:rPr>
            <w:rFonts w:ascii="Times New Roman" w:hAnsi="Times New Roman" w:cs="Times New Roman"/>
            <w:sz w:val="24"/>
            <w:szCs w:val="24"/>
          </w:rPr>
          <w:delText xml:space="preserve"> and Gomez</w:delText>
        </w:r>
      </w:del>
      <w:ins w:id="251" w:author="Microsoft Office User" w:date="2023-02-10T19:47:00Z">
        <w:del w:id="252" w:author="Michele Giunti" w:date="2023-02-19T19:37:00Z">
          <w:r w:rsidR="000C512C" w:rsidDel="001F29D9">
            <w:rPr>
              <w:rFonts w:ascii="Times New Roman" w:hAnsi="Times New Roman" w:cs="Times New Roman"/>
              <w:sz w:val="24"/>
              <w:szCs w:val="24"/>
            </w:rPr>
            <w:delText xml:space="preserve">, </w:delText>
          </w:r>
        </w:del>
      </w:ins>
      <w:del w:id="253" w:author="Michele Giunti" w:date="2023-02-19T19:37:00Z">
        <w:r w:rsidRPr="007B0B8D" w:rsidDel="001F29D9">
          <w:rPr>
            <w:rFonts w:ascii="Times New Roman" w:hAnsi="Times New Roman" w:cs="Times New Roman"/>
            <w:sz w:val="24"/>
            <w:szCs w:val="24"/>
          </w:rPr>
          <w:delText xml:space="preserve"> (2012</w:delText>
        </w:r>
        <w:commentRangeEnd w:id="245"/>
        <w:r w:rsidR="000C512C" w:rsidDel="001F29D9">
          <w:rPr>
            <w:rStyle w:val="CommentReference"/>
          </w:rPr>
          <w:commentReference w:id="245"/>
        </w:r>
      </w:del>
      <w:r w:rsidRPr="007B0B8D">
        <w:rPr>
          <w:rFonts w:ascii="Times New Roman" w:hAnsi="Times New Roman" w:cs="Times New Roman"/>
          <w:sz w:val="24"/>
          <w:szCs w:val="24"/>
        </w:rPr>
        <w:t>)</w:t>
      </w:r>
      <w:del w:id="254" w:author="Microsoft Office User" w:date="2023-02-10T19:47:00Z">
        <w:r w:rsidRPr="007B0B8D" w:rsidDel="000C512C">
          <w:rPr>
            <w:rFonts w:ascii="Times New Roman" w:hAnsi="Times New Roman" w:cs="Times New Roman"/>
            <w:sz w:val="24"/>
            <w:szCs w:val="24"/>
          </w:rPr>
          <w:delText xml:space="preserve"> </w:delText>
        </w:r>
        <w:r w:rsidDel="000C512C">
          <w:rPr>
            <w:rFonts w:ascii="Times New Roman" w:hAnsi="Times New Roman" w:cs="Times New Roman"/>
            <w:sz w:val="24"/>
            <w:szCs w:val="24"/>
          </w:rPr>
          <w:delText>there exists</w:delText>
        </w:r>
        <w:r w:rsidRPr="007B0B8D" w:rsidDel="000C512C">
          <w:rPr>
            <w:rFonts w:ascii="Times New Roman" w:hAnsi="Times New Roman" w:cs="Times New Roman"/>
            <w:sz w:val="24"/>
            <w:szCs w:val="24"/>
          </w:rPr>
          <w:delText xml:space="preserve"> a non-liner relationship between the number of friends one possesses and </w:delText>
        </w:r>
        <w:r w:rsidDel="000C512C">
          <w:rPr>
            <w:rFonts w:ascii="Times New Roman" w:hAnsi="Times New Roman" w:cs="Times New Roman"/>
            <w:sz w:val="24"/>
            <w:szCs w:val="24"/>
          </w:rPr>
          <w:delText>their</w:delText>
        </w:r>
        <w:r w:rsidRPr="007B0B8D" w:rsidDel="000C512C">
          <w:rPr>
            <w:rFonts w:ascii="Times New Roman" w:hAnsi="Times New Roman" w:cs="Times New Roman"/>
            <w:sz w:val="24"/>
            <w:szCs w:val="24"/>
          </w:rPr>
          <w:delText xml:space="preserve"> cognitively desirable CL, as social groups extended past this limit may result in decreases in satisfaction equal to a lack of intimate relationships</w:delText>
        </w:r>
      </w:del>
      <w:r w:rsidRPr="007B0B8D">
        <w:rPr>
          <w:rFonts w:ascii="Times New Roman" w:hAnsi="Times New Roman" w:cs="Times New Roman"/>
          <w:sz w:val="24"/>
          <w:szCs w:val="24"/>
        </w:rPr>
        <w:t xml:space="preserve">. </w:t>
      </w:r>
      <w:commentRangeStart w:id="255"/>
      <w:commentRangeStart w:id="256"/>
      <w:del w:id="257" w:author="Michele Giunti" w:date="2023-02-19T19:37:00Z">
        <w:r w:rsidRPr="007B0B8D" w:rsidDel="000E029B">
          <w:rPr>
            <w:rFonts w:ascii="Times New Roman" w:hAnsi="Times New Roman" w:cs="Times New Roman"/>
            <w:sz w:val="24"/>
            <w:szCs w:val="24"/>
          </w:rPr>
          <w:delText>It</w:delText>
        </w:r>
        <w:commentRangeEnd w:id="255"/>
        <w:r w:rsidR="00114C9D" w:rsidDel="000E029B">
          <w:rPr>
            <w:rStyle w:val="CommentReference"/>
          </w:rPr>
          <w:commentReference w:id="255"/>
        </w:r>
        <w:commentRangeEnd w:id="256"/>
        <w:r w:rsidR="00F76E6D" w:rsidDel="000E029B">
          <w:rPr>
            <w:rStyle w:val="CommentReference"/>
          </w:rPr>
          <w:commentReference w:id="256"/>
        </w:r>
        <w:r w:rsidRPr="007B0B8D" w:rsidDel="000E029B">
          <w:rPr>
            <w:rFonts w:ascii="Times New Roman" w:hAnsi="Times New Roman" w:cs="Times New Roman"/>
            <w:sz w:val="24"/>
            <w:szCs w:val="24"/>
          </w:rPr>
          <w:delText xml:space="preserve"> should</w:delText>
        </w:r>
        <w:r w:rsidDel="000E029B">
          <w:rPr>
            <w:rFonts w:ascii="Times New Roman" w:hAnsi="Times New Roman" w:cs="Times New Roman"/>
            <w:sz w:val="24"/>
            <w:szCs w:val="24"/>
          </w:rPr>
          <w:delText xml:space="preserve"> also</w:delText>
        </w:r>
        <w:r w:rsidRPr="007B0B8D" w:rsidDel="000E029B">
          <w:rPr>
            <w:rFonts w:ascii="Times New Roman" w:hAnsi="Times New Roman" w:cs="Times New Roman"/>
            <w:sz w:val="24"/>
            <w:szCs w:val="24"/>
          </w:rPr>
          <w:delText xml:space="preserve"> be noted</w:delText>
        </w:r>
      </w:del>
      <w:ins w:id="258" w:author="Michele Giunti" w:date="2023-02-19T19:38:00Z">
        <w:r w:rsidR="006107BA">
          <w:rPr>
            <w:rFonts w:ascii="Times New Roman" w:hAnsi="Times New Roman" w:cs="Times New Roman"/>
            <w:sz w:val="24"/>
            <w:szCs w:val="24"/>
          </w:rPr>
          <w:t xml:space="preserve">In specific, the paper tries to </w:t>
        </w:r>
      </w:ins>
      <w:ins w:id="259" w:author="Michele Giunti" w:date="2023-02-19T19:41:00Z">
        <w:r w:rsidR="00CA66F8">
          <w:rPr>
            <w:rFonts w:ascii="Times New Roman" w:hAnsi="Times New Roman" w:cs="Times New Roman"/>
            <w:sz w:val="24"/>
            <w:szCs w:val="24"/>
          </w:rPr>
          <w:t>demonstrate</w:t>
        </w:r>
      </w:ins>
      <w:r w:rsidRPr="007B0B8D">
        <w:rPr>
          <w:rFonts w:ascii="Times New Roman" w:hAnsi="Times New Roman" w:cs="Times New Roman"/>
          <w:sz w:val="24"/>
          <w:szCs w:val="24"/>
        </w:rPr>
        <w:t xml:space="preserve"> that consideration of one aspect of loneliness does not preclude another: </w:t>
      </w:r>
      <w:del w:id="260" w:author="Michele Giunti" w:date="2023-02-19T19:39:00Z">
        <w:r w:rsidDel="000B405C">
          <w:rPr>
            <w:rFonts w:ascii="Times New Roman" w:hAnsi="Times New Roman" w:cs="Times New Roman"/>
            <w:sz w:val="24"/>
            <w:szCs w:val="24"/>
          </w:rPr>
          <w:delText xml:space="preserve">prolonged physical and social isolation may condition individuals to prefer smaller network groups. Accordingly, </w:delText>
        </w:r>
        <w:r w:rsidRPr="007B0B8D" w:rsidDel="000B405C">
          <w:rPr>
            <w:rFonts w:ascii="Times New Roman" w:hAnsi="Times New Roman" w:cs="Times New Roman"/>
            <w:sz w:val="24"/>
            <w:szCs w:val="24"/>
          </w:rPr>
          <w:delText>development conditions may lead people to have</w:delText>
        </w:r>
      </w:del>
      <w:ins w:id="261" w:author="Michele Giunti" w:date="2023-02-19T19:39:00Z">
        <w:r w:rsidR="000B405C">
          <w:rPr>
            <w:rFonts w:ascii="Times New Roman" w:hAnsi="Times New Roman" w:cs="Times New Roman"/>
            <w:sz w:val="24"/>
            <w:szCs w:val="24"/>
          </w:rPr>
          <w:t xml:space="preserve">and that </w:t>
        </w:r>
        <w:r w:rsidR="00622C16">
          <w:rPr>
            <w:rFonts w:ascii="Times New Roman" w:hAnsi="Times New Roman" w:cs="Times New Roman"/>
            <w:sz w:val="24"/>
            <w:szCs w:val="24"/>
          </w:rPr>
          <w:t>the effect of loneliness on wellness is based</w:t>
        </w:r>
      </w:ins>
      <w:ins w:id="262" w:author="Michele Giunti" w:date="2023-02-19T19:48:00Z">
        <w:r w:rsidR="00DC1223">
          <w:rPr>
            <w:rFonts w:ascii="Times New Roman" w:hAnsi="Times New Roman" w:cs="Times New Roman"/>
            <w:sz w:val="24"/>
            <w:szCs w:val="24"/>
          </w:rPr>
          <w:t xml:space="preserve"> both</w:t>
        </w:r>
      </w:ins>
      <w:ins w:id="263" w:author="Michele Giunti" w:date="2023-02-19T19:39:00Z">
        <w:r w:rsidR="00622C16">
          <w:rPr>
            <w:rFonts w:ascii="Times New Roman" w:hAnsi="Times New Roman" w:cs="Times New Roman"/>
            <w:sz w:val="24"/>
            <w:szCs w:val="24"/>
          </w:rPr>
          <w:t xml:space="preserve"> on</w:t>
        </w:r>
      </w:ins>
      <w:r w:rsidRPr="007B0B8D">
        <w:rPr>
          <w:rFonts w:ascii="Times New Roman" w:hAnsi="Times New Roman" w:cs="Times New Roman"/>
          <w:sz w:val="24"/>
          <w:szCs w:val="24"/>
        </w:rPr>
        <w:t xml:space="preserve"> </w:t>
      </w:r>
      <w:r>
        <w:rPr>
          <w:rFonts w:ascii="Times New Roman" w:hAnsi="Times New Roman" w:cs="Times New Roman"/>
          <w:sz w:val="24"/>
          <w:szCs w:val="24"/>
        </w:rPr>
        <w:t>different</w:t>
      </w:r>
      <w:r w:rsidRPr="007B0B8D">
        <w:rPr>
          <w:rFonts w:ascii="Times New Roman" w:hAnsi="Times New Roman" w:cs="Times New Roman"/>
          <w:sz w:val="24"/>
          <w:szCs w:val="24"/>
        </w:rPr>
        <w:t xml:space="preserve"> ideals of social network depth</w:t>
      </w:r>
      <w:ins w:id="264" w:author="Michele Giunti" w:date="2023-02-19T19:49:00Z">
        <w:r w:rsidR="00DC1223">
          <w:rPr>
            <w:rFonts w:ascii="Times New Roman" w:hAnsi="Times New Roman" w:cs="Times New Roman"/>
            <w:sz w:val="24"/>
            <w:szCs w:val="24"/>
          </w:rPr>
          <w:t xml:space="preserve">, and one’s own </w:t>
        </w:r>
      </w:ins>
      <w:ins w:id="265" w:author="Michele Giunti" w:date="2023-02-19T20:15:00Z">
        <w:r w:rsidR="00920296">
          <w:rPr>
            <w:rFonts w:ascii="Times New Roman" w:hAnsi="Times New Roman" w:cs="Times New Roman"/>
            <w:sz w:val="24"/>
            <w:szCs w:val="24"/>
          </w:rPr>
          <w:t>way of</w:t>
        </w:r>
      </w:ins>
      <w:ins w:id="266" w:author="Michele Giunti" w:date="2023-02-19T19:49:00Z">
        <w:r w:rsidR="00DC1223">
          <w:rPr>
            <w:rFonts w:ascii="Times New Roman" w:hAnsi="Times New Roman" w:cs="Times New Roman"/>
            <w:sz w:val="24"/>
            <w:szCs w:val="24"/>
          </w:rPr>
          <w:t xml:space="preserve"> </w:t>
        </w:r>
        <w:r w:rsidR="00BD5E4B">
          <w:rPr>
            <w:rFonts w:ascii="Times New Roman" w:hAnsi="Times New Roman" w:cs="Times New Roman"/>
            <w:sz w:val="24"/>
            <w:szCs w:val="24"/>
          </w:rPr>
          <w:t>engag</w:t>
        </w:r>
      </w:ins>
      <w:ins w:id="267" w:author="Michele Giunti" w:date="2023-02-19T20:15:00Z">
        <w:r w:rsidR="00920296">
          <w:rPr>
            <w:rFonts w:ascii="Times New Roman" w:hAnsi="Times New Roman" w:cs="Times New Roman"/>
            <w:sz w:val="24"/>
            <w:szCs w:val="24"/>
          </w:rPr>
          <w:t>ing</w:t>
        </w:r>
      </w:ins>
      <w:ins w:id="268" w:author="Michele Giunti" w:date="2023-02-19T19:49:00Z">
        <w:r w:rsidR="00BD5E4B">
          <w:rPr>
            <w:rFonts w:ascii="Times New Roman" w:hAnsi="Times New Roman" w:cs="Times New Roman"/>
            <w:sz w:val="24"/>
            <w:szCs w:val="24"/>
          </w:rPr>
          <w:t xml:space="preserve"> with said network</w:t>
        </w:r>
      </w:ins>
      <w:ins w:id="269" w:author="Michele Giunti" w:date="2023-02-19T19:39:00Z">
        <w:r w:rsidR="00622C16">
          <w:rPr>
            <w:rFonts w:ascii="Times New Roman" w:hAnsi="Times New Roman" w:cs="Times New Roman"/>
            <w:sz w:val="24"/>
            <w:szCs w:val="24"/>
          </w:rPr>
          <w:t>.</w:t>
        </w:r>
      </w:ins>
      <w:del w:id="270" w:author="Michele Giunti" w:date="2023-02-19T19:39:00Z">
        <w:r w:rsidRPr="007B0B8D" w:rsidDel="00622C16">
          <w:rPr>
            <w:rFonts w:ascii="Times New Roman" w:hAnsi="Times New Roman" w:cs="Times New Roman"/>
            <w:sz w:val="24"/>
            <w:szCs w:val="24"/>
          </w:rPr>
          <w:delText>,</w:delText>
        </w:r>
      </w:del>
      <w:del w:id="271" w:author="Michele Giunti" w:date="2023-02-19T19:41:00Z">
        <w:r w:rsidRPr="007B0B8D" w:rsidDel="00852FF2">
          <w:rPr>
            <w:rFonts w:ascii="Times New Roman" w:hAnsi="Times New Roman" w:cs="Times New Roman"/>
            <w:sz w:val="24"/>
            <w:szCs w:val="24"/>
          </w:rPr>
          <w:delText xml:space="preserve"> and other </w:delText>
        </w:r>
        <w:r w:rsidDel="00852FF2">
          <w:rPr>
            <w:rFonts w:ascii="Times New Roman" w:hAnsi="Times New Roman" w:cs="Times New Roman"/>
            <w:sz w:val="24"/>
            <w:szCs w:val="24"/>
          </w:rPr>
          <w:delText xml:space="preserve">preexisting </w:delText>
        </w:r>
      </w:del>
      <w:ins w:id="272" w:author="Michele Giunti" w:date="2023-02-19T19:44:00Z">
        <w:r w:rsidR="0063069D">
          <w:rPr>
            <w:rFonts w:ascii="Times New Roman" w:hAnsi="Times New Roman" w:cs="Times New Roman"/>
            <w:sz w:val="24"/>
            <w:szCs w:val="24"/>
          </w:rPr>
          <w:t xml:space="preserve">In fact, </w:t>
        </w:r>
      </w:ins>
      <w:ins w:id="273" w:author="Michele Giunti" w:date="2023-02-19T19:42:00Z">
        <w:r w:rsidR="007865FC">
          <w:rPr>
            <w:rFonts w:ascii="Times New Roman" w:hAnsi="Times New Roman" w:cs="Times New Roman"/>
            <w:sz w:val="24"/>
            <w:szCs w:val="24"/>
          </w:rPr>
          <w:t xml:space="preserve">preexisting </w:t>
        </w:r>
      </w:ins>
      <w:r>
        <w:rPr>
          <w:rFonts w:ascii="Times New Roman" w:hAnsi="Times New Roman" w:cs="Times New Roman"/>
          <w:sz w:val="24"/>
          <w:szCs w:val="24"/>
        </w:rPr>
        <w:t>values</w:t>
      </w:r>
      <w:r w:rsidRPr="007B0B8D">
        <w:rPr>
          <w:rFonts w:ascii="Times New Roman" w:hAnsi="Times New Roman" w:cs="Times New Roman"/>
          <w:sz w:val="24"/>
          <w:szCs w:val="24"/>
        </w:rPr>
        <w:t>, such as cultural differences (DiJulio</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2018), residential location (Van Beek &amp; Patulny, 2021), and dramatic life events (i.e., COVID-19; Luchetti et al., 2020) </w:t>
      </w:r>
      <w:del w:id="274" w:author="Michele Giunti" w:date="2023-02-19T19:42:00Z">
        <w:r w:rsidRPr="007B0B8D" w:rsidDel="007865FC">
          <w:rPr>
            <w:rFonts w:ascii="Times New Roman" w:hAnsi="Times New Roman" w:cs="Times New Roman"/>
            <w:sz w:val="24"/>
            <w:szCs w:val="24"/>
          </w:rPr>
          <w:delText xml:space="preserve">may temper these expectations due to </w:delText>
        </w:r>
        <w:r w:rsidRPr="007B0B8D" w:rsidDel="007865FC">
          <w:rPr>
            <w:rFonts w:ascii="Times New Roman" w:hAnsi="Times New Roman" w:cs="Times New Roman"/>
            <w:sz w:val="24"/>
            <w:szCs w:val="24"/>
          </w:rPr>
          <w:lastRenderedPageBreak/>
          <w:delText>exogenous limitations</w:delText>
        </w:r>
      </w:del>
      <w:ins w:id="275" w:author="Michele Giunti" w:date="2023-02-19T19:43:00Z">
        <w:r w:rsidR="003C16F7">
          <w:rPr>
            <w:rFonts w:ascii="Times New Roman" w:hAnsi="Times New Roman" w:cs="Times New Roman"/>
            <w:sz w:val="24"/>
            <w:szCs w:val="24"/>
          </w:rPr>
          <w:t xml:space="preserve"> may cause people to</w:t>
        </w:r>
      </w:ins>
      <w:ins w:id="276" w:author="Michele Giunti" w:date="2023-02-19T19:47:00Z">
        <w:r w:rsidR="00B14F09">
          <w:rPr>
            <w:rFonts w:ascii="Times New Roman" w:hAnsi="Times New Roman" w:cs="Times New Roman"/>
            <w:sz w:val="24"/>
            <w:szCs w:val="24"/>
          </w:rPr>
          <w:t xml:space="preserve"> both</w:t>
        </w:r>
      </w:ins>
      <w:ins w:id="277" w:author="Michele Giunti" w:date="2023-02-19T19:43:00Z">
        <w:r w:rsidR="003C16F7">
          <w:rPr>
            <w:rFonts w:ascii="Times New Roman" w:hAnsi="Times New Roman" w:cs="Times New Roman"/>
            <w:sz w:val="24"/>
            <w:szCs w:val="24"/>
          </w:rPr>
          <w:t xml:space="preserve"> experience</w:t>
        </w:r>
      </w:ins>
      <w:ins w:id="278" w:author="Michele Giunti" w:date="2023-02-19T19:47:00Z">
        <w:r w:rsidR="00B14F09">
          <w:rPr>
            <w:rFonts w:ascii="Times New Roman" w:hAnsi="Times New Roman" w:cs="Times New Roman"/>
            <w:sz w:val="24"/>
            <w:szCs w:val="24"/>
          </w:rPr>
          <w:t xml:space="preserve"> and act our</w:t>
        </w:r>
      </w:ins>
      <w:ins w:id="279" w:author="Michele Giunti" w:date="2023-02-19T19:43:00Z">
        <w:r w:rsidR="003C16F7">
          <w:rPr>
            <w:rFonts w:ascii="Times New Roman" w:hAnsi="Times New Roman" w:cs="Times New Roman"/>
            <w:sz w:val="24"/>
            <w:szCs w:val="24"/>
          </w:rPr>
          <w:t xml:space="preserve"> loneliness differently</w:t>
        </w:r>
      </w:ins>
      <w:ins w:id="280" w:author="Michele Giunti" w:date="2023-02-19T19:49:00Z">
        <w:r w:rsidR="00B025CA">
          <w:rPr>
            <w:rFonts w:ascii="Times New Roman" w:hAnsi="Times New Roman" w:cs="Times New Roman"/>
            <w:sz w:val="24"/>
            <w:szCs w:val="24"/>
          </w:rPr>
          <w:t>,</w:t>
        </w:r>
      </w:ins>
      <w:ins w:id="281" w:author="Michele Giunti" w:date="2023-02-19T19:50:00Z">
        <w:r w:rsidR="00B025CA">
          <w:rPr>
            <w:rFonts w:ascii="Times New Roman" w:hAnsi="Times New Roman" w:cs="Times New Roman"/>
            <w:sz w:val="24"/>
            <w:szCs w:val="24"/>
          </w:rPr>
          <w:t xml:space="preserve"> and an evaluation of the behavioral, rather than emotional </w:t>
        </w:r>
        <w:r w:rsidR="005302A1">
          <w:rPr>
            <w:rFonts w:ascii="Times New Roman" w:hAnsi="Times New Roman" w:cs="Times New Roman"/>
            <w:sz w:val="24"/>
            <w:szCs w:val="24"/>
          </w:rPr>
          <w:t>outputs of loneliness may allow for a more comprehensive study</w:t>
        </w:r>
        <w:r w:rsidR="0062386B">
          <w:rPr>
            <w:rFonts w:ascii="Times New Roman" w:hAnsi="Times New Roman" w:cs="Times New Roman"/>
            <w:sz w:val="24"/>
            <w:szCs w:val="24"/>
          </w:rPr>
          <w:t xml:space="preserve"> of social wellness.</w:t>
        </w:r>
      </w:ins>
      <w:commentRangeStart w:id="282"/>
      <w:del w:id="283" w:author="Michele Giunti" w:date="2023-02-19T19:47:00Z">
        <w:r w:rsidRPr="007B0B8D" w:rsidDel="00B14F09">
          <w:rPr>
            <w:rFonts w:ascii="Times New Roman" w:hAnsi="Times New Roman" w:cs="Times New Roman"/>
            <w:sz w:val="24"/>
            <w:szCs w:val="24"/>
          </w:rPr>
          <w:delText>.</w:delText>
        </w:r>
        <w:r w:rsidDel="00B14F09">
          <w:rPr>
            <w:rFonts w:ascii="Times New Roman" w:hAnsi="Times New Roman" w:cs="Times New Roman"/>
            <w:sz w:val="24"/>
            <w:szCs w:val="24"/>
          </w:rPr>
          <w:delText xml:space="preserve"> </w:delText>
        </w:r>
        <w:commentRangeEnd w:id="282"/>
        <w:r w:rsidR="00114C9D" w:rsidDel="00B14F09">
          <w:rPr>
            <w:rStyle w:val="CommentReference"/>
          </w:rPr>
          <w:commentReference w:id="282"/>
        </w:r>
      </w:del>
    </w:p>
    <w:p w14:paraId="1D303789" w14:textId="1D444FCE" w:rsidR="008401DB" w:rsidDel="008A6BAC" w:rsidRDefault="008401DB">
      <w:pPr>
        <w:spacing w:after="0" w:line="480" w:lineRule="auto"/>
        <w:ind w:firstLine="720"/>
        <w:rPr>
          <w:moveFrom w:id="284" w:author="Michele Giunti" w:date="2023-02-19T18:27:00Z"/>
          <w:rFonts w:ascii="Times New Roman" w:eastAsia="Times New Roman" w:hAnsi="Times New Roman" w:cs="Times New Roman"/>
          <w:color w:val="000000"/>
          <w:sz w:val="24"/>
          <w:szCs w:val="24"/>
        </w:rPr>
        <w:pPrChange w:id="285" w:author="Microsoft Office User" w:date="2023-02-13T11:38:00Z">
          <w:pPr>
            <w:spacing w:line="480" w:lineRule="auto"/>
            <w:ind w:firstLine="720"/>
          </w:pPr>
        </w:pPrChange>
      </w:pPr>
      <w:moveFromRangeStart w:id="286" w:author="Michele Giunti" w:date="2023-02-19T18:27:00Z" w:name="move127723677"/>
      <w:commentRangeStart w:id="287"/>
      <w:moveFrom w:id="288" w:author="Michele Giunti" w:date="2023-02-19T18:27:00Z">
        <w:r w:rsidDel="008A6BAC">
          <w:rPr>
            <w:rFonts w:ascii="Times New Roman" w:hAnsi="Times New Roman" w:cs="Times New Roman"/>
            <w:sz w:val="24"/>
            <w:szCs w:val="24"/>
          </w:rPr>
          <w:t>Nevertheless</w:t>
        </w:r>
        <w:r w:rsidRPr="007B0B8D" w:rsidDel="008A6BAC">
          <w:rPr>
            <w:rFonts w:ascii="Times New Roman" w:hAnsi="Times New Roman" w:cs="Times New Roman"/>
            <w:sz w:val="24"/>
            <w:szCs w:val="24"/>
          </w:rPr>
          <w:t xml:space="preserve">, there should be a clear distinction between loneliness, which is caused by a lack of meaningful connections, </w:t>
        </w:r>
        <w:r w:rsidDel="008A6BAC">
          <w:rPr>
            <w:rFonts w:ascii="Times New Roman" w:hAnsi="Times New Roman" w:cs="Times New Roman"/>
            <w:sz w:val="24"/>
            <w:szCs w:val="24"/>
          </w:rPr>
          <w:t>or</w:t>
        </w:r>
        <w:r w:rsidRPr="007B0B8D" w:rsidDel="008A6BAC">
          <w:rPr>
            <w:rFonts w:ascii="Times New Roman" w:hAnsi="Times New Roman" w:cs="Times New Roman"/>
            <w:sz w:val="24"/>
            <w:szCs w:val="24"/>
          </w:rPr>
          <w:t xml:space="preserve"> an accumulation of what Putnam defines as bridging social capital as opposed to bonding social capital</w:t>
        </w:r>
        <w:r w:rsidRPr="007B0B8D" w:rsidDel="008A6BAC">
          <w:rPr>
            <w:rStyle w:val="FootnoteReference"/>
            <w:rFonts w:ascii="Times New Roman" w:hAnsi="Times New Roman" w:cs="Times New Roman"/>
            <w:sz w:val="24"/>
            <w:szCs w:val="24"/>
          </w:rPr>
          <w:footnoteReference w:id="7"/>
        </w:r>
        <w:r w:rsidRPr="007B0B8D" w:rsidDel="008A6BAC">
          <w:rPr>
            <w:rFonts w:ascii="Times New Roman" w:hAnsi="Times New Roman" w:cs="Times New Roman"/>
            <w:sz w:val="24"/>
            <w:szCs w:val="24"/>
          </w:rPr>
          <w:t>, and social isolation, which is a loss of connections paired with a restriction in establishing new ones (</w:t>
        </w:r>
        <w:r w:rsidRPr="007B0B8D" w:rsidDel="008A6BAC">
          <w:rPr>
            <w:rFonts w:ascii="Times New Roman" w:eastAsia="Times New Roman" w:hAnsi="Times New Roman" w:cs="Times New Roman"/>
            <w:color w:val="000000"/>
            <w:sz w:val="24"/>
            <w:szCs w:val="24"/>
          </w:rPr>
          <w:t>Holt-Lunstad &amp; Steptoe, 2022)</w:t>
        </w:r>
        <w:commentRangeEnd w:id="287"/>
        <w:r w:rsidR="00114C9D" w:rsidDel="008A6BAC">
          <w:rPr>
            <w:rStyle w:val="CommentReference"/>
          </w:rPr>
          <w:commentReference w:id="287"/>
        </w:r>
        <w:r w:rsidRPr="007B0B8D" w:rsidDel="008A6BAC">
          <w:rPr>
            <w:rFonts w:ascii="Times New Roman" w:eastAsia="Times New Roman" w:hAnsi="Times New Roman" w:cs="Times New Roman"/>
            <w:color w:val="000000"/>
            <w:sz w:val="24"/>
            <w:szCs w:val="24"/>
          </w:rPr>
          <w:t xml:space="preserve">. Although there are overlapping features between both, </w:t>
        </w:r>
        <w:commentRangeStart w:id="291"/>
        <w:r w:rsidRPr="007B0B8D" w:rsidDel="008A6BAC">
          <w:rPr>
            <w:rFonts w:ascii="Times New Roman" w:eastAsia="Times New Roman" w:hAnsi="Times New Roman" w:cs="Times New Roman"/>
            <w:color w:val="000000"/>
            <w:sz w:val="24"/>
            <w:szCs w:val="24"/>
          </w:rPr>
          <w:t xml:space="preserve">measurement of </w:t>
        </w:r>
        <w:r w:rsidDel="008A6BAC">
          <w:rPr>
            <w:rFonts w:ascii="Times New Roman" w:eastAsia="Times New Roman" w:hAnsi="Times New Roman" w:cs="Times New Roman"/>
            <w:color w:val="000000"/>
            <w:sz w:val="24"/>
            <w:szCs w:val="24"/>
          </w:rPr>
          <w:t>one</w:t>
        </w:r>
        <w:r w:rsidRPr="007B0B8D" w:rsidDel="008A6BAC">
          <w:rPr>
            <w:rFonts w:ascii="Times New Roman" w:eastAsia="Times New Roman" w:hAnsi="Times New Roman" w:cs="Times New Roman"/>
            <w:color w:val="000000"/>
            <w:sz w:val="24"/>
            <w:szCs w:val="24"/>
          </w:rPr>
          <w:t xml:space="preserve"> tends to undermine measurement of the other,</w:t>
        </w:r>
        <w:commentRangeEnd w:id="291"/>
        <w:r w:rsidR="00F76E6D" w:rsidDel="008A6BAC">
          <w:rPr>
            <w:rStyle w:val="CommentReference"/>
          </w:rPr>
          <w:commentReference w:id="291"/>
        </w:r>
        <w:r w:rsidRPr="007B0B8D" w:rsidDel="008A6BAC">
          <w:rPr>
            <w:rFonts w:ascii="Times New Roman" w:eastAsia="Times New Roman" w:hAnsi="Times New Roman" w:cs="Times New Roman"/>
            <w:color w:val="000000"/>
            <w:sz w:val="24"/>
            <w:szCs w:val="24"/>
          </w:rPr>
          <w:t xml:space="preserve"> with functions of loneliness/social isolation scales varying depending on the concentration of feeling versus network extension subscales (Cramer &amp; Barry, 1999). Of these, the UCLA Loneliness Scale (Russel, 1996) is the most widely used, </w:t>
        </w:r>
        <w:r w:rsidDel="008A6BAC">
          <w:rPr>
            <w:rFonts w:ascii="Times New Roman" w:eastAsia="Times New Roman" w:hAnsi="Times New Roman" w:cs="Times New Roman"/>
            <w:color w:val="000000"/>
            <w:sz w:val="24"/>
            <w:szCs w:val="24"/>
          </w:rPr>
          <w:t>along with</w:t>
        </w:r>
        <w:r w:rsidRPr="007B0B8D" w:rsidDel="008A6BAC">
          <w:rPr>
            <w:rFonts w:ascii="Times New Roman" w:eastAsia="Times New Roman" w:hAnsi="Times New Roman" w:cs="Times New Roman"/>
            <w:color w:val="000000"/>
            <w:sz w:val="24"/>
            <w:szCs w:val="24"/>
          </w:rPr>
          <w:t xml:space="preserve"> the Social and Emotional Loneliness Scale for Adults (SELSA; DiTommaso &amp; Spinner, 1993) and de Jong-Gierveld Loneliness Scale (Jong-Gierveld, 1987) standing in at a close second. </w:t>
        </w:r>
        <w:commentRangeStart w:id="292"/>
        <w:commentRangeStart w:id="293"/>
        <w:r w:rsidRPr="007B0B8D" w:rsidDel="008A6BAC">
          <w:rPr>
            <w:rFonts w:ascii="Times New Roman" w:eastAsia="Times New Roman" w:hAnsi="Times New Roman" w:cs="Times New Roman"/>
            <w:color w:val="000000"/>
            <w:sz w:val="24"/>
            <w:szCs w:val="24"/>
          </w:rPr>
          <w:t xml:space="preserve">It’s important </w:t>
        </w:r>
        <w:commentRangeEnd w:id="292"/>
        <w:r w:rsidR="00F76E6D" w:rsidDel="008A6BAC">
          <w:rPr>
            <w:rStyle w:val="CommentReference"/>
          </w:rPr>
          <w:commentReference w:id="292"/>
        </w:r>
        <w:r w:rsidRPr="007B0B8D" w:rsidDel="008A6BAC">
          <w:rPr>
            <w:rFonts w:ascii="Times New Roman" w:eastAsia="Times New Roman" w:hAnsi="Times New Roman" w:cs="Times New Roman"/>
            <w:color w:val="000000"/>
            <w:sz w:val="24"/>
            <w:szCs w:val="24"/>
          </w:rPr>
          <w:t>to notice how most of these scales measure loneliness (Figure 1)</w:t>
        </w:r>
        <w:r w:rsidDel="008A6BAC">
          <w:rPr>
            <w:rFonts w:ascii="Times New Roman" w:eastAsia="Times New Roman" w:hAnsi="Times New Roman" w:cs="Times New Roman"/>
            <w:color w:val="000000"/>
            <w:sz w:val="24"/>
            <w:szCs w:val="24"/>
          </w:rPr>
          <w:t xml:space="preserve"> while balancing objectivity and subjectivity, but also by distinguishing the structural necessity to be connected versus the functionality of engaging in social relationships</w:t>
        </w:r>
        <w:r w:rsidRPr="007B0B8D" w:rsidDel="008A6BAC">
          <w:rPr>
            <w:rFonts w:ascii="Times New Roman" w:eastAsia="Times New Roman" w:hAnsi="Times New Roman" w:cs="Times New Roman"/>
            <w:color w:val="000000"/>
            <w:sz w:val="24"/>
            <w:szCs w:val="24"/>
          </w:rPr>
          <w:t xml:space="preserve">; </w:t>
        </w:r>
        <w:r w:rsidDel="008A6BAC">
          <w:rPr>
            <w:rFonts w:ascii="Times New Roman" w:eastAsia="Times New Roman" w:hAnsi="Times New Roman" w:cs="Times New Roman"/>
            <w:color w:val="000000"/>
            <w:sz w:val="24"/>
            <w:szCs w:val="24"/>
          </w:rPr>
          <w:t xml:space="preserve">the former relating to </w:t>
        </w:r>
        <w:r w:rsidRPr="007B0B8D" w:rsidDel="008A6BAC">
          <w:rPr>
            <w:rFonts w:ascii="Times New Roman" w:eastAsia="Times New Roman" w:hAnsi="Times New Roman" w:cs="Times New Roman"/>
            <w:color w:val="000000"/>
            <w:sz w:val="24"/>
            <w:szCs w:val="24"/>
          </w:rPr>
          <w:t xml:space="preserve">the contextual inability to truly be socially disconnected from others in an age of digital information </w:t>
        </w:r>
        <w:commentRangeEnd w:id="293"/>
        <w:r w:rsidR="00F76E6D" w:rsidDel="008A6BAC">
          <w:rPr>
            <w:rStyle w:val="CommentReference"/>
          </w:rPr>
          <w:commentReference w:id="293"/>
        </w:r>
        <w:r w:rsidRPr="007B0B8D" w:rsidDel="008A6BAC">
          <w:rPr>
            <w:rFonts w:ascii="Times New Roman" w:eastAsia="Times New Roman" w:hAnsi="Times New Roman" w:cs="Times New Roman"/>
            <w:color w:val="000000"/>
            <w:sz w:val="24"/>
            <w:szCs w:val="24"/>
          </w:rPr>
          <w:t>(Marlow</w:t>
        </w:r>
        <w:r w:rsidDel="008A6BAC">
          <w:rPr>
            <w:rFonts w:ascii="Times New Roman" w:eastAsia="Times New Roman" w:hAnsi="Times New Roman" w:cs="Times New Roman"/>
            <w:color w:val="000000"/>
            <w:sz w:val="24"/>
            <w:szCs w:val="24"/>
          </w:rPr>
          <w:t>e et al.</w:t>
        </w:r>
        <w:r w:rsidRPr="007B0B8D" w:rsidDel="008A6BAC">
          <w:rPr>
            <w:rFonts w:ascii="Times New Roman" w:eastAsia="Times New Roman" w:hAnsi="Times New Roman" w:cs="Times New Roman"/>
            <w:color w:val="000000"/>
            <w:sz w:val="24"/>
            <w:szCs w:val="24"/>
          </w:rPr>
          <w:t>, 2017).</w:t>
        </w:r>
      </w:moveFrom>
    </w:p>
    <w:moveFromRangeEnd w:id="286"/>
    <w:p w14:paraId="5DCF3FFC" w14:textId="3DE8B6E4" w:rsidR="008401DB" w:rsidRPr="00C81B4C" w:rsidDel="003F0EA0" w:rsidRDefault="008401DB">
      <w:pPr>
        <w:pStyle w:val="Heading2"/>
        <w:spacing w:before="0" w:line="480" w:lineRule="auto"/>
        <w:rPr>
          <w:del w:id="294" w:author="Michele Giunti" w:date="2023-02-20T08:04:00Z"/>
          <w:rFonts w:ascii="Times New Roman" w:hAnsi="Times New Roman" w:cs="Times New Roman"/>
          <w:b/>
          <w:bCs/>
          <w:color w:val="auto"/>
          <w:sz w:val="24"/>
          <w:szCs w:val="24"/>
        </w:rPr>
        <w:pPrChange w:id="295" w:author="Microsoft Office User" w:date="2023-02-13T11:38:00Z">
          <w:pPr>
            <w:pStyle w:val="Heading2"/>
            <w:spacing w:after="240"/>
          </w:pPr>
        </w:pPrChange>
      </w:pPr>
      <w:del w:id="296" w:author="Michele Giunti" w:date="2023-02-19T19:52:00Z">
        <w:r w:rsidRPr="00C81B4C" w:rsidDel="00415353">
          <w:rPr>
            <w:rFonts w:ascii="Times New Roman" w:hAnsi="Times New Roman" w:cs="Times New Roman"/>
            <w:b/>
            <w:bCs/>
            <w:color w:val="auto"/>
            <w:sz w:val="24"/>
            <w:szCs w:val="24"/>
          </w:rPr>
          <w:delText>Lonely Connections</w:delText>
        </w:r>
      </w:del>
    </w:p>
    <w:p w14:paraId="72D68FBE" w14:textId="65ED1E38" w:rsidR="008401DB" w:rsidRPr="007B0B8D" w:rsidDel="003F0EA0" w:rsidRDefault="008401DB">
      <w:pPr>
        <w:spacing w:after="0" w:line="480" w:lineRule="auto"/>
        <w:ind w:firstLine="720"/>
        <w:rPr>
          <w:del w:id="297" w:author="Michele Giunti" w:date="2023-02-20T08:04:00Z"/>
          <w:rFonts w:ascii="Times New Roman" w:eastAsia="Times New Roman" w:hAnsi="Times New Roman" w:cs="Times New Roman"/>
          <w:color w:val="000000"/>
          <w:sz w:val="24"/>
          <w:szCs w:val="24"/>
        </w:rPr>
        <w:pPrChange w:id="298" w:author="Microsoft Office User" w:date="2023-02-13T11:38:00Z">
          <w:pPr>
            <w:spacing w:line="480" w:lineRule="auto"/>
            <w:ind w:firstLine="720"/>
          </w:pPr>
        </w:pPrChange>
      </w:pPr>
      <w:del w:id="299" w:author="Michele Giunti" w:date="2023-02-19T19:55:00Z">
        <w:r w:rsidRPr="007B0B8D" w:rsidDel="008A4C01">
          <w:rPr>
            <w:rFonts w:ascii="Times New Roman" w:hAnsi="Times New Roman" w:cs="Times New Roman"/>
            <w:sz w:val="24"/>
            <w:szCs w:val="24"/>
          </w:rPr>
          <w:delText xml:space="preserve">The continuous rise of connectivity rates across the U.S. might have been the reason why social isolation scales have progressively become outdated, </w:delText>
        </w:r>
        <w:commentRangeStart w:id="300"/>
        <w:r w:rsidRPr="007B0B8D" w:rsidDel="008A4C01">
          <w:rPr>
            <w:rFonts w:ascii="Times New Roman" w:hAnsi="Times New Roman" w:cs="Times New Roman"/>
            <w:sz w:val="24"/>
            <w:szCs w:val="24"/>
          </w:rPr>
          <w:delText xml:space="preserve">as the </w:delText>
        </w:r>
      </w:del>
      <w:del w:id="301" w:author="Michele Giunti" w:date="2023-02-20T08:04:00Z">
        <w:r w:rsidRPr="007B0B8D" w:rsidDel="003F0EA0">
          <w:rPr>
            <w:rFonts w:ascii="Times New Roman" w:hAnsi="Times New Roman" w:cs="Times New Roman"/>
            <w:sz w:val="24"/>
            <w:szCs w:val="24"/>
          </w:rPr>
          <w:delText xml:space="preserve">93% of Americans </w:delText>
        </w:r>
      </w:del>
      <w:del w:id="302" w:author="Michele Giunti" w:date="2023-02-19T19:55:00Z">
        <w:r w:rsidRPr="007B0B8D" w:rsidDel="008A4C01">
          <w:rPr>
            <w:rFonts w:ascii="Times New Roman" w:hAnsi="Times New Roman" w:cs="Times New Roman"/>
            <w:sz w:val="24"/>
            <w:szCs w:val="24"/>
          </w:rPr>
          <w:delText xml:space="preserve">who claim to have used the internet in 2021 </w:delText>
        </w:r>
      </w:del>
      <w:del w:id="303" w:author="Michele Giunti" w:date="2023-02-19T19:57:00Z">
        <w:r w:rsidRPr="007B0B8D" w:rsidDel="00B41A36">
          <w:rPr>
            <w:rFonts w:ascii="Times New Roman" w:hAnsi="Times New Roman" w:cs="Times New Roman"/>
            <w:sz w:val="24"/>
            <w:szCs w:val="24"/>
          </w:rPr>
          <w:delText xml:space="preserve">vastly </w:delText>
        </w:r>
        <w:commentRangeStart w:id="304"/>
        <w:r w:rsidRPr="007B0B8D" w:rsidDel="00B41A36">
          <w:rPr>
            <w:rFonts w:ascii="Times New Roman" w:hAnsi="Times New Roman" w:cs="Times New Roman"/>
            <w:sz w:val="24"/>
            <w:szCs w:val="24"/>
          </w:rPr>
          <w:delText xml:space="preserve">outsource </w:delText>
        </w:r>
        <w:commentRangeEnd w:id="304"/>
        <w:r w:rsidR="00536495" w:rsidDel="00B41A36">
          <w:rPr>
            <w:rStyle w:val="CommentReference"/>
          </w:rPr>
          <w:commentReference w:id="304"/>
        </w:r>
        <w:r w:rsidRPr="007B0B8D" w:rsidDel="00B41A36">
          <w:rPr>
            <w:rFonts w:ascii="Times New Roman" w:hAnsi="Times New Roman" w:cs="Times New Roman"/>
            <w:sz w:val="24"/>
            <w:szCs w:val="24"/>
          </w:rPr>
          <w:delText>their 2000 counterparts</w:delText>
        </w:r>
      </w:del>
      <w:del w:id="305" w:author="Michele Giunti" w:date="2023-02-20T08:04:00Z">
        <w:r w:rsidRPr="007B0B8D" w:rsidDel="003F0EA0">
          <w:rPr>
            <w:rFonts w:ascii="Times New Roman" w:hAnsi="Times New Roman" w:cs="Times New Roman"/>
            <w:sz w:val="24"/>
            <w:szCs w:val="24"/>
          </w:rPr>
          <w:delText xml:space="preserve"> (52%) </w:delText>
        </w:r>
      </w:del>
      <w:del w:id="306" w:author="Michele Giunti" w:date="2023-02-19T19:57:00Z">
        <w:r w:rsidRPr="007B0B8D" w:rsidDel="00B41A36">
          <w:rPr>
            <w:rFonts w:ascii="Times New Roman" w:hAnsi="Times New Roman" w:cs="Times New Roman"/>
            <w:sz w:val="24"/>
            <w:szCs w:val="24"/>
          </w:rPr>
          <w:delText xml:space="preserve">in </w:delText>
        </w:r>
      </w:del>
      <w:del w:id="307" w:author="Michele Giunti" w:date="2023-02-20T08:04:00Z">
        <w:r w:rsidDel="003F0EA0">
          <w:rPr>
            <w:rFonts w:ascii="Times New Roman" w:hAnsi="Times New Roman" w:cs="Times New Roman"/>
            <w:sz w:val="24"/>
            <w:szCs w:val="24"/>
          </w:rPr>
          <w:delText xml:space="preserve">freedom of </w:delText>
        </w:r>
        <w:r w:rsidDel="003F0EA0">
          <w:rPr>
            <w:rFonts w:ascii="Times New Roman" w:hAnsi="Times New Roman" w:cs="Times New Roman"/>
            <w:sz w:val="24"/>
            <w:szCs w:val="24"/>
          </w:rPr>
          <w:lastRenderedPageBreak/>
          <w:delText>communication and network expansiveness</w:delText>
        </w:r>
        <w:r w:rsidRPr="007B0B8D" w:rsidDel="003F0EA0">
          <w:rPr>
            <w:rFonts w:ascii="Times New Roman" w:hAnsi="Times New Roman" w:cs="Times New Roman"/>
            <w:sz w:val="24"/>
            <w:szCs w:val="24"/>
          </w:rPr>
          <w:delText xml:space="preserve"> </w:delText>
        </w:r>
        <w:commentRangeEnd w:id="300"/>
        <w:r w:rsidR="00CC1F4F" w:rsidDel="003F0EA0">
          <w:rPr>
            <w:rStyle w:val="CommentReference"/>
          </w:rPr>
          <w:commentReference w:id="300"/>
        </w:r>
        <w:r w:rsidRPr="007B0B8D" w:rsidDel="003F0EA0">
          <w:rPr>
            <w:rFonts w:ascii="Times New Roman" w:hAnsi="Times New Roman" w:cs="Times New Roman"/>
            <w:sz w:val="24"/>
            <w:szCs w:val="24"/>
          </w:rPr>
          <w:delText xml:space="preserve">(Pew Research Center, 2021). </w:delText>
        </w:r>
      </w:del>
      <w:commentRangeStart w:id="308"/>
      <w:del w:id="309" w:author="Michele Giunti" w:date="2023-02-19T19:59:00Z">
        <w:r w:rsidRPr="007B0B8D" w:rsidDel="006C460F">
          <w:rPr>
            <w:rFonts w:ascii="Times New Roman" w:hAnsi="Times New Roman" w:cs="Times New Roman"/>
            <w:sz w:val="24"/>
            <w:szCs w:val="24"/>
          </w:rPr>
          <w:delText xml:space="preserve">This </w:delText>
        </w:r>
      </w:del>
      <w:commentRangeEnd w:id="308"/>
      <w:del w:id="310" w:author="Michele Giunti" w:date="2023-02-20T08:04:00Z">
        <w:r w:rsidR="00F76E6D" w:rsidDel="003F0EA0">
          <w:rPr>
            <w:rStyle w:val="CommentReference"/>
          </w:rPr>
          <w:commentReference w:id="308"/>
        </w:r>
        <w:r w:rsidRPr="007B0B8D" w:rsidDel="003F0EA0">
          <w:rPr>
            <w:rFonts w:ascii="Times New Roman" w:hAnsi="Times New Roman" w:cs="Times New Roman"/>
            <w:sz w:val="24"/>
            <w:szCs w:val="24"/>
          </w:rPr>
          <w:delText>entail</w:delText>
        </w:r>
      </w:del>
      <w:del w:id="311" w:author="Michele Giunti" w:date="2023-02-19T20:00:00Z">
        <w:r w:rsidRPr="007B0B8D" w:rsidDel="006C460F">
          <w:rPr>
            <w:rFonts w:ascii="Times New Roman" w:hAnsi="Times New Roman" w:cs="Times New Roman"/>
            <w:sz w:val="24"/>
            <w:szCs w:val="24"/>
          </w:rPr>
          <w:delText>s</w:delText>
        </w:r>
      </w:del>
      <w:del w:id="312" w:author="Michele Giunti" w:date="2023-02-20T08:04:00Z">
        <w:r w:rsidRPr="007B0B8D" w:rsidDel="003F0EA0">
          <w:rPr>
            <w:rFonts w:ascii="Times New Roman" w:hAnsi="Times New Roman" w:cs="Times New Roman"/>
            <w:sz w:val="24"/>
            <w:szCs w:val="24"/>
          </w:rPr>
          <w:delText xml:space="preserve"> a higher level of social support distribution across all members of society, though preexisting inequalities can persist through </w:delText>
        </w:r>
        <w:r w:rsidDel="003F0EA0">
          <w:rPr>
            <w:rFonts w:ascii="Times New Roman" w:hAnsi="Times New Roman" w:cs="Times New Roman"/>
            <w:sz w:val="24"/>
            <w:szCs w:val="24"/>
          </w:rPr>
          <w:delText>secondary aspects</w:delText>
        </w:r>
        <w:r w:rsidRPr="007B0B8D" w:rsidDel="003F0EA0">
          <w:rPr>
            <w:rFonts w:ascii="Times New Roman" w:hAnsi="Times New Roman" w:cs="Times New Roman"/>
            <w:sz w:val="24"/>
            <w:szCs w:val="24"/>
          </w:rPr>
          <w:delText xml:space="preserve"> of socioeconomic and racial inequalities, such as internet broadband access, technological education, and choice of primary tech use (</w:delText>
        </w:r>
        <w:r w:rsidRPr="007B0B8D" w:rsidDel="003F0EA0">
          <w:rPr>
            <w:rFonts w:ascii="Times New Roman" w:eastAsia="Times New Roman" w:hAnsi="Times New Roman" w:cs="Times New Roman"/>
            <w:color w:val="000000"/>
            <w:sz w:val="24"/>
            <w:szCs w:val="24"/>
          </w:rPr>
          <w:delText>Le-Phuong</w:delText>
        </w:r>
        <w:r w:rsidDel="003F0EA0">
          <w:rPr>
            <w:rFonts w:ascii="Times New Roman" w:eastAsia="Times New Roman" w:hAnsi="Times New Roman" w:cs="Times New Roman"/>
            <w:color w:val="000000"/>
            <w:sz w:val="24"/>
            <w:szCs w:val="24"/>
          </w:rPr>
          <w:delText xml:space="preserve"> et al.</w:delText>
        </w:r>
        <w:r w:rsidRPr="007B0B8D" w:rsidDel="003F0EA0">
          <w:rPr>
            <w:rFonts w:ascii="Times New Roman" w:eastAsia="Times New Roman" w:hAnsi="Times New Roman" w:cs="Times New Roman"/>
            <w:color w:val="000000"/>
            <w:sz w:val="24"/>
            <w:szCs w:val="24"/>
          </w:rPr>
          <w:delText xml:space="preserve">, 2022). Regardless, gaps in age, race, and gender have been closing </w:delText>
        </w:r>
        <w:r w:rsidRPr="00F76E6D" w:rsidDel="003F0EA0">
          <w:rPr>
            <w:rFonts w:ascii="Times New Roman" w:eastAsia="Times New Roman" w:hAnsi="Times New Roman" w:cs="Times New Roman"/>
            <w:color w:val="000000"/>
            <w:sz w:val="24"/>
            <w:szCs w:val="24"/>
            <w:highlight w:val="green"/>
            <w:rPrChange w:id="313" w:author="Meri Wimberly" w:date="2023-02-14T17:54:00Z">
              <w:rPr>
                <w:rFonts w:ascii="Times New Roman" w:eastAsia="Times New Roman" w:hAnsi="Times New Roman" w:cs="Times New Roman"/>
                <w:color w:val="000000"/>
                <w:sz w:val="24"/>
                <w:szCs w:val="24"/>
              </w:rPr>
            </w:rPrChange>
          </w:rPr>
          <w:delText>up</w:delText>
        </w:r>
        <w:r w:rsidRPr="007B0B8D" w:rsidDel="003F0EA0">
          <w:rPr>
            <w:rFonts w:ascii="Times New Roman" w:eastAsia="Times New Roman" w:hAnsi="Times New Roman" w:cs="Times New Roman"/>
            <w:color w:val="000000"/>
            <w:sz w:val="24"/>
            <w:szCs w:val="24"/>
          </w:rPr>
          <w:delText xml:space="preserve"> </w:delText>
        </w:r>
        <w:r w:rsidRPr="00DF217A" w:rsidDel="003F0EA0">
          <w:rPr>
            <w:rFonts w:ascii="Times New Roman" w:eastAsia="Times New Roman" w:hAnsi="Times New Roman" w:cs="Times New Roman"/>
            <w:color w:val="000000"/>
            <w:sz w:val="24"/>
            <w:szCs w:val="24"/>
            <w:highlight w:val="green"/>
            <w:rPrChange w:id="314" w:author="Meri Wimberly" w:date="2023-02-14T17:55:00Z">
              <w:rPr>
                <w:rFonts w:ascii="Times New Roman" w:eastAsia="Times New Roman" w:hAnsi="Times New Roman" w:cs="Times New Roman"/>
                <w:color w:val="000000"/>
                <w:sz w:val="24"/>
                <w:szCs w:val="24"/>
              </w:rPr>
            </w:rPrChange>
          </w:rPr>
          <w:delText>when considering</w:delText>
        </w:r>
        <w:r w:rsidRPr="007B0B8D" w:rsidDel="003F0EA0">
          <w:rPr>
            <w:rFonts w:ascii="Times New Roman" w:eastAsia="Times New Roman" w:hAnsi="Times New Roman" w:cs="Times New Roman"/>
            <w:color w:val="000000"/>
            <w:sz w:val="24"/>
            <w:szCs w:val="24"/>
          </w:rPr>
          <w:delText xml:space="preserve"> modern internet use</w:delText>
        </w:r>
        <w:r w:rsidRPr="007B0B8D" w:rsidDel="003F0EA0">
          <w:rPr>
            <w:rStyle w:val="FootnoteReference"/>
            <w:rFonts w:ascii="Times New Roman" w:eastAsia="Times New Roman" w:hAnsi="Times New Roman" w:cs="Times New Roman"/>
            <w:color w:val="000000"/>
            <w:sz w:val="24"/>
            <w:szCs w:val="24"/>
          </w:rPr>
          <w:footnoteReference w:id="8"/>
        </w:r>
        <w:r w:rsidRPr="007B0B8D" w:rsidDel="003F0EA0">
          <w:rPr>
            <w:rFonts w:ascii="Times New Roman" w:eastAsia="Times New Roman" w:hAnsi="Times New Roman" w:cs="Times New Roman"/>
            <w:color w:val="000000"/>
            <w:sz w:val="24"/>
            <w:szCs w:val="24"/>
          </w:rPr>
          <w:delText xml:space="preserve">, and the pandemic has </w:delText>
        </w:r>
        <w:commentRangeStart w:id="317"/>
        <w:r w:rsidDel="003F0EA0">
          <w:rPr>
            <w:rFonts w:ascii="Times New Roman" w:eastAsia="Times New Roman" w:hAnsi="Times New Roman" w:cs="Times New Roman"/>
            <w:color w:val="000000"/>
            <w:sz w:val="24"/>
            <w:szCs w:val="24"/>
          </w:rPr>
          <w:delText>accelerated</w:delText>
        </w:r>
        <w:r w:rsidRPr="007B0B8D" w:rsidDel="003F0EA0">
          <w:rPr>
            <w:rFonts w:ascii="Times New Roman" w:eastAsia="Times New Roman" w:hAnsi="Times New Roman" w:cs="Times New Roman"/>
            <w:color w:val="000000"/>
            <w:sz w:val="24"/>
            <w:szCs w:val="24"/>
          </w:rPr>
          <w:delText xml:space="preserve"> this trend due to the physical restrictions of social isolation</w:delText>
        </w:r>
        <w:r w:rsidDel="003F0EA0">
          <w:rPr>
            <w:rFonts w:ascii="Times New Roman" w:eastAsia="Times New Roman" w:hAnsi="Times New Roman" w:cs="Times New Roman"/>
            <w:color w:val="000000"/>
            <w:sz w:val="24"/>
            <w:szCs w:val="24"/>
          </w:rPr>
          <w:delText xml:space="preserve"> and the consequent rise in connectivity needs</w:delText>
        </w:r>
        <w:commentRangeEnd w:id="317"/>
        <w:r w:rsidR="00DF217A" w:rsidDel="003F0EA0">
          <w:rPr>
            <w:rStyle w:val="CommentReference"/>
          </w:rPr>
          <w:commentReference w:id="317"/>
        </w:r>
        <w:r w:rsidRPr="007B0B8D" w:rsidDel="003F0EA0">
          <w:rPr>
            <w:rFonts w:ascii="Times New Roman" w:eastAsia="Times New Roman" w:hAnsi="Times New Roman" w:cs="Times New Roman"/>
            <w:color w:val="000000"/>
            <w:sz w:val="24"/>
            <w:szCs w:val="24"/>
          </w:rPr>
          <w:delText>. In particular among young adults, internet participation has become more essential than ever (</w:delText>
        </w:r>
        <w:commentRangeStart w:id="318"/>
        <w:r w:rsidRPr="007B0B8D" w:rsidDel="003F0EA0">
          <w:rPr>
            <w:rFonts w:ascii="Times New Roman" w:eastAsia="Times New Roman" w:hAnsi="Times New Roman" w:cs="Times New Roman"/>
            <w:color w:val="000000"/>
            <w:sz w:val="24"/>
            <w:szCs w:val="24"/>
          </w:rPr>
          <w:delText>from 62% in 2020 to 72% in 2021</w:delText>
        </w:r>
        <w:commentRangeEnd w:id="318"/>
        <w:r w:rsidR="00DF217A" w:rsidDel="003F0EA0">
          <w:rPr>
            <w:rStyle w:val="CommentReference"/>
          </w:rPr>
          <w:commentReference w:id="318"/>
        </w:r>
        <w:r w:rsidRPr="007B0B8D" w:rsidDel="003F0EA0">
          <w:rPr>
            <w:rFonts w:ascii="Times New Roman" w:eastAsia="Times New Roman" w:hAnsi="Times New Roman" w:cs="Times New Roman"/>
            <w:color w:val="000000"/>
            <w:sz w:val="24"/>
            <w:szCs w:val="24"/>
          </w:rPr>
          <w:delText xml:space="preserve">; McClain </w:delText>
        </w:r>
        <w:r w:rsidDel="003F0EA0">
          <w:rPr>
            <w:rFonts w:ascii="Times New Roman" w:eastAsia="Times New Roman" w:hAnsi="Times New Roman" w:cs="Times New Roman"/>
            <w:color w:val="000000"/>
            <w:sz w:val="24"/>
            <w:szCs w:val="24"/>
          </w:rPr>
          <w:delText xml:space="preserve">et al., </w:delText>
        </w:r>
        <w:r w:rsidRPr="007B0B8D" w:rsidDel="003F0EA0">
          <w:rPr>
            <w:rFonts w:ascii="Times New Roman" w:eastAsia="Times New Roman" w:hAnsi="Times New Roman" w:cs="Times New Roman"/>
            <w:color w:val="000000"/>
            <w:sz w:val="24"/>
            <w:szCs w:val="24"/>
          </w:rPr>
          <w:delText>2021), due to its function as an information sharing platform</w:delText>
        </w:r>
        <w:r w:rsidDel="003F0EA0">
          <w:rPr>
            <w:rFonts w:ascii="Times New Roman" w:eastAsia="Times New Roman" w:hAnsi="Times New Roman" w:cs="Times New Roman"/>
            <w:color w:val="000000"/>
            <w:sz w:val="24"/>
            <w:szCs w:val="24"/>
          </w:rPr>
          <w:delText xml:space="preserve"> and</w:delText>
        </w:r>
        <w:r w:rsidRPr="007B0B8D" w:rsidDel="003F0EA0">
          <w:rPr>
            <w:rFonts w:ascii="Times New Roman" w:eastAsia="Times New Roman" w:hAnsi="Times New Roman" w:cs="Times New Roman"/>
            <w:color w:val="000000"/>
            <w:sz w:val="24"/>
            <w:szCs w:val="24"/>
          </w:rPr>
          <w:delText xml:space="preserve"> distant communication </w:delText>
        </w:r>
        <w:r w:rsidR="00207D17" w:rsidRPr="007B0B8D" w:rsidDel="003F0EA0">
          <w:rPr>
            <w:rFonts w:ascii="Times New Roman" w:eastAsia="Times New Roman" w:hAnsi="Times New Roman" w:cs="Times New Roman"/>
            <w:color w:val="000000"/>
            <w:sz w:val="24"/>
            <w:szCs w:val="24"/>
          </w:rPr>
          <w:delText xml:space="preserve">method, </w:delText>
        </w:r>
        <w:r w:rsidR="00207D17" w:rsidDel="003F0EA0">
          <w:rPr>
            <w:rFonts w:ascii="Times New Roman" w:eastAsia="Times New Roman" w:hAnsi="Times New Roman" w:cs="Times New Roman"/>
            <w:color w:val="000000"/>
            <w:sz w:val="24"/>
            <w:szCs w:val="24"/>
          </w:rPr>
          <w:delText>as</w:delText>
        </w:r>
        <w:r w:rsidDel="003F0EA0">
          <w:rPr>
            <w:rFonts w:ascii="Times New Roman" w:eastAsia="Times New Roman" w:hAnsi="Times New Roman" w:cs="Times New Roman"/>
            <w:color w:val="000000"/>
            <w:sz w:val="24"/>
            <w:szCs w:val="24"/>
          </w:rPr>
          <w:delText xml:space="preserve"> well as a</w:delText>
        </w:r>
        <w:r w:rsidR="00B73F5D" w:rsidDel="003F0EA0">
          <w:rPr>
            <w:rFonts w:ascii="Times New Roman" w:eastAsia="Times New Roman" w:hAnsi="Times New Roman" w:cs="Times New Roman"/>
            <w:color w:val="000000"/>
            <w:sz w:val="24"/>
            <w:szCs w:val="24"/>
          </w:rPr>
          <w:delText xml:space="preserve"> research</w:delText>
        </w:r>
        <w:r w:rsidRPr="007B0B8D" w:rsidDel="003F0EA0">
          <w:rPr>
            <w:rFonts w:ascii="Times New Roman" w:eastAsia="Times New Roman" w:hAnsi="Times New Roman" w:cs="Times New Roman"/>
            <w:color w:val="000000"/>
            <w:sz w:val="24"/>
            <w:szCs w:val="24"/>
          </w:rPr>
          <w:delText xml:space="preserve"> and emotional sharing tool (Wong</w:delText>
        </w:r>
        <w:r w:rsidDel="003F0EA0">
          <w:rPr>
            <w:rFonts w:ascii="Times New Roman" w:eastAsia="Times New Roman" w:hAnsi="Times New Roman" w:cs="Times New Roman"/>
            <w:color w:val="000000"/>
            <w:sz w:val="24"/>
            <w:szCs w:val="24"/>
          </w:rPr>
          <w:delText xml:space="preserve"> et al.</w:delText>
        </w:r>
        <w:r w:rsidRPr="007B0B8D" w:rsidDel="003F0EA0">
          <w:rPr>
            <w:rFonts w:ascii="Times New Roman" w:eastAsia="Times New Roman" w:hAnsi="Times New Roman" w:cs="Times New Roman"/>
            <w:color w:val="000000"/>
            <w:sz w:val="24"/>
            <w:szCs w:val="24"/>
          </w:rPr>
          <w:delText>, 2021).</w:delText>
        </w:r>
      </w:del>
    </w:p>
    <w:p w14:paraId="2C556D20" w14:textId="766294B0" w:rsidR="008401DB" w:rsidRPr="007B0B8D" w:rsidDel="003F0EA0" w:rsidRDefault="008401DB">
      <w:pPr>
        <w:spacing w:after="0" w:line="480" w:lineRule="auto"/>
        <w:ind w:firstLine="720"/>
        <w:rPr>
          <w:del w:id="319" w:author="Michele Giunti" w:date="2023-02-20T08:04:00Z"/>
          <w:rFonts w:ascii="Times New Roman" w:eastAsia="Times New Roman" w:hAnsi="Times New Roman" w:cs="Times New Roman"/>
          <w:color w:val="000000"/>
          <w:sz w:val="24"/>
          <w:szCs w:val="24"/>
        </w:rPr>
        <w:pPrChange w:id="320" w:author="Microsoft Office User" w:date="2023-02-13T11:38:00Z">
          <w:pPr>
            <w:spacing w:line="480" w:lineRule="auto"/>
            <w:ind w:firstLine="720"/>
          </w:pPr>
        </w:pPrChange>
      </w:pPr>
      <w:del w:id="321" w:author="Michele Giunti" w:date="2023-02-19T20:06:00Z">
        <w:r w:rsidRPr="007B0B8D" w:rsidDel="009E0806">
          <w:rPr>
            <w:rFonts w:ascii="Times New Roman" w:hAnsi="Times New Roman" w:cs="Times New Roman"/>
            <w:sz w:val="24"/>
            <w:szCs w:val="24"/>
          </w:rPr>
          <w:delText>Nevertheless</w:delText>
        </w:r>
      </w:del>
      <w:del w:id="322" w:author="Michele Giunti" w:date="2023-02-19T20:07:00Z">
        <w:r w:rsidRPr="007B0B8D" w:rsidDel="00CD7363">
          <w:rPr>
            <w:rFonts w:ascii="Times New Roman" w:hAnsi="Times New Roman" w:cs="Times New Roman"/>
            <w:sz w:val="24"/>
            <w:szCs w:val="24"/>
          </w:rPr>
          <w:delText>,</w:delText>
        </w:r>
      </w:del>
      <w:del w:id="323" w:author="Michele Giunti" w:date="2023-02-19T20:09:00Z">
        <w:r w:rsidRPr="007B0B8D" w:rsidDel="00CD493B">
          <w:rPr>
            <w:rFonts w:ascii="Times New Roman" w:hAnsi="Times New Roman" w:cs="Times New Roman"/>
            <w:sz w:val="24"/>
            <w:szCs w:val="24"/>
          </w:rPr>
          <w:delText xml:space="preserve"> </w:delText>
        </w:r>
        <w:r w:rsidDel="00CD493B">
          <w:rPr>
            <w:rFonts w:ascii="Times New Roman" w:hAnsi="Times New Roman" w:cs="Times New Roman"/>
            <w:sz w:val="24"/>
            <w:szCs w:val="24"/>
          </w:rPr>
          <w:delText xml:space="preserve">offline and online communication </w:delText>
        </w:r>
      </w:del>
      <w:del w:id="324" w:author="Michele Giunti" w:date="2023-02-19T20:10:00Z">
        <w:r w:rsidDel="00F95608">
          <w:rPr>
            <w:rFonts w:ascii="Times New Roman" w:hAnsi="Times New Roman" w:cs="Times New Roman"/>
            <w:sz w:val="24"/>
            <w:szCs w:val="24"/>
          </w:rPr>
          <w:delText>operate</w:delText>
        </w:r>
      </w:del>
      <w:del w:id="325" w:author="Michele Giunti" w:date="2023-02-20T08:04:00Z">
        <w:r w:rsidDel="003F0EA0">
          <w:rPr>
            <w:rFonts w:ascii="Times New Roman" w:hAnsi="Times New Roman" w:cs="Times New Roman"/>
            <w:sz w:val="24"/>
            <w:szCs w:val="24"/>
          </w:rPr>
          <w:delText xml:space="preserve"> in entirely different ways</w:delText>
        </w:r>
      </w:del>
      <w:del w:id="326" w:author="Michele Giunti" w:date="2023-02-19T20:07:00Z">
        <w:r w:rsidDel="00CD7363">
          <w:rPr>
            <w:rFonts w:ascii="Times New Roman" w:hAnsi="Times New Roman" w:cs="Times New Roman"/>
            <w:sz w:val="24"/>
            <w:szCs w:val="24"/>
          </w:rPr>
          <w:delText xml:space="preserve"> </w:delText>
        </w:r>
        <w:commentRangeStart w:id="327"/>
        <w:r w:rsidDel="00CD7363">
          <w:rPr>
            <w:rFonts w:ascii="Times New Roman" w:hAnsi="Times New Roman" w:cs="Times New Roman"/>
            <w:sz w:val="24"/>
            <w:szCs w:val="24"/>
          </w:rPr>
          <w:delText xml:space="preserve">when considering </w:delText>
        </w:r>
        <w:commentRangeEnd w:id="327"/>
        <w:r w:rsidR="00DF217A" w:rsidDel="00CD7363">
          <w:rPr>
            <w:rStyle w:val="CommentReference"/>
          </w:rPr>
          <w:commentReference w:id="327"/>
        </w:r>
        <w:r w:rsidDel="00CD7363">
          <w:rPr>
            <w:rFonts w:ascii="Times New Roman" w:hAnsi="Times New Roman" w:cs="Times New Roman"/>
            <w:sz w:val="24"/>
            <w:szCs w:val="24"/>
          </w:rPr>
          <w:delText>relationship building and social network expansion</w:delText>
        </w:r>
      </w:del>
      <w:del w:id="328" w:author="Michele Giunti" w:date="2023-02-20T08:04:00Z">
        <w:r w:rsidRPr="007B0B8D" w:rsidDel="003F0EA0">
          <w:rPr>
            <w:rFonts w:ascii="Times New Roman" w:hAnsi="Times New Roman" w:cs="Times New Roman"/>
            <w:sz w:val="24"/>
            <w:szCs w:val="24"/>
          </w:rPr>
          <w:delText xml:space="preserve">. </w:delText>
        </w:r>
      </w:del>
      <w:del w:id="329" w:author="Michele Giunti" w:date="2023-02-19T20:10:00Z">
        <w:r w:rsidRPr="007B0B8D" w:rsidDel="001D2747">
          <w:rPr>
            <w:rFonts w:ascii="Times New Roman" w:hAnsi="Times New Roman" w:cs="Times New Roman"/>
            <w:sz w:val="24"/>
            <w:szCs w:val="24"/>
          </w:rPr>
          <w:delText xml:space="preserve">While </w:delText>
        </w:r>
      </w:del>
      <w:del w:id="330" w:author="Michele Giunti" w:date="2023-02-20T08:04:00Z">
        <w:r w:rsidRPr="007B0B8D" w:rsidDel="003F0EA0">
          <w:rPr>
            <w:rFonts w:ascii="Times New Roman" w:hAnsi="Times New Roman" w:cs="Times New Roman"/>
            <w:sz w:val="24"/>
            <w:szCs w:val="24"/>
          </w:rPr>
          <w:delText>platforms like social media allow us to remain</w:delText>
        </w:r>
      </w:del>
      <w:commentRangeStart w:id="331"/>
      <w:del w:id="332" w:author="Michele Giunti" w:date="2023-02-19T20:10:00Z">
        <w:r w:rsidRPr="007B0B8D" w:rsidDel="001D2747">
          <w:rPr>
            <w:rFonts w:ascii="Times New Roman" w:hAnsi="Times New Roman" w:cs="Times New Roman"/>
            <w:sz w:val="24"/>
            <w:szCs w:val="24"/>
          </w:rPr>
          <w:delText>, at least in part,</w:delText>
        </w:r>
      </w:del>
      <w:del w:id="333" w:author="Michele Giunti" w:date="2023-02-20T08:04:00Z">
        <w:r w:rsidRPr="007B0B8D" w:rsidDel="003F0EA0">
          <w:rPr>
            <w:rFonts w:ascii="Times New Roman" w:hAnsi="Times New Roman" w:cs="Times New Roman"/>
            <w:sz w:val="24"/>
            <w:szCs w:val="24"/>
          </w:rPr>
          <w:delText xml:space="preserve"> </w:delText>
        </w:r>
        <w:commentRangeEnd w:id="331"/>
        <w:r w:rsidR="00DF217A" w:rsidDel="003F0EA0">
          <w:rPr>
            <w:rStyle w:val="CommentReference"/>
          </w:rPr>
          <w:commentReference w:id="331"/>
        </w:r>
        <w:r w:rsidRPr="007B0B8D" w:rsidDel="003F0EA0">
          <w:rPr>
            <w:rFonts w:ascii="Times New Roman" w:hAnsi="Times New Roman" w:cs="Times New Roman"/>
            <w:sz w:val="24"/>
            <w:szCs w:val="24"/>
          </w:rPr>
          <w:delText>connected with our family, friends, colleagues and acquaintances</w:delText>
        </w:r>
        <w:r w:rsidDel="003F0EA0">
          <w:rPr>
            <w:rFonts w:ascii="Times New Roman" w:hAnsi="Times New Roman" w:cs="Times New Roman"/>
            <w:sz w:val="24"/>
            <w:szCs w:val="24"/>
          </w:rPr>
          <w:delText xml:space="preserve">, </w:delText>
        </w:r>
      </w:del>
      <w:del w:id="334" w:author="Michele Giunti" w:date="2023-02-19T20:22:00Z">
        <w:r w:rsidDel="00953C2D">
          <w:rPr>
            <w:rFonts w:ascii="Times New Roman" w:hAnsi="Times New Roman" w:cs="Times New Roman"/>
            <w:sz w:val="24"/>
            <w:szCs w:val="24"/>
          </w:rPr>
          <w:delText>and</w:delText>
        </w:r>
      </w:del>
      <w:del w:id="335" w:author="Michele Giunti" w:date="2023-02-20T08:04:00Z">
        <w:r w:rsidDel="003F0EA0">
          <w:rPr>
            <w:rFonts w:ascii="Times New Roman" w:hAnsi="Times New Roman" w:cs="Times New Roman"/>
            <w:sz w:val="24"/>
            <w:szCs w:val="24"/>
          </w:rPr>
          <w:delText xml:space="preserve"> increas</w:delText>
        </w:r>
      </w:del>
      <w:del w:id="336" w:author="Michele Giunti" w:date="2023-02-19T20:23:00Z">
        <w:r w:rsidDel="00EA29EA">
          <w:rPr>
            <w:rFonts w:ascii="Times New Roman" w:hAnsi="Times New Roman" w:cs="Times New Roman"/>
            <w:sz w:val="24"/>
            <w:szCs w:val="24"/>
          </w:rPr>
          <w:delText>e</w:delText>
        </w:r>
      </w:del>
      <w:del w:id="337" w:author="Michele Giunti" w:date="2023-02-20T08:04:00Z">
        <w:r w:rsidDel="003F0EA0">
          <w:rPr>
            <w:rFonts w:ascii="Times New Roman" w:hAnsi="Times New Roman" w:cs="Times New Roman"/>
            <w:sz w:val="24"/>
            <w:szCs w:val="24"/>
          </w:rPr>
          <w:delText xml:space="preserve"> the size of our social sphere</w:delText>
        </w:r>
        <w:r w:rsidRPr="007B0B8D" w:rsidDel="003F0EA0">
          <w:rPr>
            <w:rFonts w:ascii="Times New Roman" w:hAnsi="Times New Roman" w:cs="Times New Roman"/>
            <w:sz w:val="24"/>
            <w:szCs w:val="24"/>
          </w:rPr>
          <w:delText xml:space="preserve">, </w:delText>
        </w:r>
      </w:del>
      <w:commentRangeStart w:id="338"/>
      <w:del w:id="339" w:author="Michele Giunti" w:date="2023-02-19T20:13:00Z">
        <w:r w:rsidRPr="007B0B8D" w:rsidDel="00353189">
          <w:rPr>
            <w:rFonts w:ascii="Times New Roman" w:hAnsi="Times New Roman" w:cs="Times New Roman"/>
            <w:sz w:val="24"/>
            <w:szCs w:val="24"/>
          </w:rPr>
          <w:delText xml:space="preserve">their relational outputs allow for a </w:delText>
        </w:r>
        <w:r w:rsidDel="00353189">
          <w:rPr>
            <w:rFonts w:ascii="Times New Roman" w:hAnsi="Times New Roman" w:cs="Times New Roman"/>
            <w:sz w:val="24"/>
            <w:szCs w:val="24"/>
          </w:rPr>
          <w:delText>simulated</w:delText>
        </w:r>
        <w:r w:rsidRPr="007B0B8D" w:rsidDel="00353189">
          <w:rPr>
            <w:rFonts w:ascii="Times New Roman" w:hAnsi="Times New Roman" w:cs="Times New Roman"/>
            <w:sz w:val="24"/>
            <w:szCs w:val="24"/>
          </w:rPr>
          <w:delText xml:space="preserve"> perception of connectedness without necessarily reducing social isolation</w:delText>
        </w:r>
      </w:del>
      <w:del w:id="340" w:author="Michele Giunti" w:date="2023-02-20T08:04:00Z">
        <w:r w:rsidRPr="007B0B8D" w:rsidDel="003F0EA0">
          <w:rPr>
            <w:rFonts w:ascii="Times New Roman" w:hAnsi="Times New Roman" w:cs="Times New Roman"/>
            <w:sz w:val="24"/>
            <w:szCs w:val="24"/>
          </w:rPr>
          <w:delText xml:space="preserve"> </w:delText>
        </w:r>
        <w:commentRangeEnd w:id="338"/>
        <w:r w:rsidR="00DF217A" w:rsidDel="003F0EA0">
          <w:rPr>
            <w:rStyle w:val="CommentReference"/>
          </w:rPr>
          <w:commentReference w:id="338"/>
        </w:r>
        <w:r w:rsidRPr="007B0B8D" w:rsidDel="003F0EA0">
          <w:rPr>
            <w:rFonts w:ascii="Times New Roman" w:hAnsi="Times New Roman" w:cs="Times New Roman"/>
            <w:sz w:val="24"/>
            <w:szCs w:val="24"/>
          </w:rPr>
          <w:delText>(</w:delText>
        </w:r>
        <w:r w:rsidRPr="007B0B8D" w:rsidDel="003F0EA0">
          <w:rPr>
            <w:rFonts w:ascii="Times New Roman" w:eastAsia="Times New Roman" w:hAnsi="Times New Roman" w:cs="Times New Roman"/>
            <w:color w:val="000000"/>
            <w:sz w:val="24"/>
            <w:szCs w:val="24"/>
          </w:rPr>
          <w:delText xml:space="preserve">Steafnone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2011). Even if we don’t take into account the negative aspects of online communication</w:delText>
        </w:r>
        <w:r w:rsidRPr="007B0B8D" w:rsidDel="003F0EA0">
          <w:rPr>
            <w:rStyle w:val="FootnoteReference"/>
            <w:rFonts w:ascii="Times New Roman" w:eastAsia="Times New Roman" w:hAnsi="Times New Roman" w:cs="Times New Roman"/>
            <w:color w:val="000000"/>
            <w:sz w:val="24"/>
            <w:szCs w:val="24"/>
          </w:rPr>
          <w:footnoteReference w:id="9"/>
        </w:r>
        <w:r w:rsidRPr="007B0B8D" w:rsidDel="003F0EA0">
          <w:rPr>
            <w:rFonts w:ascii="Times New Roman" w:eastAsia="Times New Roman" w:hAnsi="Times New Roman" w:cs="Times New Roman"/>
            <w:color w:val="000000"/>
            <w:sz w:val="24"/>
            <w:szCs w:val="24"/>
          </w:rPr>
          <w:delText xml:space="preserve">, online interaction remains inferior to face-to-face </w:delText>
        </w:r>
        <w:commentRangeStart w:id="343"/>
        <w:r w:rsidRPr="00DF217A" w:rsidDel="003F0EA0">
          <w:rPr>
            <w:rFonts w:ascii="Times New Roman" w:eastAsia="Times New Roman" w:hAnsi="Times New Roman" w:cs="Times New Roman"/>
            <w:color w:val="000000"/>
            <w:sz w:val="24"/>
            <w:szCs w:val="24"/>
            <w:highlight w:val="green"/>
            <w:rPrChange w:id="344" w:author="Meri Wimberly" w:date="2023-02-14T17:59:00Z">
              <w:rPr>
                <w:rFonts w:ascii="Times New Roman" w:eastAsia="Times New Roman" w:hAnsi="Times New Roman" w:cs="Times New Roman"/>
                <w:color w:val="000000"/>
                <w:sz w:val="24"/>
                <w:szCs w:val="24"/>
              </w:rPr>
            </w:rPrChange>
          </w:rPr>
          <w:delText xml:space="preserve">interactions </w:delText>
        </w:r>
        <w:commentRangeEnd w:id="343"/>
        <w:r w:rsidR="00DF217A" w:rsidRPr="00DF217A" w:rsidDel="003F0EA0">
          <w:rPr>
            <w:rStyle w:val="CommentReference"/>
            <w:highlight w:val="green"/>
            <w:rPrChange w:id="345" w:author="Meri Wimberly" w:date="2023-02-14T17:59:00Z">
              <w:rPr>
                <w:rStyle w:val="CommentReference"/>
              </w:rPr>
            </w:rPrChange>
          </w:rPr>
          <w:commentReference w:id="343"/>
        </w:r>
        <w:r w:rsidRPr="007B0B8D" w:rsidDel="003F0EA0">
          <w:rPr>
            <w:rFonts w:ascii="Times New Roman" w:eastAsia="Times New Roman" w:hAnsi="Times New Roman" w:cs="Times New Roman"/>
            <w:color w:val="000000"/>
            <w:sz w:val="24"/>
            <w:szCs w:val="24"/>
          </w:rPr>
          <w:delText>in its ability to provide strong and intimate relationship</w:delText>
        </w:r>
        <w:r w:rsidDel="003F0EA0">
          <w:rPr>
            <w:rFonts w:ascii="Times New Roman" w:eastAsia="Times New Roman" w:hAnsi="Times New Roman" w:cs="Times New Roman"/>
            <w:color w:val="000000"/>
            <w:sz w:val="24"/>
            <w:szCs w:val="24"/>
          </w:rPr>
          <w:delText>s</w:delText>
        </w:r>
        <w:r w:rsidRPr="007B0B8D" w:rsidDel="003F0EA0">
          <w:rPr>
            <w:rFonts w:ascii="Times New Roman" w:eastAsia="Times New Roman" w:hAnsi="Times New Roman" w:cs="Times New Roman"/>
            <w:color w:val="000000"/>
            <w:sz w:val="24"/>
            <w:szCs w:val="24"/>
          </w:rPr>
          <w:delText xml:space="preserve"> </w:delText>
        </w:r>
        <w:commentRangeStart w:id="346"/>
        <w:r w:rsidRPr="007B0B8D" w:rsidDel="003F0EA0">
          <w:rPr>
            <w:rFonts w:ascii="Times New Roman" w:eastAsia="Times New Roman" w:hAnsi="Times New Roman" w:cs="Times New Roman"/>
            <w:color w:val="000000"/>
            <w:sz w:val="24"/>
            <w:szCs w:val="24"/>
          </w:rPr>
          <w:delText xml:space="preserve">without the need </w:delText>
        </w:r>
        <w:r w:rsidDel="003F0EA0">
          <w:rPr>
            <w:rFonts w:ascii="Times New Roman" w:eastAsia="Times New Roman" w:hAnsi="Times New Roman" w:cs="Times New Roman"/>
            <w:color w:val="000000"/>
            <w:sz w:val="24"/>
            <w:szCs w:val="24"/>
          </w:rPr>
          <w:delText>for</w:delText>
        </w:r>
        <w:r w:rsidRPr="007B0B8D" w:rsidDel="003F0EA0">
          <w:rPr>
            <w:rFonts w:ascii="Times New Roman" w:eastAsia="Times New Roman" w:hAnsi="Times New Roman" w:cs="Times New Roman"/>
            <w:color w:val="000000"/>
            <w:sz w:val="24"/>
            <w:szCs w:val="24"/>
          </w:rPr>
          <w:delText xml:space="preserve"> offline support </w:delText>
        </w:r>
        <w:commentRangeEnd w:id="346"/>
        <w:r w:rsidR="00DF217A" w:rsidDel="003F0EA0">
          <w:rPr>
            <w:rStyle w:val="CommentReference"/>
          </w:rPr>
          <w:commentReference w:id="346"/>
        </w:r>
        <w:r w:rsidRPr="007B0B8D" w:rsidDel="003F0EA0">
          <w:rPr>
            <w:rFonts w:ascii="Times New Roman" w:eastAsia="Times New Roman" w:hAnsi="Times New Roman" w:cs="Times New Roman"/>
            <w:color w:val="000000"/>
            <w:sz w:val="24"/>
            <w:szCs w:val="24"/>
          </w:rPr>
          <w:delText xml:space="preserve">(Ahn &amp; Shin, 2013). </w:delText>
        </w:r>
      </w:del>
      <w:del w:id="347" w:author="Michele Giunti" w:date="2023-02-19T20:30:00Z">
        <w:r w:rsidRPr="007B0B8D" w:rsidDel="0061698B">
          <w:rPr>
            <w:rFonts w:ascii="Times New Roman" w:eastAsia="Times New Roman" w:hAnsi="Times New Roman" w:cs="Times New Roman"/>
            <w:color w:val="000000"/>
            <w:sz w:val="24"/>
            <w:szCs w:val="24"/>
          </w:rPr>
          <w:delText xml:space="preserve">In fact, both Bekalu (2021) and Kim (2019) only report the positive effect of social media engagement on social cohesion </w:delText>
        </w:r>
        <w:commentRangeStart w:id="348"/>
        <w:r w:rsidRPr="007B0B8D" w:rsidDel="0061698B">
          <w:rPr>
            <w:rFonts w:ascii="Times New Roman" w:eastAsia="Times New Roman" w:hAnsi="Times New Roman" w:cs="Times New Roman"/>
            <w:color w:val="000000"/>
            <w:sz w:val="24"/>
            <w:szCs w:val="24"/>
          </w:rPr>
          <w:delText>and efficacy within neighborhoods whose social network system was</w:delText>
        </w:r>
        <w:r w:rsidDel="0061698B">
          <w:rPr>
            <w:rFonts w:ascii="Times New Roman" w:eastAsia="Times New Roman" w:hAnsi="Times New Roman" w:cs="Times New Roman"/>
            <w:color w:val="000000"/>
            <w:sz w:val="24"/>
            <w:szCs w:val="24"/>
          </w:rPr>
          <w:delText xml:space="preserve"> already</w:delText>
        </w:r>
        <w:r w:rsidRPr="007B0B8D" w:rsidDel="0061698B">
          <w:rPr>
            <w:rFonts w:ascii="Times New Roman" w:eastAsia="Times New Roman" w:hAnsi="Times New Roman" w:cs="Times New Roman"/>
            <w:color w:val="000000"/>
            <w:sz w:val="24"/>
            <w:szCs w:val="24"/>
          </w:rPr>
          <w:delText xml:space="preserve"> embedded with local infrastructure (e.g., Integrated Community Storytelling Networks)</w:delText>
        </w:r>
        <w:r w:rsidDel="0061698B">
          <w:rPr>
            <w:rFonts w:ascii="Times New Roman" w:eastAsia="Times New Roman" w:hAnsi="Times New Roman" w:cs="Times New Roman"/>
            <w:color w:val="000000"/>
            <w:sz w:val="24"/>
            <w:szCs w:val="24"/>
          </w:rPr>
          <w:delText xml:space="preserve"> </w:delText>
        </w:r>
        <w:r w:rsidR="00E06D71" w:rsidDel="0061698B">
          <w:rPr>
            <w:rFonts w:ascii="Times New Roman" w:eastAsia="Times New Roman" w:hAnsi="Times New Roman" w:cs="Times New Roman"/>
            <w:color w:val="000000"/>
            <w:sz w:val="24"/>
            <w:szCs w:val="24"/>
          </w:rPr>
          <w:lastRenderedPageBreak/>
          <w:delText>confining</w:delText>
        </w:r>
        <w:r w:rsidRPr="007B0B8D" w:rsidDel="0061698B">
          <w:rPr>
            <w:rFonts w:ascii="Times New Roman" w:eastAsia="Times New Roman" w:hAnsi="Times New Roman" w:cs="Times New Roman"/>
            <w:color w:val="000000"/>
            <w:sz w:val="24"/>
            <w:szCs w:val="24"/>
          </w:rPr>
          <w:delText xml:space="preserve"> online communications systems as internet supported integration</w:delText>
        </w:r>
        <w:r w:rsidR="00E06D71" w:rsidDel="0061698B">
          <w:rPr>
            <w:rFonts w:ascii="Times New Roman" w:eastAsia="Times New Roman" w:hAnsi="Times New Roman" w:cs="Times New Roman"/>
            <w:color w:val="000000"/>
            <w:sz w:val="24"/>
            <w:szCs w:val="24"/>
          </w:rPr>
          <w:delText>s</w:delText>
        </w:r>
        <w:r w:rsidRPr="007B0B8D" w:rsidDel="0061698B">
          <w:rPr>
            <w:rFonts w:ascii="Times New Roman" w:eastAsia="Times New Roman" w:hAnsi="Times New Roman" w:cs="Times New Roman"/>
            <w:color w:val="000000"/>
            <w:sz w:val="24"/>
            <w:szCs w:val="24"/>
          </w:rPr>
          <w:delText xml:space="preserve"> of offline relationships</w:delText>
        </w:r>
        <w:commentRangeEnd w:id="348"/>
        <w:r w:rsidR="00DF217A" w:rsidDel="0061698B">
          <w:rPr>
            <w:rStyle w:val="CommentReference"/>
          </w:rPr>
          <w:commentReference w:id="348"/>
        </w:r>
      </w:del>
      <w:del w:id="349" w:author="Michele Giunti" w:date="2023-02-20T08:04:00Z">
        <w:r w:rsidR="00E06D71" w:rsidDel="003F0EA0">
          <w:rPr>
            <w:rFonts w:ascii="Times New Roman" w:eastAsia="Times New Roman" w:hAnsi="Times New Roman" w:cs="Times New Roman"/>
            <w:color w:val="000000"/>
            <w:sz w:val="24"/>
            <w:szCs w:val="24"/>
          </w:rPr>
          <w:delText xml:space="preserve"> </w:delText>
        </w:r>
        <w:r w:rsidRPr="007B0B8D" w:rsidDel="003F0EA0">
          <w:rPr>
            <w:rFonts w:ascii="Times New Roman" w:eastAsia="Times New Roman" w:hAnsi="Times New Roman" w:cs="Times New Roman"/>
            <w:color w:val="000000"/>
            <w:sz w:val="24"/>
            <w:szCs w:val="24"/>
          </w:rPr>
          <w:delText xml:space="preserve">(Scott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2021).</w:delText>
        </w:r>
      </w:del>
    </w:p>
    <w:p w14:paraId="06CE73EF" w14:textId="6DFD41B8" w:rsidR="00F32BDC" w:rsidRDefault="008401DB">
      <w:pPr>
        <w:spacing w:after="0" w:line="480" w:lineRule="auto"/>
        <w:ind w:firstLine="720"/>
        <w:rPr>
          <w:rFonts w:ascii="Times New Roman" w:eastAsia="Times New Roman" w:hAnsi="Times New Roman" w:cs="Times New Roman"/>
          <w:color w:val="000000"/>
          <w:sz w:val="24"/>
          <w:szCs w:val="24"/>
        </w:rPr>
        <w:pPrChange w:id="350" w:author="Microsoft Office User" w:date="2023-02-13T11:38:00Z">
          <w:pPr>
            <w:spacing w:line="480" w:lineRule="auto"/>
            <w:ind w:firstLine="720"/>
          </w:pPr>
        </w:pPrChange>
      </w:pPr>
      <w:commentRangeStart w:id="351"/>
      <w:del w:id="352" w:author="Michele Giunti" w:date="2023-02-19T20:41:00Z">
        <w:r w:rsidDel="009D7E19">
          <w:rPr>
            <w:rFonts w:ascii="Times New Roman" w:eastAsia="Times New Roman" w:hAnsi="Times New Roman" w:cs="Times New Roman"/>
            <w:color w:val="000000"/>
            <w:sz w:val="24"/>
            <w:szCs w:val="24"/>
          </w:rPr>
          <w:delText>However</w:delText>
        </w:r>
      </w:del>
      <w:del w:id="353" w:author="Michele Giunti" w:date="2023-02-20T08:04:00Z">
        <w:r w:rsidRPr="007B0B8D" w:rsidDel="003F0EA0">
          <w:rPr>
            <w:rFonts w:ascii="Times New Roman" w:eastAsia="Times New Roman" w:hAnsi="Times New Roman" w:cs="Times New Roman"/>
            <w:color w:val="000000"/>
            <w:sz w:val="24"/>
            <w:szCs w:val="24"/>
          </w:rPr>
          <w:delText>, the role that online communication has in reducing or advancing</w:delText>
        </w:r>
      </w:del>
      <w:ins w:id="354" w:author="Microsoft Office User" w:date="2023-02-10T20:13:00Z">
        <w:del w:id="355" w:author="Michele Giunti" w:date="2023-02-20T08:04:00Z">
          <w:r w:rsidR="00CC1F4F" w:rsidDel="003F0EA0">
            <w:rPr>
              <w:rFonts w:ascii="Times New Roman" w:eastAsia="Times New Roman" w:hAnsi="Times New Roman" w:cs="Times New Roman"/>
              <w:color w:val="000000"/>
              <w:sz w:val="24"/>
              <w:szCs w:val="24"/>
            </w:rPr>
            <w:delText>plays in affecting</w:delText>
          </w:r>
        </w:del>
      </w:ins>
      <w:del w:id="356" w:author="Michele Giunti" w:date="2023-02-20T08:04:00Z">
        <w:r w:rsidRPr="007B0B8D" w:rsidDel="003F0EA0">
          <w:rPr>
            <w:rFonts w:ascii="Times New Roman" w:eastAsia="Times New Roman" w:hAnsi="Times New Roman" w:cs="Times New Roman"/>
            <w:color w:val="000000"/>
            <w:sz w:val="24"/>
            <w:szCs w:val="24"/>
          </w:rPr>
          <w:delText xml:space="preserve"> face-to-face interactions is ambiguous</w:delText>
        </w:r>
      </w:del>
      <w:ins w:id="357" w:author="Microsoft Office User" w:date="2023-02-10T20:16:00Z">
        <w:del w:id="358" w:author="Michele Giunti" w:date="2023-02-20T08:04:00Z">
          <w:r w:rsidR="00CA1C0B" w:rsidDel="003F0EA0">
            <w:rPr>
              <w:rFonts w:ascii="Times New Roman" w:eastAsia="Times New Roman" w:hAnsi="Times New Roman" w:cs="Times New Roman"/>
              <w:color w:val="000000"/>
              <w:sz w:val="24"/>
              <w:szCs w:val="24"/>
            </w:rPr>
            <w:delText xml:space="preserve">. Some researchers believe it </w:delText>
          </w:r>
        </w:del>
      </w:ins>
      <w:ins w:id="359" w:author="Microsoft Office User" w:date="2023-02-10T20:17:00Z">
        <w:del w:id="360" w:author="Michele Giunti" w:date="2023-02-20T08:04:00Z">
          <w:r w:rsidR="00CA1C0B" w:rsidDel="003F0EA0">
            <w:rPr>
              <w:rFonts w:ascii="Times New Roman" w:eastAsia="Times New Roman" w:hAnsi="Times New Roman" w:cs="Times New Roman"/>
              <w:color w:val="000000"/>
              <w:sz w:val="24"/>
              <w:szCs w:val="24"/>
            </w:rPr>
            <w:delText>enhances</w:delText>
          </w:r>
        </w:del>
      </w:ins>
      <w:del w:id="361" w:author="Michele Giunti" w:date="2023-02-20T08:04:00Z">
        <w:r w:rsidRPr="007B0B8D" w:rsidDel="003F0EA0">
          <w:rPr>
            <w:rFonts w:ascii="Times New Roman" w:eastAsia="Times New Roman" w:hAnsi="Times New Roman" w:cs="Times New Roman"/>
            <w:color w:val="000000"/>
            <w:sz w:val="24"/>
            <w:szCs w:val="24"/>
          </w:rPr>
          <w:delText xml:space="preserve">, as some papers </w:delText>
        </w:r>
        <w:r w:rsidDel="003F0EA0">
          <w:rPr>
            <w:rFonts w:ascii="Times New Roman" w:eastAsia="Times New Roman" w:hAnsi="Times New Roman" w:cs="Times New Roman"/>
            <w:color w:val="000000"/>
            <w:sz w:val="24"/>
            <w:szCs w:val="24"/>
          </w:rPr>
          <w:delText xml:space="preserve">do demonstrate that </w:delText>
        </w:r>
        <w:r w:rsidRPr="007B0B8D" w:rsidDel="003F0EA0">
          <w:rPr>
            <w:rFonts w:ascii="Times New Roman" w:eastAsia="Times New Roman" w:hAnsi="Times New Roman" w:cs="Times New Roman"/>
            <w:color w:val="000000"/>
            <w:sz w:val="24"/>
            <w:szCs w:val="24"/>
          </w:rPr>
          <w:delText>public</w:delText>
        </w:r>
        <w:r w:rsidDel="003F0EA0">
          <w:rPr>
            <w:rFonts w:ascii="Times New Roman" w:eastAsia="Times New Roman" w:hAnsi="Times New Roman" w:cs="Times New Roman"/>
            <w:color w:val="000000"/>
            <w:sz w:val="24"/>
            <w:szCs w:val="24"/>
          </w:rPr>
          <w:delText xml:space="preserve"> </w:delText>
        </w:r>
        <w:r w:rsidRPr="007B0B8D" w:rsidDel="003F0EA0">
          <w:rPr>
            <w:rFonts w:ascii="Times New Roman" w:eastAsia="Times New Roman" w:hAnsi="Times New Roman" w:cs="Times New Roman"/>
            <w:color w:val="000000"/>
            <w:sz w:val="24"/>
            <w:szCs w:val="24"/>
          </w:rPr>
          <w:delText xml:space="preserve">internet access can enable greater chances for the enhancement of </w:delText>
        </w:r>
        <w:commentRangeEnd w:id="351"/>
        <w:r w:rsidR="00335B4B" w:rsidDel="003F0EA0">
          <w:rPr>
            <w:rStyle w:val="CommentReference"/>
          </w:rPr>
          <w:commentReference w:id="351"/>
        </w:r>
      </w:del>
      <w:del w:id="362" w:author="Michele Giunti" w:date="2023-02-19T20:52:00Z">
        <w:r w:rsidRPr="007B0B8D" w:rsidDel="00CE7BA1">
          <w:rPr>
            <w:rFonts w:ascii="Times New Roman" w:eastAsia="Times New Roman" w:hAnsi="Times New Roman" w:cs="Times New Roman"/>
            <w:color w:val="000000"/>
            <w:sz w:val="24"/>
            <w:szCs w:val="24"/>
          </w:rPr>
          <w:delText>offline interactions</w:delText>
        </w:r>
      </w:del>
      <w:del w:id="363" w:author="Michele Giunti" w:date="2023-02-20T08:04:00Z">
        <w:r w:rsidRPr="007B0B8D" w:rsidDel="003F0EA0">
          <w:rPr>
            <w:rFonts w:ascii="Times New Roman" w:eastAsia="Times New Roman" w:hAnsi="Times New Roman" w:cs="Times New Roman"/>
            <w:color w:val="000000"/>
            <w:sz w:val="24"/>
            <w:szCs w:val="24"/>
          </w:rPr>
          <w:delText xml:space="preserve"> (Lee &amp; Lee, 2010; Yu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xml:space="preserve">, 2016), and </w:delText>
        </w:r>
      </w:del>
      <w:del w:id="364" w:author="Michele Giunti" w:date="2023-02-19T20:44:00Z">
        <w:r w:rsidRPr="007B0B8D" w:rsidDel="00F0186D">
          <w:rPr>
            <w:rFonts w:ascii="Times New Roman" w:eastAsia="Times New Roman" w:hAnsi="Times New Roman" w:cs="Times New Roman"/>
            <w:color w:val="000000"/>
            <w:sz w:val="24"/>
            <w:szCs w:val="24"/>
          </w:rPr>
          <w:delText>redirect</w:delText>
        </w:r>
      </w:del>
      <w:ins w:id="365" w:author="Microsoft Office User" w:date="2023-02-10T20:17:00Z">
        <w:del w:id="366" w:author="Michele Giunti" w:date="2023-02-19T20:44:00Z">
          <w:r w:rsidR="00CA1C0B" w:rsidDel="00F0186D">
            <w:rPr>
              <w:rFonts w:ascii="Times New Roman" w:eastAsia="Times New Roman" w:hAnsi="Times New Roman" w:cs="Times New Roman"/>
              <w:color w:val="000000"/>
              <w:sz w:val="24"/>
              <w:szCs w:val="24"/>
            </w:rPr>
            <w:delText>s</w:delText>
          </w:r>
        </w:del>
      </w:ins>
      <w:del w:id="367" w:author="Michele Giunti" w:date="2023-02-19T20:44:00Z">
        <w:r w:rsidRPr="007B0B8D" w:rsidDel="00F0186D">
          <w:rPr>
            <w:rFonts w:ascii="Times New Roman" w:eastAsia="Times New Roman" w:hAnsi="Times New Roman" w:cs="Times New Roman"/>
            <w:color w:val="000000"/>
            <w:sz w:val="24"/>
            <w:szCs w:val="24"/>
          </w:rPr>
          <w:delText xml:space="preserve"> attention to the positive effect of</w:delText>
        </w:r>
      </w:del>
      <w:del w:id="368" w:author="Michele Giunti" w:date="2023-02-20T08:04:00Z">
        <w:r w:rsidRPr="007B0B8D" w:rsidDel="003F0EA0">
          <w:rPr>
            <w:rFonts w:ascii="Times New Roman" w:eastAsia="Times New Roman" w:hAnsi="Times New Roman" w:cs="Times New Roman"/>
            <w:color w:val="000000"/>
            <w:sz w:val="24"/>
            <w:szCs w:val="24"/>
          </w:rPr>
          <w:delText xml:space="preserve"> </w:delText>
        </w:r>
        <w:r w:rsidDel="003F0EA0">
          <w:rPr>
            <w:rFonts w:ascii="Times New Roman" w:eastAsia="Times New Roman" w:hAnsi="Times New Roman" w:cs="Times New Roman"/>
            <w:color w:val="000000"/>
            <w:sz w:val="24"/>
            <w:szCs w:val="24"/>
          </w:rPr>
          <w:delText>potential</w:delText>
        </w:r>
        <w:r w:rsidRPr="007B0B8D" w:rsidDel="003F0EA0">
          <w:rPr>
            <w:rFonts w:ascii="Times New Roman" w:eastAsia="Times New Roman" w:hAnsi="Times New Roman" w:cs="Times New Roman"/>
            <w:color w:val="000000"/>
            <w:sz w:val="24"/>
            <w:szCs w:val="24"/>
          </w:rPr>
          <w:delText xml:space="preserve"> areas of </w:delText>
        </w:r>
        <w:r w:rsidR="00E06D71" w:rsidDel="003F0EA0">
          <w:rPr>
            <w:rFonts w:ascii="Times New Roman" w:eastAsia="Times New Roman" w:hAnsi="Times New Roman" w:cs="Times New Roman"/>
            <w:color w:val="000000"/>
            <w:sz w:val="24"/>
            <w:szCs w:val="24"/>
          </w:rPr>
          <w:delText>connection</w:delText>
        </w:r>
        <w:r w:rsidRPr="007B0B8D" w:rsidDel="003F0EA0">
          <w:rPr>
            <w:rFonts w:ascii="Times New Roman" w:eastAsia="Times New Roman" w:hAnsi="Times New Roman" w:cs="Times New Roman"/>
            <w:color w:val="000000"/>
            <w:sz w:val="24"/>
            <w:szCs w:val="24"/>
          </w:rPr>
          <w:delText xml:space="preserve"> within neighborhoods </w:delText>
        </w:r>
        <w:r w:rsidDel="003F0EA0">
          <w:rPr>
            <w:rFonts w:ascii="Times New Roman" w:eastAsia="Times New Roman" w:hAnsi="Times New Roman" w:cs="Times New Roman"/>
            <w:color w:val="000000"/>
            <w:sz w:val="24"/>
            <w:szCs w:val="24"/>
          </w:rPr>
          <w:delText xml:space="preserve">and across residents </w:delText>
        </w:r>
        <w:r w:rsidRPr="007B0B8D" w:rsidDel="003F0EA0">
          <w:rPr>
            <w:rFonts w:ascii="Times New Roman" w:eastAsia="Times New Roman" w:hAnsi="Times New Roman" w:cs="Times New Roman"/>
            <w:color w:val="000000"/>
            <w:sz w:val="24"/>
            <w:szCs w:val="24"/>
          </w:rPr>
          <w:delText xml:space="preserve">(Fong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2021; Bergefurt</w:delText>
        </w:r>
        <w:r w:rsidDel="003F0EA0">
          <w:rPr>
            <w:rFonts w:ascii="Times New Roman" w:eastAsia="Times New Roman" w:hAnsi="Times New Roman" w:cs="Times New Roman"/>
            <w:color w:val="000000"/>
            <w:sz w:val="24"/>
            <w:szCs w:val="24"/>
          </w:rPr>
          <w:delText xml:space="preserve"> et al.</w:delText>
        </w:r>
        <w:r w:rsidRPr="007B0B8D" w:rsidDel="003F0EA0">
          <w:rPr>
            <w:rFonts w:ascii="Times New Roman" w:eastAsia="Times New Roman" w:hAnsi="Times New Roman" w:cs="Times New Roman"/>
            <w:color w:val="000000"/>
            <w:sz w:val="24"/>
            <w:szCs w:val="24"/>
          </w:rPr>
          <w:delText xml:space="preserve">, 2019). </w:delText>
        </w:r>
      </w:del>
      <w:del w:id="369" w:author="Michele Giunti" w:date="2023-02-19T20:54:00Z">
        <w:r w:rsidRPr="007B0B8D" w:rsidDel="007B4819">
          <w:rPr>
            <w:rFonts w:ascii="Times New Roman" w:eastAsia="Times New Roman" w:hAnsi="Times New Roman" w:cs="Times New Roman"/>
            <w:color w:val="000000"/>
            <w:sz w:val="24"/>
            <w:szCs w:val="24"/>
          </w:rPr>
          <w:delText>Further,</w:delText>
        </w:r>
        <w:r w:rsidRPr="007B0B8D" w:rsidDel="00A20D35">
          <w:rPr>
            <w:rFonts w:ascii="Times New Roman" w:eastAsia="Times New Roman" w:hAnsi="Times New Roman" w:cs="Times New Roman"/>
            <w:color w:val="000000"/>
            <w:sz w:val="24"/>
            <w:szCs w:val="24"/>
          </w:rPr>
          <w:delText xml:space="preserve"> </w:delText>
        </w:r>
        <w:r w:rsidRPr="007B0B8D" w:rsidDel="007B4819">
          <w:rPr>
            <w:rFonts w:ascii="Times New Roman" w:eastAsia="Times New Roman" w:hAnsi="Times New Roman" w:cs="Times New Roman"/>
            <w:color w:val="000000"/>
            <w:sz w:val="24"/>
            <w:szCs w:val="24"/>
          </w:rPr>
          <w:delText xml:space="preserve">online tools provide opportunities for diversification of </w:delText>
        </w:r>
        <w:commentRangeStart w:id="370"/>
        <w:r w:rsidRPr="007B0B8D" w:rsidDel="007B4819">
          <w:rPr>
            <w:rFonts w:ascii="Times New Roman" w:eastAsia="Times New Roman" w:hAnsi="Times New Roman" w:cs="Times New Roman"/>
            <w:color w:val="000000"/>
            <w:sz w:val="24"/>
            <w:szCs w:val="24"/>
          </w:rPr>
          <w:delText xml:space="preserve">private clusters </w:delText>
        </w:r>
        <w:commentRangeEnd w:id="370"/>
        <w:r w:rsidR="00DF217A" w:rsidDel="007B4819">
          <w:rPr>
            <w:rStyle w:val="CommentReference"/>
          </w:rPr>
          <w:commentReference w:id="370"/>
        </w:r>
        <w:r w:rsidRPr="007B0B8D" w:rsidDel="007B4819">
          <w:rPr>
            <w:rFonts w:ascii="Times New Roman" w:eastAsia="Times New Roman" w:hAnsi="Times New Roman" w:cs="Times New Roman"/>
            <w:color w:val="000000"/>
            <w:sz w:val="24"/>
            <w:szCs w:val="24"/>
          </w:rPr>
          <w:delText>of communication within one’s close-tie network</w:delText>
        </w:r>
      </w:del>
      <w:del w:id="371" w:author="Michele Giunti" w:date="2023-02-20T08:04:00Z">
        <w:r w:rsidRPr="007B0B8D" w:rsidDel="003F0EA0">
          <w:rPr>
            <w:rFonts w:ascii="Times New Roman" w:eastAsia="Times New Roman" w:hAnsi="Times New Roman" w:cs="Times New Roman"/>
            <w:color w:val="000000"/>
            <w:sz w:val="24"/>
            <w:szCs w:val="24"/>
          </w:rPr>
          <w:delText xml:space="preserve"> </w:delText>
        </w:r>
      </w:del>
      <w:del w:id="372" w:author="Michele Giunti" w:date="2023-02-19T21:01:00Z">
        <w:r w:rsidRPr="007B0B8D" w:rsidDel="00F063E0">
          <w:rPr>
            <w:rFonts w:ascii="Times New Roman" w:eastAsia="Times New Roman" w:hAnsi="Times New Roman" w:cs="Times New Roman"/>
            <w:color w:val="000000"/>
            <w:sz w:val="24"/>
            <w:szCs w:val="24"/>
          </w:rPr>
          <w:delText>(</w:delText>
        </w:r>
      </w:del>
      <w:del w:id="373" w:author="Michele Giunti" w:date="2023-02-20T08:04:00Z">
        <w:r w:rsidRPr="007B0B8D" w:rsidDel="003F0EA0">
          <w:rPr>
            <w:rFonts w:ascii="Times New Roman" w:eastAsia="Times New Roman" w:hAnsi="Times New Roman" w:cs="Times New Roman"/>
            <w:color w:val="000000"/>
            <w:sz w:val="24"/>
            <w:szCs w:val="24"/>
          </w:rPr>
          <w:delText xml:space="preserve">Hampton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2021), and</w:delText>
        </w:r>
        <w:r w:rsidDel="003F0EA0">
          <w:rPr>
            <w:rFonts w:ascii="Times New Roman" w:eastAsia="Times New Roman" w:hAnsi="Times New Roman" w:cs="Times New Roman"/>
            <w:color w:val="000000"/>
            <w:sz w:val="24"/>
            <w:szCs w:val="24"/>
          </w:rPr>
          <w:delText xml:space="preserve"> </w:delText>
        </w:r>
      </w:del>
      <w:del w:id="374" w:author="Michele Giunti" w:date="2023-02-19T21:01:00Z">
        <w:r w:rsidDel="00F063E0">
          <w:rPr>
            <w:rFonts w:ascii="Times New Roman" w:eastAsia="Times New Roman" w:hAnsi="Times New Roman" w:cs="Times New Roman"/>
            <w:color w:val="000000"/>
            <w:sz w:val="24"/>
            <w:szCs w:val="24"/>
          </w:rPr>
          <w:delText>represent</w:delText>
        </w:r>
        <w:r w:rsidRPr="007B0B8D" w:rsidDel="00F063E0">
          <w:rPr>
            <w:rFonts w:ascii="Times New Roman" w:eastAsia="Times New Roman" w:hAnsi="Times New Roman" w:cs="Times New Roman"/>
            <w:color w:val="000000"/>
            <w:sz w:val="24"/>
            <w:szCs w:val="24"/>
          </w:rPr>
          <w:delText xml:space="preserve"> an avenue for</w:delText>
        </w:r>
        <w:r w:rsidDel="00F063E0">
          <w:rPr>
            <w:rFonts w:ascii="Times New Roman" w:eastAsia="Times New Roman" w:hAnsi="Times New Roman" w:cs="Times New Roman"/>
            <w:color w:val="000000"/>
            <w:sz w:val="24"/>
            <w:szCs w:val="24"/>
          </w:rPr>
          <w:delText xml:space="preserve"> the</w:delText>
        </w:r>
        <w:r w:rsidRPr="007B0B8D" w:rsidDel="00F063E0">
          <w:rPr>
            <w:rFonts w:ascii="Times New Roman" w:eastAsia="Times New Roman" w:hAnsi="Times New Roman" w:cs="Times New Roman"/>
            <w:color w:val="000000"/>
            <w:sz w:val="24"/>
            <w:szCs w:val="24"/>
          </w:rPr>
          <w:delText xml:space="preserve"> introduction of community norms and identity for otherwise disconnected individuals or groups</w:delText>
        </w:r>
      </w:del>
      <w:del w:id="375" w:author="Michele Giunti" w:date="2023-02-20T08:04:00Z">
        <w:r w:rsidRPr="007B0B8D" w:rsidDel="003F0EA0">
          <w:rPr>
            <w:rFonts w:ascii="Times New Roman" w:eastAsia="Times New Roman" w:hAnsi="Times New Roman" w:cs="Times New Roman"/>
            <w:color w:val="000000"/>
            <w:sz w:val="24"/>
            <w:szCs w:val="24"/>
          </w:rPr>
          <w:delText xml:space="preserve"> (van Eldik </w:delText>
        </w:r>
        <w:r w:rsidDel="003F0EA0">
          <w:rPr>
            <w:rFonts w:ascii="Times New Roman" w:eastAsia="Times New Roman" w:hAnsi="Times New Roman" w:cs="Times New Roman"/>
            <w:color w:val="000000"/>
            <w:sz w:val="24"/>
            <w:szCs w:val="24"/>
          </w:rPr>
          <w:delText>et al.</w:delText>
        </w:r>
        <w:r w:rsidRPr="007B0B8D" w:rsidDel="003F0EA0">
          <w:rPr>
            <w:rFonts w:ascii="Times New Roman" w:eastAsia="Times New Roman" w:hAnsi="Times New Roman" w:cs="Times New Roman"/>
            <w:color w:val="000000"/>
            <w:sz w:val="24"/>
            <w:szCs w:val="24"/>
          </w:rPr>
          <w:delText xml:space="preserve">, 2019). </w:delText>
        </w:r>
      </w:del>
      <w:commentRangeStart w:id="376"/>
      <w:del w:id="377" w:author="Michele Giunti" w:date="2023-02-19T20:41:00Z">
        <w:r w:rsidDel="00533194">
          <w:rPr>
            <w:rFonts w:ascii="Times New Roman" w:eastAsia="Times New Roman" w:hAnsi="Times New Roman" w:cs="Times New Roman"/>
            <w:color w:val="000000"/>
            <w:sz w:val="24"/>
            <w:szCs w:val="24"/>
          </w:rPr>
          <w:delText>Still</w:delText>
        </w:r>
        <w:commentRangeEnd w:id="376"/>
        <w:r w:rsidR="00CA1C0B" w:rsidDel="00533194">
          <w:rPr>
            <w:rStyle w:val="CommentReference"/>
          </w:rPr>
          <w:commentReference w:id="376"/>
        </w:r>
        <w:r w:rsidDel="00533194">
          <w:rPr>
            <w:rFonts w:ascii="Times New Roman" w:eastAsia="Times New Roman" w:hAnsi="Times New Roman" w:cs="Times New Roman"/>
            <w:color w:val="000000"/>
            <w:sz w:val="24"/>
            <w:szCs w:val="24"/>
          </w:rPr>
          <w:delText>,</w:delText>
        </w:r>
      </w:del>
      <w:del w:id="378" w:author="Michele Giunti" w:date="2023-02-20T08:04:00Z">
        <w:r w:rsidDel="003F0EA0">
          <w:rPr>
            <w:rFonts w:ascii="Times New Roman" w:eastAsia="Times New Roman" w:hAnsi="Times New Roman" w:cs="Times New Roman"/>
            <w:color w:val="000000"/>
            <w:sz w:val="24"/>
            <w:szCs w:val="24"/>
          </w:rPr>
          <w:delText xml:space="preserve"> </w:delText>
        </w:r>
        <w:r w:rsidRPr="007B0B8D" w:rsidDel="003F0EA0">
          <w:rPr>
            <w:rFonts w:ascii="Times New Roman" w:eastAsia="Times New Roman" w:hAnsi="Times New Roman" w:cs="Times New Roman"/>
            <w:color w:val="000000"/>
            <w:sz w:val="24"/>
            <w:szCs w:val="24"/>
          </w:rPr>
          <w:delText xml:space="preserve">Kearns and Whitley (2019), </w:delText>
        </w:r>
        <w:r w:rsidDel="003F0EA0">
          <w:rPr>
            <w:rFonts w:ascii="Times New Roman" w:eastAsia="Times New Roman" w:hAnsi="Times New Roman" w:cs="Times New Roman"/>
            <w:color w:val="000000"/>
            <w:sz w:val="24"/>
            <w:szCs w:val="24"/>
          </w:rPr>
          <w:delText>as well as</w:delText>
        </w:r>
        <w:r w:rsidRPr="007B0B8D" w:rsidDel="003F0EA0">
          <w:rPr>
            <w:rFonts w:ascii="Times New Roman" w:eastAsia="Times New Roman" w:hAnsi="Times New Roman" w:cs="Times New Roman"/>
            <w:color w:val="000000"/>
            <w:sz w:val="24"/>
            <w:szCs w:val="24"/>
          </w:rPr>
          <w:delText xml:space="preserve"> Fawcett and Karastoyanova (2022), </w:delText>
        </w:r>
      </w:del>
      <w:del w:id="379" w:author="Michele Giunti" w:date="2023-02-20T07:19:00Z">
        <w:r w:rsidRPr="007B0B8D" w:rsidDel="009112DB">
          <w:rPr>
            <w:rFonts w:ascii="Times New Roman" w:eastAsia="Times New Roman" w:hAnsi="Times New Roman" w:cs="Times New Roman"/>
            <w:color w:val="000000"/>
            <w:sz w:val="24"/>
            <w:szCs w:val="24"/>
          </w:rPr>
          <w:delText>while recogniz</w:delText>
        </w:r>
        <w:r w:rsidDel="009112DB">
          <w:rPr>
            <w:rFonts w:ascii="Times New Roman" w:eastAsia="Times New Roman" w:hAnsi="Times New Roman" w:cs="Times New Roman"/>
            <w:color w:val="000000"/>
            <w:sz w:val="24"/>
            <w:szCs w:val="24"/>
          </w:rPr>
          <w:delText>ing</w:delText>
        </w:r>
        <w:r w:rsidRPr="007B0B8D" w:rsidDel="009112DB">
          <w:rPr>
            <w:rFonts w:ascii="Times New Roman" w:eastAsia="Times New Roman" w:hAnsi="Times New Roman" w:cs="Times New Roman"/>
            <w:color w:val="000000"/>
            <w:sz w:val="24"/>
            <w:szCs w:val="24"/>
          </w:rPr>
          <w:delText xml:space="preserve"> the internet’s </w:delText>
        </w:r>
        <w:r w:rsidDel="009112DB">
          <w:rPr>
            <w:rFonts w:ascii="Times New Roman" w:eastAsia="Times New Roman" w:hAnsi="Times New Roman" w:cs="Times New Roman"/>
            <w:color w:val="000000"/>
            <w:sz w:val="24"/>
            <w:szCs w:val="24"/>
          </w:rPr>
          <w:delText xml:space="preserve">potential to “reconnect” </w:delText>
        </w:r>
        <w:r w:rsidRPr="007B0B8D" w:rsidDel="009112DB">
          <w:rPr>
            <w:rFonts w:ascii="Times New Roman" w:eastAsia="Times New Roman" w:hAnsi="Times New Roman" w:cs="Times New Roman"/>
            <w:color w:val="000000"/>
            <w:sz w:val="24"/>
            <w:szCs w:val="24"/>
          </w:rPr>
          <w:delText xml:space="preserve">vulnerable groups </w:delText>
        </w:r>
        <w:r w:rsidDel="009112DB">
          <w:rPr>
            <w:rFonts w:ascii="Times New Roman" w:eastAsia="Times New Roman" w:hAnsi="Times New Roman" w:cs="Times New Roman"/>
            <w:color w:val="000000"/>
            <w:sz w:val="24"/>
            <w:szCs w:val="24"/>
          </w:rPr>
          <w:delText>such as seniors, especially during the pandemic</w:delText>
        </w:r>
        <w:r w:rsidRPr="007B0B8D" w:rsidDel="009112DB">
          <w:rPr>
            <w:rFonts w:ascii="Times New Roman" w:eastAsia="Times New Roman" w:hAnsi="Times New Roman" w:cs="Times New Roman"/>
            <w:color w:val="000000"/>
            <w:sz w:val="24"/>
            <w:szCs w:val="24"/>
          </w:rPr>
          <w:delText xml:space="preserve">, continue to point at the fundamental differences </w:delText>
        </w:r>
        <w:commentRangeStart w:id="380"/>
        <w:r w:rsidRPr="007B0B8D" w:rsidDel="009112DB">
          <w:rPr>
            <w:rFonts w:ascii="Times New Roman" w:eastAsia="Times New Roman" w:hAnsi="Times New Roman" w:cs="Times New Roman"/>
            <w:color w:val="000000"/>
            <w:sz w:val="24"/>
            <w:szCs w:val="24"/>
          </w:rPr>
          <w:delText>between patterns of online and offline communication, which bring differential benefits within similar contexts of interaction.</w:delText>
        </w:r>
        <w:commentRangeEnd w:id="380"/>
        <w:r w:rsidR="00DF217A" w:rsidDel="009112DB">
          <w:rPr>
            <w:rStyle w:val="CommentReference"/>
          </w:rPr>
          <w:commentReference w:id="380"/>
        </w:r>
      </w:del>
      <w:moveToRangeStart w:id="381" w:author="Michele Giunti" w:date="2023-02-19T22:57:00Z" w:name="move127739853"/>
      <w:moveTo w:id="382" w:author="Michele Giunti" w:date="2023-02-19T22:57:00Z">
        <w:del w:id="383" w:author="Michele Giunti" w:date="2023-02-20T08:01:00Z">
          <w:r w:rsidR="00CE14A9" w:rsidRPr="007B0B8D" w:rsidDel="00786B11">
            <w:rPr>
              <w:rFonts w:ascii="Times New Roman" w:hAnsi="Times New Roman" w:cs="Times New Roman"/>
              <w:bCs/>
              <w:sz w:val="24"/>
              <w:szCs w:val="24"/>
            </w:rPr>
            <w:delText xml:space="preserve">However, </w:delText>
          </w:r>
        </w:del>
        <w:commentRangeStart w:id="384"/>
        <w:del w:id="385" w:author="Michele Giunti" w:date="2023-02-20T07:58:00Z">
          <w:r w:rsidR="00CE14A9" w:rsidRPr="007B0B8D" w:rsidDel="000E511C">
            <w:rPr>
              <w:rFonts w:ascii="Times New Roman" w:hAnsi="Times New Roman" w:cs="Times New Roman"/>
              <w:bCs/>
              <w:sz w:val="24"/>
              <w:szCs w:val="24"/>
            </w:rPr>
            <w:delText>this implies a</w:delText>
          </w:r>
          <w:r w:rsidR="00CE14A9" w:rsidDel="000E511C">
            <w:rPr>
              <w:rFonts w:ascii="Times New Roman" w:hAnsi="Times New Roman" w:cs="Times New Roman"/>
              <w:bCs/>
              <w:sz w:val="24"/>
              <w:szCs w:val="24"/>
            </w:rPr>
            <w:delText>n initial</w:delText>
          </w:r>
          <w:r w:rsidR="00CE14A9" w:rsidRPr="007B0B8D" w:rsidDel="000E511C">
            <w:rPr>
              <w:rFonts w:ascii="Times New Roman" w:hAnsi="Times New Roman" w:cs="Times New Roman"/>
              <w:bCs/>
              <w:sz w:val="24"/>
              <w:szCs w:val="24"/>
            </w:rPr>
            <w:delText xml:space="preserve"> duality of identity </w:delText>
          </w:r>
          <w:commentRangeEnd w:id="384"/>
          <w:r w:rsidR="00CE14A9" w:rsidDel="000E511C">
            <w:rPr>
              <w:rStyle w:val="CommentReference"/>
            </w:rPr>
            <w:commentReference w:id="384"/>
          </w:r>
          <w:r w:rsidR="00CE14A9" w:rsidRPr="007B0B8D" w:rsidDel="000E511C">
            <w:rPr>
              <w:rFonts w:ascii="Times New Roman" w:hAnsi="Times New Roman" w:cs="Times New Roman"/>
              <w:bCs/>
              <w:sz w:val="24"/>
              <w:szCs w:val="24"/>
            </w:rPr>
            <w:delText>that does not seem sustainable in the long run, and its benefits can only be enjoyed through continued commitment of both, more so of one’s online counterpart</w:delText>
          </w:r>
        </w:del>
        <w:del w:id="386" w:author="Michele Giunti" w:date="2023-02-20T08:04:00Z">
          <w:r w:rsidR="00CE14A9" w:rsidRPr="007B0B8D" w:rsidDel="003F0EA0">
            <w:rPr>
              <w:rFonts w:ascii="Times New Roman" w:hAnsi="Times New Roman" w:cs="Times New Roman"/>
              <w:bCs/>
              <w:sz w:val="24"/>
              <w:szCs w:val="24"/>
            </w:rPr>
            <w:delText xml:space="preserve"> (Zhang &amp; Sung, 2021)</w:delText>
          </w:r>
        </w:del>
        <w:del w:id="387" w:author="Michele Giunti" w:date="2023-02-20T07:59:00Z">
          <w:r w:rsidR="00CE14A9" w:rsidRPr="007B0B8D" w:rsidDel="00105694">
            <w:rPr>
              <w:rFonts w:ascii="Times New Roman" w:hAnsi="Times New Roman" w:cs="Times New Roman"/>
              <w:bCs/>
              <w:sz w:val="24"/>
              <w:szCs w:val="24"/>
            </w:rPr>
            <w:delText>.</w:delText>
          </w:r>
        </w:del>
        <w:del w:id="388" w:author="Michele Giunti" w:date="2023-02-20T08:00:00Z">
          <w:r w:rsidR="00CE14A9" w:rsidRPr="007B0B8D" w:rsidDel="00E5571C">
            <w:rPr>
              <w:rFonts w:ascii="Times New Roman" w:hAnsi="Times New Roman" w:cs="Times New Roman"/>
              <w:bCs/>
              <w:sz w:val="24"/>
              <w:szCs w:val="24"/>
            </w:rPr>
            <w:delText xml:space="preserve"> Neglecting the latter leads to the observed prevalence of weak ties across online interactions, and the preference of </w:delText>
          </w:r>
          <w:commentRangeStart w:id="389"/>
          <w:r w:rsidR="00CE14A9" w:rsidRPr="007B0B8D" w:rsidDel="00E5571C">
            <w:rPr>
              <w:rFonts w:ascii="Times New Roman" w:hAnsi="Times New Roman" w:cs="Times New Roman"/>
              <w:bCs/>
              <w:sz w:val="24"/>
              <w:szCs w:val="24"/>
            </w:rPr>
            <w:delText xml:space="preserve">topic-based communities over reciprocity groups </w:delText>
          </w:r>
          <w:commentRangeEnd w:id="389"/>
          <w:r w:rsidR="00CE14A9" w:rsidDel="00E5571C">
            <w:rPr>
              <w:rStyle w:val="CommentReference"/>
            </w:rPr>
            <w:commentReference w:id="389"/>
          </w:r>
        </w:del>
        <w:del w:id="390" w:author="Michele Giunti" w:date="2023-02-20T08:04:00Z">
          <w:r w:rsidR="00CE14A9" w:rsidRPr="007B0B8D" w:rsidDel="003F0EA0">
            <w:rPr>
              <w:rFonts w:ascii="Times New Roman" w:hAnsi="Times New Roman" w:cs="Times New Roman"/>
              <w:bCs/>
              <w:sz w:val="24"/>
              <w:szCs w:val="24"/>
            </w:rPr>
            <w:delText>(Gil de Zúñiga &amp; Valenzuela, 2011)</w:delText>
          </w:r>
          <w:r w:rsidR="00CE14A9" w:rsidRPr="007B0B8D" w:rsidDel="003F0EA0">
            <w:rPr>
              <w:rStyle w:val="FootnoteReference"/>
              <w:rFonts w:ascii="Times New Roman" w:hAnsi="Times New Roman" w:cs="Times New Roman"/>
              <w:bCs/>
              <w:sz w:val="24"/>
              <w:szCs w:val="24"/>
            </w:rPr>
            <w:footnoteReference w:id="10"/>
          </w:r>
        </w:del>
        <w:del w:id="395" w:author="Michele Giunti" w:date="2023-02-20T08:02:00Z">
          <w:r w:rsidR="00CE14A9" w:rsidRPr="007B0B8D" w:rsidDel="001465F8">
            <w:rPr>
              <w:rFonts w:ascii="Times New Roman" w:hAnsi="Times New Roman" w:cs="Times New Roman"/>
              <w:bCs/>
              <w:sz w:val="24"/>
              <w:szCs w:val="24"/>
            </w:rPr>
            <w:delText>, which</w:delText>
          </w:r>
        </w:del>
        <w:del w:id="396" w:author="Michele Giunti" w:date="2023-02-20T08:04:00Z">
          <w:r w:rsidR="00CE14A9" w:rsidRPr="007B0B8D" w:rsidDel="003F0EA0">
            <w:rPr>
              <w:rFonts w:ascii="Times New Roman" w:hAnsi="Times New Roman" w:cs="Times New Roman"/>
              <w:bCs/>
              <w:sz w:val="24"/>
              <w:szCs w:val="24"/>
            </w:rPr>
            <w:delText xml:space="preserve"> creates a problem in correctly quantifying the profitability of engaging in online communities versus physical ones. In fact, </w:delText>
          </w:r>
        </w:del>
        <w:del w:id="397" w:author="Michele Giunti" w:date="2023-02-20T08:02:00Z">
          <w:r w:rsidR="00CE14A9" w:rsidRPr="007B0B8D" w:rsidDel="00957DD6">
            <w:rPr>
              <w:rFonts w:ascii="Times New Roman" w:hAnsi="Times New Roman" w:cs="Times New Roman"/>
              <w:bCs/>
              <w:sz w:val="24"/>
              <w:szCs w:val="24"/>
            </w:rPr>
            <w:delText xml:space="preserve">having already cited the </w:delText>
          </w:r>
          <w:r w:rsidR="00CE14A9" w:rsidRPr="007B0B8D" w:rsidDel="00957DD6">
            <w:rPr>
              <w:rFonts w:ascii="Times New Roman" w:hAnsi="Times New Roman" w:cs="Times New Roman"/>
              <w:bCs/>
              <w:sz w:val="24"/>
              <w:szCs w:val="24"/>
            </w:rPr>
            <w:lastRenderedPageBreak/>
            <w:delText xml:space="preserve">limitations of face-to-face interaction, in particular regarding its requirement of geographical proximity, </w:delText>
          </w:r>
        </w:del>
        <w:del w:id="398" w:author="Michele Giunti" w:date="2023-02-20T08:04:00Z">
          <w:r w:rsidR="00CE14A9" w:rsidRPr="007B0B8D" w:rsidDel="003F0EA0">
            <w:rPr>
              <w:rFonts w:ascii="Times New Roman" w:hAnsi="Times New Roman" w:cs="Times New Roman"/>
              <w:bCs/>
              <w:sz w:val="24"/>
              <w:szCs w:val="24"/>
            </w:rPr>
            <w:delText>the unrestrained access of online communication exacerbates issues</w:delText>
          </w:r>
          <w:r w:rsidR="00CE14A9" w:rsidRPr="007B0B8D" w:rsidDel="003F0EA0">
            <w:rPr>
              <w:rStyle w:val="FootnoteReference"/>
              <w:rFonts w:ascii="Times New Roman" w:hAnsi="Times New Roman" w:cs="Times New Roman"/>
              <w:bCs/>
              <w:sz w:val="24"/>
              <w:szCs w:val="24"/>
            </w:rPr>
            <w:footnoteReference w:id="11"/>
          </w:r>
          <w:r w:rsidR="00CE14A9" w:rsidRPr="007B0B8D" w:rsidDel="003F0EA0">
            <w:rPr>
              <w:rFonts w:ascii="Times New Roman" w:hAnsi="Times New Roman" w:cs="Times New Roman"/>
              <w:bCs/>
              <w:sz w:val="24"/>
              <w:szCs w:val="24"/>
            </w:rPr>
            <w:delText xml:space="preserve"> of causality and personal judgement of well-being in a community context (Atkinson </w:delText>
          </w:r>
          <w:r w:rsidR="00CE14A9" w:rsidDel="003F0EA0">
            <w:rPr>
              <w:rFonts w:ascii="Times New Roman" w:hAnsi="Times New Roman" w:cs="Times New Roman"/>
              <w:bCs/>
              <w:sz w:val="24"/>
              <w:szCs w:val="24"/>
            </w:rPr>
            <w:delText>et al.</w:delText>
          </w:r>
          <w:r w:rsidR="00CE14A9" w:rsidRPr="007B0B8D" w:rsidDel="003F0EA0">
            <w:rPr>
              <w:rFonts w:ascii="Times New Roman" w:hAnsi="Times New Roman" w:cs="Times New Roman"/>
              <w:bCs/>
              <w:sz w:val="24"/>
              <w:szCs w:val="24"/>
            </w:rPr>
            <w:delText xml:space="preserve">, 2020). </w:delText>
          </w:r>
        </w:del>
        <w:del w:id="403" w:author="Michele Giunti" w:date="2023-02-20T08:00:00Z">
          <w:r w:rsidR="00CE14A9" w:rsidRPr="007B0B8D" w:rsidDel="006540E1">
            <w:rPr>
              <w:rFonts w:ascii="Times New Roman" w:hAnsi="Times New Roman" w:cs="Times New Roman"/>
              <w:bCs/>
              <w:sz w:val="24"/>
              <w:szCs w:val="24"/>
            </w:rPr>
            <w:delText>Contradictions are then formed among those who benefit from prioritizing either their online counterpart (Chopik, 2016) or their offline identity (Shakya &amp; Christakis, 2017), and those that misinterpret their need for offline connectedness, often due to high loneliness, as a drive for online network expansion (Kim, 2017; Wi</w:delText>
          </w:r>
          <w:r w:rsidR="00CE14A9" w:rsidDel="006540E1">
            <w:rPr>
              <w:rFonts w:ascii="Times New Roman" w:hAnsi="Times New Roman" w:cs="Times New Roman"/>
              <w:bCs/>
              <w:sz w:val="24"/>
              <w:szCs w:val="24"/>
            </w:rPr>
            <w:delText>r</w:delText>
          </w:r>
          <w:r w:rsidR="00CE14A9" w:rsidRPr="007B0B8D" w:rsidDel="006540E1">
            <w:rPr>
              <w:rFonts w:ascii="Times New Roman" w:hAnsi="Times New Roman" w:cs="Times New Roman"/>
              <w:bCs/>
              <w:sz w:val="24"/>
              <w:szCs w:val="24"/>
            </w:rPr>
            <w:delText xml:space="preserve">tz </w:delText>
          </w:r>
          <w:r w:rsidR="00CE14A9" w:rsidDel="006540E1">
            <w:rPr>
              <w:rFonts w:ascii="Times New Roman" w:hAnsi="Times New Roman" w:cs="Times New Roman"/>
              <w:bCs/>
              <w:sz w:val="24"/>
              <w:szCs w:val="24"/>
            </w:rPr>
            <w:delText>et al.</w:delText>
          </w:r>
          <w:r w:rsidR="00CE14A9" w:rsidRPr="007B0B8D" w:rsidDel="006540E1">
            <w:rPr>
              <w:rFonts w:ascii="Times New Roman" w:hAnsi="Times New Roman" w:cs="Times New Roman"/>
              <w:bCs/>
              <w:sz w:val="24"/>
              <w:szCs w:val="24"/>
            </w:rPr>
            <w:delText>, 2021; Pittman, 2018)</w:delText>
          </w:r>
        </w:del>
      </w:moveTo>
      <w:moveToRangeEnd w:id="381"/>
    </w:p>
    <w:p w14:paraId="720DD50E" w14:textId="77777777" w:rsidR="008401DB" w:rsidRPr="0087280C" w:rsidRDefault="008401DB">
      <w:pPr>
        <w:pStyle w:val="Heading2"/>
        <w:spacing w:before="0" w:line="480" w:lineRule="auto"/>
        <w:rPr>
          <w:rFonts w:ascii="Times New Roman" w:hAnsi="Times New Roman" w:cs="Times New Roman"/>
          <w:b/>
          <w:bCs/>
          <w:color w:val="auto"/>
          <w:sz w:val="24"/>
          <w:szCs w:val="24"/>
        </w:rPr>
        <w:pPrChange w:id="404" w:author="Microsoft Office User" w:date="2023-02-13T11:38:00Z">
          <w:pPr>
            <w:pStyle w:val="Heading2"/>
            <w:spacing w:after="240"/>
          </w:pPr>
        </w:pPrChange>
      </w:pPr>
      <w:r w:rsidRPr="0087280C">
        <w:rPr>
          <w:rFonts w:ascii="Times New Roman" w:hAnsi="Times New Roman" w:cs="Times New Roman"/>
          <w:b/>
          <w:bCs/>
          <w:color w:val="auto"/>
          <w:sz w:val="24"/>
          <w:szCs w:val="24"/>
        </w:rPr>
        <w:t>Social Engagement as a Mediator between Health and Social Isolation</w:t>
      </w:r>
    </w:p>
    <w:p w14:paraId="17B368AF" w14:textId="58791B04" w:rsidR="008401DB" w:rsidRDefault="008401DB">
      <w:pPr>
        <w:spacing w:after="0" w:line="480" w:lineRule="auto"/>
        <w:ind w:firstLine="720"/>
        <w:rPr>
          <w:ins w:id="405" w:author="Michele Giunti" w:date="2023-02-19T22:59:00Z"/>
          <w:rFonts w:ascii="Times New Roman" w:hAnsi="Times New Roman" w:cs="Times New Roman"/>
          <w:sz w:val="24"/>
          <w:szCs w:val="24"/>
        </w:rPr>
      </w:pPr>
      <w:commentRangeStart w:id="406"/>
      <w:del w:id="407" w:author="Michele Giunti" w:date="2023-02-20T08:08:00Z">
        <w:r w:rsidRPr="007B0B8D" w:rsidDel="00C362F4">
          <w:rPr>
            <w:rFonts w:ascii="Times New Roman" w:hAnsi="Times New Roman" w:cs="Times New Roman"/>
            <w:sz w:val="24"/>
            <w:szCs w:val="24"/>
          </w:rPr>
          <w:delText xml:space="preserve">Since personal evaluations of loneliness are untrustworthy </w:delText>
        </w:r>
        <w:commentRangeEnd w:id="406"/>
        <w:r w:rsidR="00DF217A" w:rsidDel="00C362F4">
          <w:rPr>
            <w:rStyle w:val="CommentReference"/>
          </w:rPr>
          <w:commentReference w:id="406"/>
        </w:r>
        <w:r w:rsidRPr="007B0B8D" w:rsidDel="00C362F4">
          <w:rPr>
            <w:rFonts w:ascii="Times New Roman" w:hAnsi="Times New Roman" w:cs="Times New Roman"/>
            <w:sz w:val="24"/>
            <w:szCs w:val="24"/>
          </w:rPr>
          <w:delText xml:space="preserve">and </w:delText>
        </w:r>
        <w:commentRangeStart w:id="408"/>
        <w:r w:rsidRPr="007B0B8D" w:rsidDel="00C362F4">
          <w:rPr>
            <w:rFonts w:ascii="Times New Roman" w:hAnsi="Times New Roman" w:cs="Times New Roman"/>
            <w:sz w:val="24"/>
            <w:szCs w:val="24"/>
          </w:rPr>
          <w:delText xml:space="preserve">objective analysis of social isolation </w:delText>
        </w:r>
        <w:r w:rsidDel="00C362F4">
          <w:rPr>
            <w:rFonts w:ascii="Times New Roman" w:hAnsi="Times New Roman" w:cs="Times New Roman"/>
            <w:sz w:val="24"/>
            <w:szCs w:val="24"/>
          </w:rPr>
          <w:delText xml:space="preserve">can be </w:delText>
        </w:r>
        <w:r w:rsidRPr="007B0B8D" w:rsidDel="00C362F4">
          <w:rPr>
            <w:rFonts w:ascii="Times New Roman" w:hAnsi="Times New Roman" w:cs="Times New Roman"/>
            <w:sz w:val="24"/>
            <w:szCs w:val="24"/>
          </w:rPr>
          <w:delText>misleadin</w:delText>
        </w:r>
        <w:commentRangeEnd w:id="408"/>
        <w:r w:rsidR="00E44F23" w:rsidDel="00C362F4">
          <w:rPr>
            <w:rStyle w:val="CommentReference"/>
          </w:rPr>
          <w:commentReference w:id="408"/>
        </w:r>
        <w:r w:rsidRPr="007B0B8D" w:rsidDel="00C362F4">
          <w:rPr>
            <w:rFonts w:ascii="Times New Roman" w:hAnsi="Times New Roman" w:cs="Times New Roman"/>
            <w:sz w:val="24"/>
            <w:szCs w:val="24"/>
          </w:rPr>
          <w:delText xml:space="preserve">g, </w:delText>
        </w:r>
        <w:r w:rsidRPr="00E44F23" w:rsidDel="00C362F4">
          <w:rPr>
            <w:rFonts w:ascii="Times New Roman" w:hAnsi="Times New Roman" w:cs="Times New Roman"/>
            <w:sz w:val="24"/>
            <w:szCs w:val="24"/>
            <w:highlight w:val="green"/>
            <w:rPrChange w:id="409" w:author="Meri Wimberly" w:date="2023-02-14T18:05:00Z">
              <w:rPr>
                <w:rFonts w:ascii="Times New Roman" w:hAnsi="Times New Roman" w:cs="Times New Roman"/>
                <w:sz w:val="24"/>
                <w:szCs w:val="24"/>
              </w:rPr>
            </w:rPrChange>
          </w:rPr>
          <w:delText>it becomes urgent to find</w:delText>
        </w:r>
      </w:del>
      <w:ins w:id="410" w:author="Michele Giunti" w:date="2023-02-20T08:08:00Z">
        <w:r w:rsidR="00C362F4">
          <w:rPr>
            <w:rFonts w:ascii="Times New Roman" w:hAnsi="Times New Roman" w:cs="Times New Roman"/>
            <w:sz w:val="24"/>
            <w:szCs w:val="24"/>
          </w:rPr>
          <w:t xml:space="preserve">Community and social engagement </w:t>
        </w:r>
        <w:r w:rsidR="00B03742">
          <w:rPr>
            <w:rFonts w:ascii="Times New Roman" w:hAnsi="Times New Roman" w:cs="Times New Roman"/>
            <w:sz w:val="24"/>
            <w:szCs w:val="24"/>
          </w:rPr>
          <w:t xml:space="preserve">can be </w:t>
        </w:r>
      </w:ins>
      <w:ins w:id="411" w:author="Michele Giunti" w:date="2023-02-20T08:09:00Z">
        <w:r w:rsidR="00B03742">
          <w:rPr>
            <w:rFonts w:ascii="Times New Roman" w:hAnsi="Times New Roman" w:cs="Times New Roman"/>
            <w:sz w:val="24"/>
            <w:szCs w:val="24"/>
          </w:rPr>
          <w:t>used as</w:t>
        </w:r>
      </w:ins>
      <w:r w:rsidRPr="007B0B8D">
        <w:rPr>
          <w:rFonts w:ascii="Times New Roman" w:hAnsi="Times New Roman" w:cs="Times New Roman"/>
          <w:sz w:val="24"/>
          <w:szCs w:val="24"/>
        </w:rPr>
        <w:t xml:space="preserve"> </w:t>
      </w:r>
      <w:commentRangeStart w:id="412"/>
      <w:r w:rsidRPr="007B0B8D">
        <w:rPr>
          <w:rFonts w:ascii="Times New Roman" w:hAnsi="Times New Roman" w:cs="Times New Roman"/>
          <w:sz w:val="24"/>
          <w:szCs w:val="24"/>
        </w:rPr>
        <w:t>a measure of effective social cognition and identification</w:t>
      </w:r>
      <w:ins w:id="413" w:author="Michele Giunti" w:date="2023-02-20T08:09:00Z">
        <w:r w:rsidR="00B03742">
          <w:rPr>
            <w:rFonts w:ascii="Times New Roman" w:hAnsi="Times New Roman" w:cs="Times New Roman"/>
            <w:sz w:val="24"/>
            <w:szCs w:val="24"/>
          </w:rPr>
          <w:t>,</w:t>
        </w:r>
      </w:ins>
      <w:r w:rsidRPr="007B0B8D">
        <w:rPr>
          <w:rFonts w:ascii="Times New Roman" w:hAnsi="Times New Roman" w:cs="Times New Roman"/>
          <w:sz w:val="24"/>
          <w:szCs w:val="24"/>
        </w:rPr>
        <w:t xml:space="preserve"> </w:t>
      </w:r>
      <w:del w:id="414" w:author="Michele Giunti" w:date="2023-02-20T08:09:00Z">
        <w:r w:rsidRPr="007B0B8D" w:rsidDel="00B03742">
          <w:rPr>
            <w:rFonts w:ascii="Times New Roman" w:hAnsi="Times New Roman" w:cs="Times New Roman"/>
            <w:sz w:val="24"/>
            <w:szCs w:val="24"/>
          </w:rPr>
          <w:delText>that may</w:delText>
        </w:r>
      </w:del>
      <w:r w:rsidRPr="007B0B8D">
        <w:rPr>
          <w:rFonts w:ascii="Times New Roman" w:hAnsi="Times New Roman" w:cs="Times New Roman"/>
          <w:sz w:val="24"/>
          <w:szCs w:val="24"/>
        </w:rPr>
        <w:t xml:space="preserve"> bridg</w:t>
      </w:r>
      <w:ins w:id="415" w:author="Michele Giunti" w:date="2023-02-20T08:09:00Z">
        <w:r w:rsidR="00B03742">
          <w:rPr>
            <w:rFonts w:ascii="Times New Roman" w:hAnsi="Times New Roman" w:cs="Times New Roman"/>
            <w:sz w:val="24"/>
            <w:szCs w:val="24"/>
          </w:rPr>
          <w:t>ing</w:t>
        </w:r>
      </w:ins>
      <w:del w:id="416" w:author="Michele Giunti" w:date="2023-02-20T08:09:00Z">
        <w:r w:rsidRPr="007B0B8D" w:rsidDel="00B03742">
          <w:rPr>
            <w:rFonts w:ascii="Times New Roman" w:hAnsi="Times New Roman" w:cs="Times New Roman"/>
            <w:sz w:val="24"/>
            <w:szCs w:val="24"/>
          </w:rPr>
          <w:delText>e</w:delText>
        </w:r>
      </w:del>
      <w:r w:rsidRPr="007B0B8D">
        <w:rPr>
          <w:rFonts w:ascii="Times New Roman" w:hAnsi="Times New Roman" w:cs="Times New Roman"/>
          <w:sz w:val="24"/>
          <w:szCs w:val="24"/>
        </w:rPr>
        <w:t xml:space="preserve"> the differences between online and physical communication</w:t>
      </w:r>
      <w:ins w:id="417" w:author="Michele Giunti" w:date="2023-02-20T08:09:00Z">
        <w:r w:rsidR="00B03742">
          <w:rPr>
            <w:rFonts w:ascii="Times New Roman" w:hAnsi="Times New Roman" w:cs="Times New Roman"/>
            <w:sz w:val="24"/>
            <w:szCs w:val="24"/>
          </w:rPr>
          <w:t xml:space="preserve"> by </w:t>
        </w:r>
      </w:ins>
      <w:ins w:id="418" w:author="Michele Giunti" w:date="2023-02-20T08:10:00Z">
        <w:r w:rsidR="00EE046B">
          <w:rPr>
            <w:rFonts w:ascii="Times New Roman" w:hAnsi="Times New Roman" w:cs="Times New Roman"/>
            <w:sz w:val="24"/>
            <w:szCs w:val="24"/>
          </w:rPr>
          <w:t>associating</w:t>
        </w:r>
      </w:ins>
      <w:ins w:id="419" w:author="Michele Giunti" w:date="2023-02-20T08:09:00Z">
        <w:r w:rsidR="00EE046B">
          <w:rPr>
            <w:rFonts w:ascii="Times New Roman" w:hAnsi="Times New Roman" w:cs="Times New Roman"/>
            <w:sz w:val="24"/>
            <w:szCs w:val="24"/>
          </w:rPr>
          <w:t xml:space="preserve"> feelings of connectedness</w:t>
        </w:r>
      </w:ins>
      <w:ins w:id="420" w:author="Michele Giunti" w:date="2023-02-20T08:10:00Z">
        <w:r w:rsidR="00EE046B">
          <w:rPr>
            <w:rFonts w:ascii="Times New Roman" w:hAnsi="Times New Roman" w:cs="Times New Roman"/>
            <w:sz w:val="24"/>
            <w:szCs w:val="24"/>
          </w:rPr>
          <w:t xml:space="preserve"> with </w:t>
        </w:r>
        <w:r w:rsidR="009E6217">
          <w:rPr>
            <w:rFonts w:ascii="Times New Roman" w:hAnsi="Times New Roman" w:cs="Times New Roman"/>
            <w:sz w:val="24"/>
            <w:szCs w:val="24"/>
          </w:rPr>
          <w:t>willingness to participate in the community</w:t>
        </w:r>
      </w:ins>
      <w:r w:rsidRPr="007B0B8D">
        <w:rPr>
          <w:rFonts w:ascii="Times New Roman" w:hAnsi="Times New Roman" w:cs="Times New Roman"/>
          <w:sz w:val="24"/>
          <w:szCs w:val="24"/>
        </w:rPr>
        <w:t>.</w:t>
      </w:r>
      <w:commentRangeEnd w:id="412"/>
      <w:r w:rsidR="00E44F23">
        <w:rPr>
          <w:rStyle w:val="CommentReference"/>
        </w:rPr>
        <w:commentReference w:id="412"/>
      </w:r>
      <w:r w:rsidRPr="007B0B8D">
        <w:rPr>
          <w:rFonts w:ascii="Times New Roman" w:hAnsi="Times New Roman" w:cs="Times New Roman"/>
          <w:sz w:val="24"/>
          <w:szCs w:val="24"/>
        </w:rPr>
        <w:t xml:space="preserve"> </w:t>
      </w:r>
      <w:del w:id="421" w:author="Michele Giunti" w:date="2023-02-20T08:11:00Z">
        <w:r w:rsidRPr="007B0B8D" w:rsidDel="00CA448E">
          <w:rPr>
            <w:rFonts w:ascii="Times New Roman" w:hAnsi="Times New Roman" w:cs="Times New Roman"/>
            <w:sz w:val="24"/>
            <w:szCs w:val="24"/>
          </w:rPr>
          <w:delText>To this point</w:delText>
        </w:r>
      </w:del>
      <w:ins w:id="422" w:author="Michele Giunti" w:date="2023-02-20T08:11:00Z">
        <w:r w:rsidR="00CA448E">
          <w:rPr>
            <w:rFonts w:ascii="Times New Roman" w:hAnsi="Times New Roman" w:cs="Times New Roman"/>
            <w:sz w:val="24"/>
            <w:szCs w:val="24"/>
          </w:rPr>
          <w:t>As a matter of fact</w:t>
        </w:r>
      </w:ins>
      <w:r w:rsidRPr="007B0B8D">
        <w:rPr>
          <w:rFonts w:ascii="Times New Roman" w:hAnsi="Times New Roman" w:cs="Times New Roman"/>
          <w:sz w:val="24"/>
          <w:szCs w:val="24"/>
        </w:rPr>
        <w:t xml:space="preserve">, a </w:t>
      </w:r>
      <w:r>
        <w:rPr>
          <w:rFonts w:ascii="Times New Roman" w:hAnsi="Times New Roman" w:cs="Times New Roman"/>
          <w:sz w:val="24"/>
          <w:szCs w:val="24"/>
        </w:rPr>
        <w:t>good way to track how</w:t>
      </w:r>
      <w:r w:rsidRPr="007B0B8D">
        <w:rPr>
          <w:rFonts w:ascii="Times New Roman" w:hAnsi="Times New Roman" w:cs="Times New Roman"/>
          <w:sz w:val="24"/>
          <w:szCs w:val="24"/>
        </w:rPr>
        <w:t xml:space="preserve"> </w:t>
      </w:r>
      <w:commentRangeStart w:id="423"/>
      <w:del w:id="424" w:author="Michele Giunti" w:date="2023-02-20T08:11:00Z">
        <w:r w:rsidRPr="007B0B8D" w:rsidDel="00CA448E">
          <w:rPr>
            <w:rFonts w:ascii="Times New Roman" w:hAnsi="Times New Roman" w:cs="Times New Roman"/>
            <w:sz w:val="24"/>
            <w:szCs w:val="24"/>
          </w:rPr>
          <w:delText>social isolation/loneliness</w:delText>
        </w:r>
      </w:del>
      <w:ins w:id="425" w:author="Michele Giunti" w:date="2023-02-20T08:11:00Z">
        <w:r w:rsidR="00CA448E">
          <w:rPr>
            <w:rFonts w:ascii="Times New Roman" w:hAnsi="Times New Roman" w:cs="Times New Roman"/>
            <w:sz w:val="24"/>
            <w:szCs w:val="24"/>
          </w:rPr>
          <w:t>loneliness</w:t>
        </w:r>
      </w:ins>
      <w:r>
        <w:rPr>
          <w:rFonts w:ascii="Times New Roman" w:hAnsi="Times New Roman" w:cs="Times New Roman"/>
          <w:sz w:val="24"/>
          <w:szCs w:val="24"/>
        </w:rPr>
        <w:t xml:space="preserve"> </w:t>
      </w:r>
      <w:commentRangeEnd w:id="423"/>
      <w:r w:rsidR="00E44F23">
        <w:rPr>
          <w:rStyle w:val="CommentReference"/>
        </w:rPr>
        <w:commentReference w:id="423"/>
      </w:r>
      <w:r>
        <w:rPr>
          <w:rFonts w:ascii="Times New Roman" w:hAnsi="Times New Roman" w:cs="Times New Roman"/>
          <w:sz w:val="24"/>
          <w:szCs w:val="24"/>
        </w:rPr>
        <w:t>affects relevant</w:t>
      </w:r>
      <w:ins w:id="426" w:author="Michele Giunti" w:date="2023-02-20T08:11:00Z">
        <w:r w:rsidR="00CA448E">
          <w:rPr>
            <w:rFonts w:ascii="Times New Roman" w:hAnsi="Times New Roman" w:cs="Times New Roman"/>
            <w:sz w:val="24"/>
            <w:szCs w:val="24"/>
          </w:rPr>
          <w:t xml:space="preserve"> wellness</w:t>
        </w:r>
      </w:ins>
      <w:r>
        <w:rPr>
          <w:rFonts w:ascii="Times New Roman" w:hAnsi="Times New Roman" w:cs="Times New Roman"/>
          <w:sz w:val="24"/>
          <w:szCs w:val="24"/>
        </w:rPr>
        <w:t xml:space="preserve"> factors, such as</w:t>
      </w:r>
      <w:r w:rsidRPr="007B0B8D">
        <w:rPr>
          <w:rFonts w:ascii="Times New Roman" w:hAnsi="Times New Roman" w:cs="Times New Roman"/>
          <w:sz w:val="24"/>
          <w:szCs w:val="24"/>
        </w:rPr>
        <w:t xml:space="preserve"> individual health and relational outcomes</w:t>
      </w:r>
      <w:r>
        <w:rPr>
          <w:rFonts w:ascii="Times New Roman" w:hAnsi="Times New Roman" w:cs="Times New Roman"/>
          <w:sz w:val="24"/>
          <w:szCs w:val="24"/>
        </w:rPr>
        <w:t>,</w:t>
      </w:r>
      <w:r w:rsidRPr="007B0B8D">
        <w:rPr>
          <w:rFonts w:ascii="Times New Roman" w:hAnsi="Times New Roman" w:cs="Times New Roman"/>
          <w:sz w:val="24"/>
          <w:szCs w:val="24"/>
        </w:rPr>
        <w:t xml:space="preserve"> can come from the inclusion of</w:t>
      </w:r>
      <w:r>
        <w:rPr>
          <w:rFonts w:ascii="Times New Roman" w:hAnsi="Times New Roman" w:cs="Times New Roman"/>
          <w:sz w:val="24"/>
          <w:szCs w:val="24"/>
        </w:rPr>
        <w:t xml:space="preserve"> perceived</w:t>
      </w:r>
      <w:r w:rsidRPr="007B0B8D">
        <w:rPr>
          <w:rFonts w:ascii="Times New Roman" w:hAnsi="Times New Roman" w:cs="Times New Roman"/>
          <w:sz w:val="24"/>
          <w:szCs w:val="24"/>
        </w:rPr>
        <w:t xml:space="preserve"> social belonging and</w:t>
      </w:r>
      <w:r>
        <w:rPr>
          <w:rFonts w:ascii="Times New Roman" w:hAnsi="Times New Roman" w:cs="Times New Roman"/>
          <w:sz w:val="24"/>
          <w:szCs w:val="24"/>
        </w:rPr>
        <w:t xml:space="preserve"> community-based</w:t>
      </w:r>
      <w:r w:rsidRPr="007B0B8D">
        <w:rPr>
          <w:rFonts w:ascii="Times New Roman" w:hAnsi="Times New Roman" w:cs="Times New Roman"/>
          <w:sz w:val="24"/>
          <w:szCs w:val="24"/>
        </w:rPr>
        <w:t xml:space="preserve"> identity setting within </w:t>
      </w:r>
      <w:r>
        <w:rPr>
          <w:rFonts w:ascii="Times New Roman" w:hAnsi="Times New Roman" w:cs="Times New Roman"/>
          <w:sz w:val="24"/>
          <w:szCs w:val="24"/>
        </w:rPr>
        <w:t xml:space="preserve">the evaluation </w:t>
      </w:r>
      <w:del w:id="427" w:author="Michele Giunti" w:date="2023-02-20T08:11:00Z">
        <w:r w:rsidDel="005A7A3A">
          <w:rPr>
            <w:rFonts w:ascii="Times New Roman" w:hAnsi="Times New Roman" w:cs="Times New Roman"/>
            <w:sz w:val="24"/>
            <w:szCs w:val="24"/>
          </w:rPr>
          <w:delText>process</w:delText>
        </w:r>
        <w:r w:rsidRPr="007B0B8D" w:rsidDel="005A7A3A">
          <w:rPr>
            <w:rFonts w:ascii="Times New Roman" w:hAnsi="Times New Roman" w:cs="Times New Roman"/>
            <w:sz w:val="24"/>
            <w:szCs w:val="24"/>
          </w:rPr>
          <w:delText xml:space="preserve"> </w:delText>
        </w:r>
      </w:del>
      <w:ins w:id="428" w:author="Michele Giunti" w:date="2023-02-20T08:11:00Z">
        <w:r w:rsidR="005A7A3A">
          <w:rPr>
            <w:rFonts w:ascii="Times New Roman" w:hAnsi="Times New Roman" w:cs="Times New Roman"/>
            <w:sz w:val="24"/>
            <w:szCs w:val="24"/>
          </w:rPr>
          <w:t>of personal wellbeing</w:t>
        </w:r>
        <w:r w:rsidR="005A7A3A" w:rsidRPr="007B0B8D">
          <w:rPr>
            <w:rFonts w:ascii="Times New Roman" w:hAnsi="Times New Roman" w:cs="Times New Roman"/>
            <w:sz w:val="24"/>
            <w:szCs w:val="24"/>
          </w:rPr>
          <w:t xml:space="preserve"> </w:t>
        </w:r>
      </w:ins>
      <w:r w:rsidRPr="007B0B8D">
        <w:rPr>
          <w:rFonts w:ascii="Times New Roman" w:hAnsi="Times New Roman" w:cs="Times New Roman"/>
          <w:sz w:val="24"/>
          <w:szCs w:val="24"/>
        </w:rPr>
        <w:t>(van Eldik</w:t>
      </w:r>
      <w:r>
        <w:rPr>
          <w:rFonts w:ascii="Times New Roman" w:hAnsi="Times New Roman" w:cs="Times New Roman"/>
          <w:sz w:val="24"/>
          <w:szCs w:val="24"/>
        </w:rPr>
        <w:t xml:space="preserve"> et al.</w:t>
      </w:r>
      <w:r w:rsidRPr="007B0B8D">
        <w:rPr>
          <w:rFonts w:ascii="Times New Roman" w:hAnsi="Times New Roman" w:cs="Times New Roman"/>
          <w:sz w:val="24"/>
          <w:szCs w:val="24"/>
        </w:rPr>
        <w:t>, 2019); in other words,</w:t>
      </w:r>
      <w:r>
        <w:rPr>
          <w:rFonts w:ascii="Times New Roman" w:hAnsi="Times New Roman" w:cs="Times New Roman"/>
          <w:sz w:val="24"/>
          <w:szCs w:val="24"/>
        </w:rPr>
        <w:t xml:space="preserve"> determining</w:t>
      </w:r>
      <w:r w:rsidRPr="007B0B8D">
        <w:rPr>
          <w:rFonts w:ascii="Times New Roman" w:hAnsi="Times New Roman" w:cs="Times New Roman"/>
          <w:sz w:val="24"/>
          <w:szCs w:val="24"/>
        </w:rPr>
        <w:t xml:space="preserve"> the degree to which an individual’s commitment and</w:t>
      </w:r>
      <w:r>
        <w:rPr>
          <w:rFonts w:ascii="Times New Roman" w:hAnsi="Times New Roman" w:cs="Times New Roman"/>
          <w:sz w:val="24"/>
          <w:szCs w:val="24"/>
        </w:rPr>
        <w:t xml:space="preserve"> assigned</w:t>
      </w:r>
      <w:r w:rsidRPr="007B0B8D">
        <w:rPr>
          <w:rFonts w:ascii="Times New Roman" w:hAnsi="Times New Roman" w:cs="Times New Roman"/>
          <w:sz w:val="24"/>
          <w:szCs w:val="24"/>
        </w:rPr>
        <w:t xml:space="preserve"> trust to a community, real or online, leads to</w:t>
      </w:r>
      <w:del w:id="429" w:author="Michele Giunti" w:date="2023-02-20T08:12:00Z">
        <w:r w:rsidRPr="007B0B8D" w:rsidDel="005A7A3A">
          <w:rPr>
            <w:rFonts w:ascii="Times New Roman" w:hAnsi="Times New Roman" w:cs="Times New Roman"/>
            <w:sz w:val="24"/>
            <w:szCs w:val="24"/>
          </w:rPr>
          <w:delText xml:space="preserve"> </w:delText>
        </w:r>
        <w:commentRangeStart w:id="430"/>
        <w:r w:rsidRPr="007B0B8D" w:rsidDel="005A7A3A">
          <w:rPr>
            <w:rFonts w:ascii="Times New Roman" w:hAnsi="Times New Roman" w:cs="Times New Roman"/>
            <w:sz w:val="24"/>
            <w:szCs w:val="24"/>
          </w:rPr>
          <w:delText>his</w:delText>
        </w:r>
      </w:del>
      <w:ins w:id="431" w:author="Michele Giunti" w:date="2023-02-20T08:12:00Z">
        <w:r w:rsidR="005A7A3A">
          <w:rPr>
            <w:rFonts w:ascii="Times New Roman" w:hAnsi="Times New Roman" w:cs="Times New Roman"/>
            <w:sz w:val="24"/>
            <w:szCs w:val="24"/>
          </w:rPr>
          <w:t xml:space="preserve"> their</w:t>
        </w:r>
      </w:ins>
      <w:r w:rsidRPr="007B0B8D">
        <w:rPr>
          <w:rFonts w:ascii="Times New Roman" w:hAnsi="Times New Roman" w:cs="Times New Roman"/>
          <w:sz w:val="24"/>
          <w:szCs w:val="24"/>
        </w:rPr>
        <w:t xml:space="preserve"> </w:t>
      </w:r>
      <w:commentRangeEnd w:id="430"/>
      <w:r w:rsidR="00E44F23">
        <w:rPr>
          <w:rStyle w:val="CommentReference"/>
        </w:rPr>
        <w:commentReference w:id="430"/>
      </w:r>
      <w:r w:rsidRPr="007B0B8D">
        <w:rPr>
          <w:rFonts w:ascii="Times New Roman" w:hAnsi="Times New Roman" w:cs="Times New Roman"/>
          <w:sz w:val="24"/>
          <w:szCs w:val="24"/>
        </w:rPr>
        <w:t>direct participation</w:t>
      </w:r>
      <w:r>
        <w:rPr>
          <w:rFonts w:ascii="Times New Roman" w:hAnsi="Times New Roman" w:cs="Times New Roman"/>
          <w:sz w:val="24"/>
          <w:szCs w:val="24"/>
        </w:rPr>
        <w:t xml:space="preserve"> to it</w:t>
      </w:r>
      <w:r w:rsidRPr="007B0B8D">
        <w:rPr>
          <w:rFonts w:ascii="Times New Roman" w:hAnsi="Times New Roman" w:cs="Times New Roman"/>
          <w:sz w:val="24"/>
          <w:szCs w:val="24"/>
        </w:rPr>
        <w:t>, and the</w:t>
      </w:r>
      <w:ins w:id="432" w:author="Michele Giunti" w:date="2023-02-20T08:11:00Z">
        <w:r w:rsidR="005A7A3A">
          <w:rPr>
            <w:rFonts w:ascii="Times New Roman" w:hAnsi="Times New Roman" w:cs="Times New Roman"/>
            <w:sz w:val="24"/>
            <w:szCs w:val="24"/>
          </w:rPr>
          <w:t xml:space="preserve"> emotional</w:t>
        </w:r>
      </w:ins>
      <w:r w:rsidRPr="007B0B8D">
        <w:rPr>
          <w:rFonts w:ascii="Times New Roman" w:hAnsi="Times New Roman" w:cs="Times New Roman"/>
          <w:sz w:val="24"/>
          <w:szCs w:val="24"/>
        </w:rPr>
        <w:t xml:space="preserve"> consequences that </w:t>
      </w:r>
      <w:r>
        <w:rPr>
          <w:rFonts w:ascii="Times New Roman" w:hAnsi="Times New Roman" w:cs="Times New Roman"/>
          <w:sz w:val="24"/>
          <w:szCs w:val="24"/>
        </w:rPr>
        <w:t>such participation</w:t>
      </w:r>
      <w:r w:rsidRPr="007B0B8D">
        <w:rPr>
          <w:rFonts w:ascii="Times New Roman" w:hAnsi="Times New Roman" w:cs="Times New Roman"/>
          <w:sz w:val="24"/>
          <w:szCs w:val="24"/>
        </w:rPr>
        <w:t xml:space="preserve"> brings back to the individual. </w:t>
      </w:r>
      <w:r>
        <w:rPr>
          <w:rFonts w:ascii="Times New Roman" w:hAnsi="Times New Roman" w:cs="Times New Roman"/>
          <w:sz w:val="24"/>
          <w:szCs w:val="24"/>
        </w:rPr>
        <w:t>As a matter of fact</w:t>
      </w:r>
      <w:r w:rsidRPr="007B0B8D">
        <w:rPr>
          <w:rFonts w:ascii="Times New Roman" w:hAnsi="Times New Roman" w:cs="Times New Roman"/>
          <w:sz w:val="24"/>
          <w:szCs w:val="24"/>
        </w:rPr>
        <w:t>, what</w:t>
      </w:r>
      <w:r>
        <w:rPr>
          <w:rFonts w:ascii="Times New Roman" w:hAnsi="Times New Roman" w:cs="Times New Roman"/>
          <w:sz w:val="24"/>
          <w:szCs w:val="24"/>
        </w:rPr>
        <w:t xml:space="preserve"> usually</w:t>
      </w:r>
      <w:r w:rsidRPr="007B0B8D">
        <w:rPr>
          <w:rFonts w:ascii="Times New Roman" w:hAnsi="Times New Roman" w:cs="Times New Roman"/>
          <w:sz w:val="24"/>
          <w:szCs w:val="24"/>
        </w:rPr>
        <w:t xml:space="preserve"> drives civic engagement and member health is the combined perception </w:t>
      </w:r>
      <w:r>
        <w:rPr>
          <w:rFonts w:ascii="Times New Roman" w:hAnsi="Times New Roman" w:cs="Times New Roman"/>
          <w:sz w:val="24"/>
          <w:szCs w:val="24"/>
        </w:rPr>
        <w:t>of a functional community</w:t>
      </w:r>
      <w:r w:rsidRPr="007B0B8D">
        <w:rPr>
          <w:rFonts w:ascii="Times New Roman" w:hAnsi="Times New Roman" w:cs="Times New Roman"/>
          <w:sz w:val="24"/>
          <w:szCs w:val="24"/>
        </w:rPr>
        <w:t>, and the degree to which it</w:t>
      </w:r>
      <w:r>
        <w:rPr>
          <w:rFonts w:ascii="Times New Roman" w:hAnsi="Times New Roman" w:cs="Times New Roman"/>
          <w:sz w:val="24"/>
          <w:szCs w:val="24"/>
        </w:rPr>
        <w:t xml:space="preserve"> allows the coexistence and interdependence of its members</w:t>
      </w:r>
      <w:r w:rsidR="00B73F5D">
        <w:rPr>
          <w:rFonts w:ascii="Times New Roman" w:hAnsi="Times New Roman" w:cs="Times New Roman"/>
          <w:sz w:val="24"/>
          <w:szCs w:val="24"/>
        </w:rPr>
        <w:t xml:space="preserve"> </w:t>
      </w:r>
      <w:r w:rsidRPr="007B0B8D">
        <w:rPr>
          <w:rFonts w:ascii="Times New Roman" w:hAnsi="Times New Roman" w:cs="Times New Roman"/>
          <w:sz w:val="24"/>
          <w:szCs w:val="24"/>
        </w:rPr>
        <w:t>(Bjornstrom</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2013), </w:t>
      </w:r>
      <w:commentRangeStart w:id="433"/>
      <w:r w:rsidRPr="007B0B8D">
        <w:rPr>
          <w:rFonts w:ascii="Times New Roman" w:hAnsi="Times New Roman" w:cs="Times New Roman"/>
          <w:sz w:val="24"/>
          <w:szCs w:val="24"/>
        </w:rPr>
        <w:t xml:space="preserve">meaning </w:t>
      </w:r>
      <w:del w:id="434" w:author="Michele Giunti" w:date="2023-02-20T08:17:00Z">
        <w:r w:rsidRPr="007B0B8D" w:rsidDel="00AB4DA8">
          <w:rPr>
            <w:rFonts w:ascii="Times New Roman" w:hAnsi="Times New Roman" w:cs="Times New Roman"/>
            <w:sz w:val="24"/>
            <w:szCs w:val="24"/>
          </w:rPr>
          <w:delText xml:space="preserve">that high </w:delText>
        </w:r>
        <w:r w:rsidRPr="007B0B8D" w:rsidDel="00AB4DA8">
          <w:rPr>
            <w:rFonts w:ascii="Times New Roman" w:hAnsi="Times New Roman" w:cs="Times New Roman"/>
            <w:sz w:val="24"/>
            <w:szCs w:val="24"/>
          </w:rPr>
          <w:lastRenderedPageBreak/>
          <w:delText>levels of shared social capital will only improve general well-being, and positive community participation, if it is composed of strong relationship ties</w:delText>
        </w:r>
        <w:r w:rsidDel="00AB4DA8">
          <w:rPr>
            <w:rFonts w:ascii="Times New Roman" w:hAnsi="Times New Roman" w:cs="Times New Roman"/>
            <w:sz w:val="24"/>
            <w:szCs w:val="24"/>
          </w:rPr>
          <w:delText xml:space="preserve">. </w:delText>
        </w:r>
        <w:commentRangeEnd w:id="433"/>
        <w:r w:rsidR="00E44F23" w:rsidDel="00AB4DA8">
          <w:rPr>
            <w:rStyle w:val="CommentReference"/>
          </w:rPr>
          <w:commentReference w:id="433"/>
        </w:r>
        <w:r w:rsidDel="00AB4DA8">
          <w:rPr>
            <w:rFonts w:ascii="Times New Roman" w:hAnsi="Times New Roman" w:cs="Times New Roman"/>
            <w:sz w:val="24"/>
            <w:szCs w:val="24"/>
          </w:rPr>
          <w:delText xml:space="preserve">In a similar fashion, happy cohesive communities will continue to increase their social capital, therefore increasing their overall participation, </w:delText>
        </w:r>
        <w:r w:rsidR="00E174EB" w:rsidDel="00AB4DA8">
          <w:rPr>
            <w:rFonts w:ascii="Times New Roman" w:hAnsi="Times New Roman" w:cs="Times New Roman"/>
            <w:sz w:val="24"/>
            <w:szCs w:val="24"/>
          </w:rPr>
          <w:delText>in a repeating cycle</w:delText>
        </w:r>
      </w:del>
      <w:ins w:id="435" w:author="Michele Giunti" w:date="2023-02-20T08:17:00Z">
        <w:r w:rsidR="00AB4DA8">
          <w:rPr>
            <w:rFonts w:ascii="Times New Roman" w:hAnsi="Times New Roman" w:cs="Times New Roman"/>
            <w:sz w:val="24"/>
            <w:szCs w:val="24"/>
          </w:rPr>
          <w:t xml:space="preserve">that </w:t>
        </w:r>
        <w:r w:rsidR="00174BF8">
          <w:rPr>
            <w:rFonts w:ascii="Times New Roman" w:hAnsi="Times New Roman" w:cs="Times New Roman"/>
            <w:sz w:val="24"/>
            <w:szCs w:val="24"/>
          </w:rPr>
          <w:t>strong, partici</w:t>
        </w:r>
      </w:ins>
      <w:ins w:id="436" w:author="Michele Giunti" w:date="2023-02-20T08:18:00Z">
        <w:r w:rsidR="00174BF8">
          <w:rPr>
            <w:rFonts w:ascii="Times New Roman" w:hAnsi="Times New Roman" w:cs="Times New Roman"/>
            <w:sz w:val="24"/>
            <w:szCs w:val="24"/>
          </w:rPr>
          <w:t>pating communities are often associated with strong social capital, which in turn is also connected with strong relationship ties</w:t>
        </w:r>
      </w:ins>
      <w:ins w:id="437" w:author="Michele Giunti" w:date="2023-02-20T08:19:00Z">
        <w:r w:rsidR="0049629E">
          <w:rPr>
            <w:rFonts w:ascii="Times New Roman" w:hAnsi="Times New Roman" w:cs="Times New Roman"/>
            <w:sz w:val="24"/>
            <w:szCs w:val="24"/>
          </w:rPr>
          <w:t xml:space="preserve">. This makes it easier </w:t>
        </w:r>
        <w:r w:rsidR="00A7266A">
          <w:rPr>
            <w:rFonts w:ascii="Times New Roman" w:hAnsi="Times New Roman" w:cs="Times New Roman"/>
            <w:sz w:val="24"/>
            <w:szCs w:val="24"/>
          </w:rPr>
          <w:t>to detect an individual’s</w:t>
        </w:r>
      </w:ins>
      <w:ins w:id="438" w:author="Michele Giunti" w:date="2023-02-20T08:20:00Z">
        <w:r w:rsidR="0066682A">
          <w:rPr>
            <w:rFonts w:ascii="Times New Roman" w:hAnsi="Times New Roman" w:cs="Times New Roman"/>
            <w:sz w:val="24"/>
            <w:szCs w:val="24"/>
          </w:rPr>
          <w:t xml:space="preserve"> </w:t>
        </w:r>
      </w:ins>
      <w:ins w:id="439" w:author="Michele Giunti" w:date="2023-02-20T08:28:00Z">
        <w:r w:rsidR="00F37B25">
          <w:rPr>
            <w:rFonts w:ascii="Times New Roman" w:hAnsi="Times New Roman" w:cs="Times New Roman"/>
            <w:sz w:val="24"/>
            <w:szCs w:val="24"/>
          </w:rPr>
          <w:t>social and emotional wellbeing</w:t>
        </w:r>
        <w:r w:rsidR="00613129">
          <w:rPr>
            <w:rFonts w:ascii="Times New Roman" w:hAnsi="Times New Roman" w:cs="Times New Roman"/>
            <w:sz w:val="24"/>
            <w:szCs w:val="24"/>
          </w:rPr>
          <w:t>, without necessarily relying on personal evaluation</w:t>
        </w:r>
      </w:ins>
      <w:ins w:id="440" w:author="Michele Giunti" w:date="2023-02-20T08:19:00Z">
        <w:r w:rsidR="00A7266A">
          <w:rPr>
            <w:rFonts w:ascii="Times New Roman" w:hAnsi="Times New Roman" w:cs="Times New Roman"/>
            <w:sz w:val="24"/>
            <w:szCs w:val="24"/>
          </w:rPr>
          <w:t xml:space="preserve"> </w:t>
        </w:r>
      </w:ins>
      <w:r w:rsidR="00E174EB">
        <w:rPr>
          <w:rFonts w:ascii="Times New Roman" w:hAnsi="Times New Roman" w:cs="Times New Roman"/>
          <w:sz w:val="24"/>
          <w:szCs w:val="24"/>
        </w:rPr>
        <w:t xml:space="preserve"> </w:t>
      </w:r>
      <w:r w:rsidRPr="007B0B8D">
        <w:rPr>
          <w:rFonts w:ascii="Times New Roman" w:hAnsi="Times New Roman" w:cs="Times New Roman"/>
          <w:sz w:val="24"/>
          <w:szCs w:val="24"/>
        </w:rPr>
        <w:t>(Collins</w:t>
      </w:r>
      <w:r>
        <w:rPr>
          <w:rFonts w:ascii="Times New Roman" w:hAnsi="Times New Roman" w:cs="Times New Roman"/>
          <w:sz w:val="24"/>
          <w:szCs w:val="24"/>
        </w:rPr>
        <w:t xml:space="preserve"> et al.</w:t>
      </w:r>
      <w:r w:rsidRPr="007B0B8D">
        <w:rPr>
          <w:rFonts w:ascii="Times New Roman" w:hAnsi="Times New Roman" w:cs="Times New Roman"/>
          <w:sz w:val="24"/>
          <w:szCs w:val="24"/>
        </w:rPr>
        <w:t>, 2014; Procentese</w:t>
      </w:r>
      <w:r>
        <w:rPr>
          <w:rFonts w:ascii="Times New Roman" w:hAnsi="Times New Roman" w:cs="Times New Roman"/>
          <w:sz w:val="24"/>
          <w:szCs w:val="24"/>
        </w:rPr>
        <w:t xml:space="preserve"> et al.</w:t>
      </w:r>
      <w:r w:rsidRPr="007B0B8D">
        <w:rPr>
          <w:rFonts w:ascii="Times New Roman" w:hAnsi="Times New Roman" w:cs="Times New Roman"/>
          <w:sz w:val="24"/>
          <w:szCs w:val="24"/>
        </w:rPr>
        <w:t>, 2019).</w:t>
      </w:r>
    </w:p>
    <w:p w14:paraId="4D15FA46" w14:textId="77777777" w:rsidR="008D03F7" w:rsidRPr="007B0B8D" w:rsidRDefault="008D03F7">
      <w:pPr>
        <w:spacing w:after="0" w:line="480" w:lineRule="auto"/>
        <w:ind w:firstLine="720"/>
        <w:rPr>
          <w:rFonts w:ascii="Times New Roman" w:hAnsi="Times New Roman" w:cs="Times New Roman"/>
          <w:sz w:val="24"/>
          <w:szCs w:val="24"/>
        </w:rPr>
        <w:pPrChange w:id="441" w:author="Microsoft Office User" w:date="2023-02-13T11:38:00Z">
          <w:pPr>
            <w:spacing w:line="480" w:lineRule="auto"/>
            <w:ind w:firstLine="720"/>
          </w:pPr>
        </w:pPrChange>
      </w:pPr>
    </w:p>
    <w:p w14:paraId="58C3B8F2" w14:textId="33A62B15" w:rsidR="008401DB" w:rsidRDefault="00613129">
      <w:pPr>
        <w:spacing w:after="0" w:line="480" w:lineRule="auto"/>
        <w:ind w:firstLine="720"/>
        <w:rPr>
          <w:rFonts w:ascii="Times New Roman" w:hAnsi="Times New Roman" w:cs="Times New Roman"/>
          <w:sz w:val="24"/>
          <w:szCs w:val="24"/>
        </w:rPr>
        <w:pPrChange w:id="442" w:author="Microsoft Office User" w:date="2023-02-13T11:38:00Z">
          <w:pPr>
            <w:spacing w:line="480" w:lineRule="auto"/>
            <w:ind w:firstLine="720"/>
          </w:pPr>
        </w:pPrChange>
      </w:pPr>
      <w:ins w:id="443" w:author="Michele Giunti" w:date="2023-02-20T08:28:00Z">
        <w:r>
          <w:rPr>
            <w:rFonts w:ascii="Times New Roman" w:hAnsi="Times New Roman" w:cs="Times New Roman"/>
            <w:sz w:val="24"/>
            <w:szCs w:val="24"/>
          </w:rPr>
          <w:t>Quite, c</w:t>
        </w:r>
      </w:ins>
      <w:del w:id="444" w:author="Michele Giunti" w:date="2023-02-20T08:28:00Z">
        <w:r w:rsidR="008401DB" w:rsidDel="00613129">
          <w:rPr>
            <w:rFonts w:ascii="Times New Roman" w:hAnsi="Times New Roman" w:cs="Times New Roman"/>
            <w:sz w:val="24"/>
            <w:szCs w:val="24"/>
          </w:rPr>
          <w:delText>C</w:delText>
        </w:r>
      </w:del>
      <w:r w:rsidR="008401DB">
        <w:rPr>
          <w:rFonts w:ascii="Times New Roman" w:hAnsi="Times New Roman" w:cs="Times New Roman"/>
          <w:sz w:val="24"/>
          <w:szCs w:val="24"/>
        </w:rPr>
        <w:t xml:space="preserve">ontrary to loneliness and social isolation, </w:t>
      </w:r>
      <w:r w:rsidR="008401DB" w:rsidRPr="007B0B8D">
        <w:rPr>
          <w:rFonts w:ascii="Times New Roman" w:hAnsi="Times New Roman" w:cs="Times New Roman"/>
          <w:sz w:val="24"/>
          <w:szCs w:val="24"/>
        </w:rPr>
        <w:t>civic engagement measures</w:t>
      </w:r>
      <w:r w:rsidR="008401DB">
        <w:rPr>
          <w:rFonts w:ascii="Times New Roman" w:hAnsi="Times New Roman" w:cs="Times New Roman"/>
          <w:sz w:val="24"/>
          <w:szCs w:val="24"/>
        </w:rPr>
        <w:t xml:space="preserve"> </w:t>
      </w:r>
      <w:r w:rsidR="008401DB" w:rsidRPr="007B0B8D">
        <w:rPr>
          <w:rFonts w:ascii="Times New Roman" w:hAnsi="Times New Roman" w:cs="Times New Roman"/>
          <w:sz w:val="24"/>
          <w:szCs w:val="24"/>
        </w:rPr>
        <w:t>do not depend on subjective, and thus variable, opinions on social cohesion and social capital,</w:t>
      </w:r>
      <w:r w:rsidR="008401DB">
        <w:rPr>
          <w:rFonts w:ascii="Times New Roman" w:hAnsi="Times New Roman" w:cs="Times New Roman"/>
          <w:sz w:val="24"/>
          <w:szCs w:val="24"/>
        </w:rPr>
        <w:t xml:space="preserve"> and </w:t>
      </w:r>
      <w:r w:rsidR="008401DB" w:rsidRPr="00E2662F">
        <w:rPr>
          <w:rFonts w:ascii="Times New Roman" w:hAnsi="Times New Roman" w:cs="Times New Roman"/>
          <w:sz w:val="24"/>
          <w:szCs w:val="24"/>
          <w:highlight w:val="green"/>
          <w:rPrChange w:id="445" w:author="Meri Wimberly" w:date="2023-02-15T11:18:00Z">
            <w:rPr>
              <w:rFonts w:ascii="Times New Roman" w:hAnsi="Times New Roman" w:cs="Times New Roman"/>
              <w:sz w:val="24"/>
              <w:szCs w:val="24"/>
            </w:rPr>
          </w:rPrChange>
        </w:rPr>
        <w:t xml:space="preserve">can </w:t>
      </w:r>
      <w:commentRangeStart w:id="446"/>
      <w:r w:rsidR="008401DB" w:rsidRPr="00E2662F">
        <w:rPr>
          <w:rFonts w:ascii="Times New Roman" w:hAnsi="Times New Roman" w:cs="Times New Roman"/>
          <w:sz w:val="24"/>
          <w:szCs w:val="24"/>
          <w:highlight w:val="green"/>
          <w:rPrChange w:id="447" w:author="Meri Wimberly" w:date="2023-02-15T11:18:00Z">
            <w:rPr>
              <w:rFonts w:ascii="Times New Roman" w:hAnsi="Times New Roman" w:cs="Times New Roman"/>
              <w:sz w:val="24"/>
              <w:szCs w:val="24"/>
            </w:rPr>
          </w:rPrChange>
        </w:rPr>
        <w:t>be</w:t>
      </w:r>
      <w:commentRangeEnd w:id="446"/>
      <w:r w:rsidR="008E3F43">
        <w:rPr>
          <w:rStyle w:val="CommentReference"/>
        </w:rPr>
        <w:commentReference w:id="446"/>
      </w:r>
      <w:r w:rsidR="008401DB" w:rsidRPr="00E2662F">
        <w:rPr>
          <w:rFonts w:ascii="Times New Roman" w:hAnsi="Times New Roman" w:cs="Times New Roman"/>
          <w:sz w:val="24"/>
          <w:szCs w:val="24"/>
          <w:highlight w:val="green"/>
          <w:rPrChange w:id="448" w:author="Meri Wimberly" w:date="2023-02-15T11:18:00Z">
            <w:rPr>
              <w:rFonts w:ascii="Times New Roman" w:hAnsi="Times New Roman" w:cs="Times New Roman"/>
              <w:sz w:val="24"/>
              <w:szCs w:val="24"/>
            </w:rPr>
          </w:rPrChange>
        </w:rPr>
        <w:t xml:space="preserve"> traced back to active</w:t>
      </w:r>
      <w:r w:rsidR="008401DB">
        <w:rPr>
          <w:rFonts w:ascii="Times New Roman" w:hAnsi="Times New Roman" w:cs="Times New Roman"/>
          <w:sz w:val="24"/>
          <w:szCs w:val="24"/>
        </w:rPr>
        <w:t xml:space="preserve"> political activities</w:t>
      </w:r>
      <w:r w:rsidR="008401DB" w:rsidRPr="007B0B8D">
        <w:rPr>
          <w:rFonts w:ascii="Times New Roman" w:hAnsi="Times New Roman" w:cs="Times New Roman"/>
          <w:sz w:val="24"/>
          <w:szCs w:val="24"/>
        </w:rPr>
        <w:t xml:space="preserve"> such as volunteering, charitable giving, political donation, </w:t>
      </w:r>
      <w:r w:rsidR="008401DB" w:rsidRPr="00E2662F">
        <w:rPr>
          <w:rFonts w:ascii="Times New Roman" w:hAnsi="Times New Roman" w:cs="Times New Roman"/>
          <w:sz w:val="24"/>
          <w:szCs w:val="24"/>
          <w:highlight w:val="green"/>
          <w:rPrChange w:id="449" w:author="Meri Wimberly" w:date="2023-02-15T11:18:00Z">
            <w:rPr>
              <w:rFonts w:ascii="Times New Roman" w:hAnsi="Times New Roman" w:cs="Times New Roman"/>
              <w:sz w:val="24"/>
              <w:szCs w:val="24"/>
            </w:rPr>
          </w:rPrChange>
        </w:rPr>
        <w:t>contact of political representatives</w:t>
      </w:r>
      <w:r w:rsidR="008401DB" w:rsidRPr="007B0B8D">
        <w:rPr>
          <w:rFonts w:ascii="Times New Roman" w:hAnsi="Times New Roman" w:cs="Times New Roman"/>
          <w:sz w:val="24"/>
          <w:szCs w:val="24"/>
        </w:rPr>
        <w:t>, voting, citizenship, political expression etc. (</w:t>
      </w:r>
      <w:r w:rsidR="00EE6790" w:rsidRPr="007B0B8D">
        <w:rPr>
          <w:rFonts w:ascii="Times New Roman" w:hAnsi="Times New Roman" w:cs="Times New Roman"/>
          <w:sz w:val="24"/>
          <w:szCs w:val="24"/>
        </w:rPr>
        <w:t>Atkinson</w:t>
      </w:r>
      <w:r w:rsidR="008401DB" w:rsidRPr="007B0B8D">
        <w:rPr>
          <w:rFonts w:ascii="Times New Roman" w:hAnsi="Times New Roman" w:cs="Times New Roman"/>
          <w:sz w:val="24"/>
          <w:szCs w:val="24"/>
        </w:rPr>
        <w:t xml:space="preserve">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xml:space="preserve">, 2020). In addition, </w:t>
      </w:r>
      <w:commentRangeStart w:id="450"/>
      <w:commentRangeStart w:id="451"/>
      <w:r w:rsidR="008401DB" w:rsidRPr="007B0B8D">
        <w:rPr>
          <w:rFonts w:ascii="Times New Roman" w:hAnsi="Times New Roman" w:cs="Times New Roman"/>
          <w:sz w:val="24"/>
          <w:szCs w:val="24"/>
        </w:rPr>
        <w:t xml:space="preserve">the causal research surrounding civic engagement also </w:t>
      </w:r>
      <w:r w:rsidR="008401DB">
        <w:rPr>
          <w:rFonts w:ascii="Times New Roman" w:hAnsi="Times New Roman" w:cs="Times New Roman"/>
          <w:sz w:val="24"/>
          <w:szCs w:val="24"/>
        </w:rPr>
        <w:t xml:space="preserve">specifies which </w:t>
      </w:r>
      <w:r w:rsidR="008401DB" w:rsidRPr="007B0B8D">
        <w:rPr>
          <w:rFonts w:ascii="Times New Roman" w:hAnsi="Times New Roman" w:cs="Times New Roman"/>
          <w:sz w:val="24"/>
          <w:szCs w:val="24"/>
        </w:rPr>
        <w:t xml:space="preserve">potential confounding effects </w:t>
      </w:r>
      <w:commentRangeEnd w:id="450"/>
      <w:r w:rsidR="00E2662F">
        <w:rPr>
          <w:rStyle w:val="CommentReference"/>
        </w:rPr>
        <w:commentReference w:id="450"/>
      </w:r>
      <w:commentRangeEnd w:id="451"/>
      <w:r w:rsidR="00E2662F">
        <w:rPr>
          <w:rStyle w:val="CommentReference"/>
        </w:rPr>
        <w:commentReference w:id="451"/>
      </w:r>
      <w:r w:rsidR="008401DB">
        <w:rPr>
          <w:rFonts w:ascii="Times New Roman" w:hAnsi="Times New Roman" w:cs="Times New Roman"/>
          <w:sz w:val="24"/>
          <w:szCs w:val="24"/>
        </w:rPr>
        <w:t>could inflate the role of communities within perceptions of social trust and connectedness</w:t>
      </w:r>
      <w:r w:rsidR="008401DB" w:rsidRPr="007B0B8D">
        <w:rPr>
          <w:rFonts w:ascii="Times New Roman" w:hAnsi="Times New Roman" w:cs="Times New Roman"/>
          <w:sz w:val="24"/>
          <w:szCs w:val="24"/>
        </w:rPr>
        <w:t>, with the most prevalent being religion (Whitehead &amp; Stroope, 2015), cultural and national context (Crocetti</w:t>
      </w:r>
      <w:r w:rsidR="00EE6790">
        <w:rPr>
          <w:rFonts w:ascii="Times New Roman" w:hAnsi="Times New Roman" w:cs="Times New Roman"/>
          <w:sz w:val="24"/>
          <w:szCs w:val="24"/>
        </w:rPr>
        <w:t xml:space="preserve">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2012), temporal engagement</w:t>
      </w:r>
      <w:r w:rsidR="008401DB" w:rsidRPr="007B0B8D">
        <w:rPr>
          <w:rStyle w:val="FootnoteReference"/>
          <w:rFonts w:ascii="Times New Roman" w:hAnsi="Times New Roman" w:cs="Times New Roman"/>
          <w:sz w:val="24"/>
          <w:szCs w:val="24"/>
        </w:rPr>
        <w:footnoteReference w:id="12"/>
      </w:r>
      <w:r w:rsidR="008401DB" w:rsidRPr="007B0B8D">
        <w:rPr>
          <w:rFonts w:ascii="Times New Roman" w:hAnsi="Times New Roman" w:cs="Times New Roman"/>
          <w:sz w:val="24"/>
          <w:szCs w:val="24"/>
        </w:rPr>
        <w:t xml:space="preserve"> (Wray-Lake </w:t>
      </w:r>
      <w:r w:rsidR="008401DB">
        <w:rPr>
          <w:rFonts w:ascii="Times New Roman" w:hAnsi="Times New Roman" w:cs="Times New Roman"/>
          <w:sz w:val="24"/>
          <w:szCs w:val="24"/>
        </w:rPr>
        <w:t xml:space="preserve">et al., </w:t>
      </w:r>
      <w:r w:rsidR="008401DB" w:rsidRPr="007B0B8D">
        <w:rPr>
          <w:rFonts w:ascii="Times New Roman" w:hAnsi="Times New Roman" w:cs="Times New Roman"/>
          <w:sz w:val="24"/>
          <w:szCs w:val="24"/>
        </w:rPr>
        <w:t xml:space="preserve">2020), political ideology (Ferrucci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xml:space="preserve">, 2019), and group heterogeneity (Costa &amp; Khan, 2003). </w:t>
      </w:r>
      <w:r w:rsidR="008401DB" w:rsidRPr="00E2662F">
        <w:rPr>
          <w:rFonts w:ascii="Times New Roman" w:hAnsi="Times New Roman" w:cs="Times New Roman"/>
          <w:sz w:val="24"/>
          <w:szCs w:val="24"/>
          <w:highlight w:val="green"/>
          <w:rPrChange w:id="452" w:author="Meri Wimberly" w:date="2023-02-15T11:19:00Z">
            <w:rPr>
              <w:rFonts w:ascii="Times New Roman" w:hAnsi="Times New Roman" w:cs="Times New Roman"/>
              <w:sz w:val="24"/>
              <w:szCs w:val="24"/>
            </w:rPr>
          </w:rPrChange>
        </w:rPr>
        <w:t>Accordingly,</w:t>
      </w:r>
      <w:r w:rsidR="008401DB" w:rsidRPr="007B0B8D">
        <w:rPr>
          <w:rFonts w:ascii="Times New Roman" w:hAnsi="Times New Roman" w:cs="Times New Roman"/>
          <w:sz w:val="24"/>
          <w:szCs w:val="24"/>
        </w:rPr>
        <w:t xml:space="preserve"> the latter two unite the areas of civic engagement, online communication, and well-being, since </w:t>
      </w:r>
      <w:del w:id="453" w:author="Michele Giunti" w:date="2023-02-20T08:33:00Z">
        <w:r w:rsidR="008401DB" w:rsidRPr="007B0B8D" w:rsidDel="00B67096">
          <w:rPr>
            <w:rFonts w:ascii="Times New Roman" w:hAnsi="Times New Roman" w:cs="Times New Roman"/>
            <w:sz w:val="24"/>
            <w:szCs w:val="24"/>
          </w:rPr>
          <w:delText xml:space="preserve">the openness of online communities tends to render them heterogeneous, and thus, as discussed in concurrent research, </w:delText>
        </w:r>
      </w:del>
      <w:commentRangeStart w:id="454"/>
      <w:del w:id="455" w:author="Michele Giunti" w:date="2023-02-20T08:31:00Z">
        <w:r w:rsidR="008401DB" w:rsidRPr="007B0B8D" w:rsidDel="00B72E08">
          <w:rPr>
            <w:rFonts w:ascii="Times New Roman" w:hAnsi="Times New Roman" w:cs="Times New Roman"/>
            <w:sz w:val="24"/>
            <w:szCs w:val="24"/>
          </w:rPr>
          <w:delText>prone to less community involvement</w:delText>
        </w:r>
      </w:del>
      <w:ins w:id="456" w:author="Michele Giunti" w:date="2023-02-20T08:33:00Z">
        <w:r w:rsidR="00B67096">
          <w:rPr>
            <w:rFonts w:ascii="Times New Roman" w:hAnsi="Times New Roman" w:cs="Times New Roman"/>
            <w:sz w:val="24"/>
            <w:szCs w:val="24"/>
          </w:rPr>
          <w:t xml:space="preserve">political </w:t>
        </w:r>
        <w:r w:rsidR="00046FE7">
          <w:rPr>
            <w:rFonts w:ascii="Times New Roman" w:hAnsi="Times New Roman" w:cs="Times New Roman"/>
            <w:sz w:val="24"/>
            <w:szCs w:val="24"/>
          </w:rPr>
          <w:t xml:space="preserve">affairs tend to discourage </w:t>
        </w:r>
        <w:r w:rsidR="00406677">
          <w:rPr>
            <w:rFonts w:ascii="Times New Roman" w:hAnsi="Times New Roman" w:cs="Times New Roman"/>
            <w:sz w:val="24"/>
            <w:szCs w:val="24"/>
          </w:rPr>
          <w:t>recipro</w:t>
        </w:r>
      </w:ins>
      <w:ins w:id="457" w:author="Michele Giunti" w:date="2023-02-20T08:34:00Z">
        <w:r w:rsidR="00406677">
          <w:rPr>
            <w:rFonts w:ascii="Times New Roman" w:hAnsi="Times New Roman" w:cs="Times New Roman"/>
            <w:sz w:val="24"/>
            <w:szCs w:val="24"/>
          </w:rPr>
          <w:t xml:space="preserve">city based groups over </w:t>
        </w:r>
        <w:r w:rsidR="0046377F">
          <w:rPr>
            <w:rFonts w:ascii="Times New Roman" w:hAnsi="Times New Roman" w:cs="Times New Roman"/>
            <w:sz w:val="24"/>
            <w:szCs w:val="24"/>
          </w:rPr>
          <w:t xml:space="preserve">interest based </w:t>
        </w:r>
        <w:r w:rsidR="0046377F">
          <w:rPr>
            <w:rFonts w:ascii="Times New Roman" w:hAnsi="Times New Roman" w:cs="Times New Roman"/>
            <w:sz w:val="24"/>
            <w:szCs w:val="24"/>
          </w:rPr>
          <w:lastRenderedPageBreak/>
          <w:t>groups, which in turn creates more heterogenous and disconnected relationship ties</w:t>
        </w:r>
      </w:ins>
      <w:r w:rsidR="008401DB" w:rsidRPr="007B0B8D">
        <w:rPr>
          <w:rFonts w:ascii="Times New Roman" w:hAnsi="Times New Roman" w:cs="Times New Roman"/>
          <w:sz w:val="24"/>
          <w:szCs w:val="24"/>
        </w:rPr>
        <w:t xml:space="preserve"> </w:t>
      </w:r>
      <w:commentRangeEnd w:id="454"/>
      <w:r w:rsidR="00E2662F">
        <w:rPr>
          <w:rStyle w:val="CommentReference"/>
        </w:rPr>
        <w:commentReference w:id="454"/>
      </w:r>
      <w:r w:rsidR="008401DB" w:rsidRPr="007B0B8D">
        <w:rPr>
          <w:rFonts w:ascii="Times New Roman" w:hAnsi="Times New Roman" w:cs="Times New Roman"/>
          <w:sz w:val="24"/>
          <w:szCs w:val="24"/>
        </w:rPr>
        <w:t xml:space="preserve">(Johnson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2010).</w:t>
      </w:r>
    </w:p>
    <w:p w14:paraId="679AFEAB" w14:textId="06938EAA" w:rsidR="008401DB" w:rsidRPr="00460A95" w:rsidDel="004635A5" w:rsidRDefault="008401DB">
      <w:pPr>
        <w:spacing w:after="0" w:line="480" w:lineRule="auto"/>
        <w:ind w:firstLine="720"/>
        <w:rPr>
          <w:del w:id="458" w:author="Michele Giunti" w:date="2023-02-19T23:07:00Z"/>
          <w:rFonts w:ascii="Times New Roman" w:hAnsi="Times New Roman" w:cs="Times New Roman"/>
          <w:i/>
          <w:iCs/>
          <w:sz w:val="24"/>
          <w:szCs w:val="24"/>
        </w:rPr>
        <w:pPrChange w:id="459" w:author="Microsoft Office User" w:date="2023-02-13T11:38:00Z">
          <w:pPr>
            <w:spacing w:line="480" w:lineRule="auto"/>
            <w:ind w:firstLine="720"/>
          </w:pPr>
        </w:pPrChange>
      </w:pPr>
      <w:commentRangeStart w:id="460"/>
      <w:del w:id="461" w:author="Michele Giunti" w:date="2023-02-19T23:07:00Z">
        <w:r w:rsidRPr="007B0B8D" w:rsidDel="004635A5">
          <w:rPr>
            <w:rFonts w:ascii="Times New Roman" w:hAnsi="Times New Roman" w:cs="Times New Roman"/>
            <w:b/>
            <w:sz w:val="24"/>
            <w:szCs w:val="24"/>
          </w:rPr>
          <w:delText>H</w:delText>
        </w:r>
        <w:r w:rsidDel="004635A5">
          <w:rPr>
            <w:rFonts w:ascii="Times New Roman" w:hAnsi="Times New Roman" w:cs="Times New Roman"/>
            <w:b/>
            <w:sz w:val="24"/>
            <w:szCs w:val="24"/>
          </w:rPr>
          <w:delText>1</w:delText>
        </w:r>
        <w:r w:rsidRPr="007B0B8D" w:rsidDel="004635A5">
          <w:rPr>
            <w:rFonts w:ascii="Times New Roman" w:hAnsi="Times New Roman" w:cs="Times New Roman"/>
            <w:sz w:val="24"/>
            <w:szCs w:val="24"/>
          </w:rPr>
          <w:delText>:</w:delText>
        </w:r>
        <w:commentRangeEnd w:id="460"/>
        <w:r w:rsidR="00C87534" w:rsidDel="004635A5">
          <w:rPr>
            <w:rStyle w:val="CommentReference"/>
          </w:rPr>
          <w:commentReference w:id="460"/>
        </w:r>
        <w:r w:rsidRPr="007B0B8D" w:rsidDel="004635A5">
          <w:rPr>
            <w:rFonts w:ascii="Times New Roman" w:hAnsi="Times New Roman" w:cs="Times New Roman"/>
            <w:sz w:val="24"/>
            <w:szCs w:val="24"/>
          </w:rPr>
          <w:delText xml:space="preserve"> </w:delText>
        </w:r>
        <w:r w:rsidRPr="00460A95" w:rsidDel="004635A5">
          <w:rPr>
            <w:rFonts w:ascii="Times New Roman" w:hAnsi="Times New Roman" w:cs="Times New Roman"/>
            <w:i/>
            <w:iCs/>
            <w:sz w:val="24"/>
            <w:szCs w:val="24"/>
          </w:rPr>
          <w:delText>Loneliness has a significant negative relationship with perceived social cohesion.</w:delText>
        </w:r>
      </w:del>
    </w:p>
    <w:p w14:paraId="4EFA2B49" w14:textId="433F7D9A" w:rsidR="001635C0" w:rsidRPr="007B0B8D" w:rsidRDefault="00267738" w:rsidP="001635C0">
      <w:pPr>
        <w:spacing w:after="0" w:line="480" w:lineRule="auto"/>
        <w:ind w:firstLine="720"/>
        <w:rPr>
          <w:ins w:id="462" w:author="Michele Giunti" w:date="2023-02-19T23:06:00Z"/>
          <w:rFonts w:ascii="Times New Roman" w:hAnsi="Times New Roman" w:cs="Times New Roman"/>
          <w:bCs/>
          <w:sz w:val="24"/>
          <w:szCs w:val="24"/>
        </w:rPr>
      </w:pPr>
      <w:ins w:id="463" w:author="Michele Giunti" w:date="2023-02-20T11:24:00Z">
        <w:r>
          <w:rPr>
            <w:rFonts w:ascii="Times New Roman" w:hAnsi="Times New Roman" w:cs="Times New Roman"/>
            <w:sz w:val="24"/>
            <w:szCs w:val="24"/>
          </w:rPr>
          <w:t>Regardless, o</w:t>
        </w:r>
      </w:ins>
      <w:ins w:id="464" w:author="Michele Giunti" w:date="2023-02-20T11:21:00Z">
        <w:r w:rsidR="001A07EC">
          <w:rPr>
            <w:rFonts w:ascii="Times New Roman" w:hAnsi="Times New Roman" w:cs="Times New Roman"/>
            <w:sz w:val="24"/>
            <w:szCs w:val="24"/>
          </w:rPr>
          <w:t xml:space="preserve">nline groups </w:t>
        </w:r>
        <w:r w:rsidR="00313510">
          <w:rPr>
            <w:rFonts w:ascii="Times New Roman" w:hAnsi="Times New Roman" w:cs="Times New Roman"/>
            <w:sz w:val="24"/>
            <w:szCs w:val="24"/>
          </w:rPr>
          <w:t>have the possibility of creating</w:t>
        </w:r>
        <w:r w:rsidR="00054FE5">
          <w:rPr>
            <w:rFonts w:ascii="Times New Roman" w:hAnsi="Times New Roman" w:cs="Times New Roman"/>
            <w:sz w:val="24"/>
            <w:szCs w:val="24"/>
          </w:rPr>
          <w:t xml:space="preserve"> str</w:t>
        </w:r>
      </w:ins>
      <w:ins w:id="465" w:author="Michele Giunti" w:date="2023-02-20T11:22:00Z">
        <w:r w:rsidR="00054FE5">
          <w:rPr>
            <w:rFonts w:ascii="Times New Roman" w:hAnsi="Times New Roman" w:cs="Times New Roman"/>
            <w:sz w:val="24"/>
            <w:szCs w:val="24"/>
          </w:rPr>
          <w:t>ong</w:t>
        </w:r>
      </w:ins>
      <w:ins w:id="466" w:author="Michele Giunti" w:date="2023-02-20T11:21:00Z">
        <w:r w:rsidR="00313510">
          <w:rPr>
            <w:rFonts w:ascii="Times New Roman" w:hAnsi="Times New Roman" w:cs="Times New Roman"/>
            <w:sz w:val="24"/>
            <w:szCs w:val="24"/>
          </w:rPr>
          <w:t xml:space="preserve"> </w:t>
        </w:r>
      </w:ins>
      <w:ins w:id="467" w:author="Michele Giunti" w:date="2023-02-20T11:23:00Z">
        <w:r w:rsidR="00313396">
          <w:rPr>
            <w:rFonts w:ascii="Times New Roman" w:hAnsi="Times New Roman" w:cs="Times New Roman"/>
            <w:sz w:val="24"/>
            <w:szCs w:val="24"/>
          </w:rPr>
          <w:t>reciprocity-based</w:t>
        </w:r>
      </w:ins>
      <w:ins w:id="468" w:author="Michele Giunti" w:date="2023-02-20T11:21:00Z">
        <w:r w:rsidR="00313510">
          <w:rPr>
            <w:rFonts w:ascii="Times New Roman" w:hAnsi="Times New Roman" w:cs="Times New Roman"/>
            <w:sz w:val="24"/>
            <w:szCs w:val="24"/>
          </w:rPr>
          <w:t xml:space="preserve"> ties</w:t>
        </w:r>
      </w:ins>
      <w:ins w:id="469" w:author="Michele Giunti" w:date="2023-02-20T11:23:00Z">
        <w:r w:rsidR="00313396">
          <w:rPr>
            <w:rFonts w:ascii="Times New Roman" w:hAnsi="Times New Roman" w:cs="Times New Roman"/>
            <w:sz w:val="24"/>
            <w:szCs w:val="24"/>
          </w:rPr>
          <w:t xml:space="preserve"> a</w:t>
        </w:r>
      </w:ins>
      <w:ins w:id="470" w:author="Michele Giunti" w:date="2023-02-20T11:25:00Z">
        <w:r w:rsidR="00C55CE9">
          <w:rPr>
            <w:rFonts w:ascii="Times New Roman" w:hAnsi="Times New Roman" w:cs="Times New Roman"/>
            <w:sz w:val="24"/>
            <w:szCs w:val="24"/>
          </w:rPr>
          <w:t>s</w:t>
        </w:r>
      </w:ins>
      <w:ins w:id="471" w:author="Michele Giunti" w:date="2023-02-20T11:23:00Z">
        <w:r w:rsidR="00313396">
          <w:rPr>
            <w:rFonts w:ascii="Times New Roman" w:hAnsi="Times New Roman" w:cs="Times New Roman"/>
            <w:sz w:val="24"/>
            <w:szCs w:val="24"/>
          </w:rPr>
          <w:t xml:space="preserve"> long as</w:t>
        </w:r>
      </w:ins>
      <w:ins w:id="472" w:author="Michele Giunti" w:date="2023-02-20T11:21:00Z">
        <w:r w:rsidR="00054FE5">
          <w:rPr>
            <w:rFonts w:ascii="Times New Roman" w:hAnsi="Times New Roman" w:cs="Times New Roman"/>
            <w:sz w:val="24"/>
            <w:szCs w:val="24"/>
          </w:rPr>
          <w:t xml:space="preserve"> </w:t>
        </w:r>
      </w:ins>
      <w:ins w:id="473" w:author="Michele Giunti" w:date="2023-02-20T11:22:00Z">
        <w:r w:rsidR="00313396" w:rsidRPr="007B0B8D">
          <w:rPr>
            <w:rFonts w:ascii="Times New Roman" w:hAnsi="Times New Roman" w:cs="Times New Roman"/>
            <w:bCs/>
            <w:sz w:val="24"/>
            <w:szCs w:val="24"/>
          </w:rPr>
          <w:t>the personal self and the online self</w:t>
        </w:r>
      </w:ins>
      <w:ins w:id="474" w:author="Michele Giunti" w:date="2023-02-20T11:23:00Z">
        <w:r w:rsidR="00313396">
          <w:rPr>
            <w:rFonts w:ascii="Times New Roman" w:hAnsi="Times New Roman" w:cs="Times New Roman"/>
            <w:bCs/>
            <w:sz w:val="24"/>
            <w:szCs w:val="24"/>
          </w:rPr>
          <w:t xml:space="preserve"> remain congruent</w:t>
        </w:r>
      </w:ins>
      <w:ins w:id="475" w:author="Michele Giunti" w:date="2023-02-20T11:22:00Z">
        <w:r w:rsidR="00313396" w:rsidRPr="007B0B8D">
          <w:rPr>
            <w:rFonts w:ascii="Times New Roman" w:hAnsi="Times New Roman" w:cs="Times New Roman"/>
            <w:bCs/>
            <w:sz w:val="24"/>
            <w:szCs w:val="24"/>
          </w:rPr>
          <w:t xml:space="preserve"> (Cover, 201</w:t>
        </w:r>
        <w:r w:rsidR="00313396">
          <w:rPr>
            <w:rFonts w:ascii="Times New Roman" w:hAnsi="Times New Roman" w:cs="Times New Roman"/>
            <w:bCs/>
            <w:sz w:val="24"/>
            <w:szCs w:val="24"/>
          </w:rPr>
          <w:t>2</w:t>
        </w:r>
        <w:r w:rsidR="00313396" w:rsidRPr="007B0B8D">
          <w:rPr>
            <w:rFonts w:ascii="Times New Roman" w:hAnsi="Times New Roman" w:cs="Times New Roman"/>
            <w:bCs/>
            <w:sz w:val="24"/>
            <w:szCs w:val="24"/>
          </w:rPr>
          <w:t>)</w:t>
        </w:r>
        <w:r w:rsidR="00313396" w:rsidRPr="007B0B8D">
          <w:rPr>
            <w:rStyle w:val="FootnoteReference"/>
            <w:rFonts w:ascii="Times New Roman" w:hAnsi="Times New Roman" w:cs="Times New Roman"/>
            <w:bCs/>
            <w:sz w:val="24"/>
            <w:szCs w:val="24"/>
          </w:rPr>
          <w:footnoteReference w:id="13"/>
        </w:r>
        <w:r w:rsidR="00313396" w:rsidRPr="007B0B8D">
          <w:rPr>
            <w:rFonts w:ascii="Times New Roman" w:hAnsi="Times New Roman" w:cs="Times New Roman"/>
            <w:bCs/>
            <w:sz w:val="24"/>
            <w:szCs w:val="24"/>
          </w:rPr>
          <w:t xml:space="preserve">. </w:t>
        </w:r>
      </w:ins>
      <w:ins w:id="478" w:author="Michele Giunti" w:date="2023-02-20T11:23:00Z">
        <w:r w:rsidR="0050342E">
          <w:rPr>
            <w:rFonts w:ascii="Times New Roman" w:hAnsi="Times New Roman" w:cs="Times New Roman"/>
            <w:bCs/>
            <w:sz w:val="24"/>
            <w:szCs w:val="24"/>
          </w:rPr>
          <w:t>Verily,</w:t>
        </w:r>
      </w:ins>
      <w:ins w:id="479" w:author="Michele Giunti" w:date="2023-02-20T11:22:00Z">
        <w:r w:rsidR="00313396">
          <w:rPr>
            <w:rFonts w:ascii="Times New Roman" w:hAnsi="Times New Roman" w:cs="Times New Roman"/>
            <w:bCs/>
            <w:sz w:val="24"/>
            <w:szCs w:val="24"/>
          </w:rPr>
          <w:t xml:space="preserve"> merging one’s real identity with the online one</w:t>
        </w:r>
        <w:r w:rsidR="00313396" w:rsidRPr="007B0B8D">
          <w:rPr>
            <w:rFonts w:ascii="Times New Roman" w:hAnsi="Times New Roman" w:cs="Times New Roman"/>
            <w:bCs/>
            <w:sz w:val="24"/>
            <w:szCs w:val="24"/>
          </w:rPr>
          <w:t xml:space="preserve"> allows for a simple transfer of social network benefits between online and offline relationships, meaning that increasing one’s social capital online is equal to doing so offline (Holmberg, 2014). </w:t>
        </w:r>
      </w:ins>
      <w:r w:rsidR="008401DB" w:rsidRPr="007B0B8D">
        <w:rPr>
          <w:rFonts w:ascii="Times New Roman" w:hAnsi="Times New Roman" w:cs="Times New Roman"/>
          <w:sz w:val="24"/>
          <w:szCs w:val="24"/>
        </w:rPr>
        <w:t xml:space="preserve">As established, </w:t>
      </w:r>
      <w:commentRangeStart w:id="480"/>
      <w:del w:id="481" w:author="Michele Giunti" w:date="2023-02-20T08:37:00Z">
        <w:r w:rsidR="008401DB" w:rsidRPr="007B0B8D" w:rsidDel="001851AC">
          <w:rPr>
            <w:rFonts w:ascii="Times New Roman" w:hAnsi="Times New Roman" w:cs="Times New Roman"/>
            <w:sz w:val="24"/>
            <w:szCs w:val="24"/>
          </w:rPr>
          <w:delText>social effectiveness</w:delText>
        </w:r>
      </w:del>
      <w:ins w:id="482" w:author="Michele Giunti" w:date="2023-02-20T08:37:00Z">
        <w:r w:rsidR="001851AC">
          <w:rPr>
            <w:rFonts w:ascii="Times New Roman" w:hAnsi="Times New Roman" w:cs="Times New Roman"/>
            <w:sz w:val="24"/>
            <w:szCs w:val="24"/>
          </w:rPr>
          <w:t>civic engagement</w:t>
        </w:r>
      </w:ins>
      <w:r w:rsidR="008401DB" w:rsidRPr="007B0B8D">
        <w:rPr>
          <w:rFonts w:ascii="Times New Roman" w:hAnsi="Times New Roman" w:cs="Times New Roman"/>
          <w:sz w:val="24"/>
          <w:szCs w:val="24"/>
        </w:rPr>
        <w:t xml:space="preserve"> and well-being</w:t>
      </w:r>
      <w:commentRangeEnd w:id="480"/>
      <w:r w:rsidR="00E2662F">
        <w:rPr>
          <w:rStyle w:val="CommentReference"/>
        </w:rPr>
        <w:commentReference w:id="480"/>
      </w:r>
      <w:r w:rsidR="008401DB" w:rsidRPr="007B0B8D">
        <w:rPr>
          <w:rFonts w:ascii="Times New Roman" w:hAnsi="Times New Roman" w:cs="Times New Roman"/>
          <w:sz w:val="24"/>
          <w:szCs w:val="24"/>
        </w:rPr>
        <w:t xml:space="preserve"> </w:t>
      </w:r>
      <w:ins w:id="483" w:author="Microsoft Office User" w:date="2023-02-13T11:13:00Z">
        <w:r w:rsidR="00344885">
          <w:rPr>
            <w:rFonts w:ascii="Times New Roman" w:hAnsi="Times New Roman" w:cs="Times New Roman"/>
            <w:sz w:val="24"/>
            <w:szCs w:val="24"/>
          </w:rPr>
          <w:t>are</w:t>
        </w:r>
      </w:ins>
      <w:del w:id="484" w:author="Microsoft Office User" w:date="2023-02-13T11:13:00Z">
        <w:r w:rsidR="008401DB" w:rsidRPr="007B0B8D" w:rsidDel="00344885">
          <w:rPr>
            <w:rFonts w:ascii="Times New Roman" w:hAnsi="Times New Roman" w:cs="Times New Roman"/>
            <w:sz w:val="24"/>
            <w:szCs w:val="24"/>
          </w:rPr>
          <w:delText>is</w:delText>
        </w:r>
      </w:del>
      <w:r w:rsidR="008401DB" w:rsidRPr="007B0B8D">
        <w:rPr>
          <w:rFonts w:ascii="Times New Roman" w:hAnsi="Times New Roman" w:cs="Times New Roman"/>
          <w:sz w:val="24"/>
          <w:szCs w:val="24"/>
        </w:rPr>
        <w:t xml:space="preserve"> directly correlated with the perceived intimacy and strength of a person’s close relationship net (Lee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xml:space="preserve">, 2018), </w:t>
      </w:r>
      <w:ins w:id="485" w:author="Michele Giunti" w:date="2023-02-20T11:25:00Z">
        <w:r w:rsidR="00071809">
          <w:rPr>
            <w:rFonts w:ascii="Times New Roman" w:hAnsi="Times New Roman" w:cs="Times New Roman"/>
            <w:sz w:val="24"/>
            <w:szCs w:val="24"/>
          </w:rPr>
          <w:t>therefore</w:t>
        </w:r>
      </w:ins>
      <w:del w:id="486" w:author="Michele Giunti" w:date="2023-02-20T11:25:00Z">
        <w:r w:rsidR="008401DB" w:rsidRPr="007B0B8D" w:rsidDel="00071809">
          <w:rPr>
            <w:rFonts w:ascii="Times New Roman" w:hAnsi="Times New Roman" w:cs="Times New Roman"/>
            <w:sz w:val="24"/>
            <w:szCs w:val="24"/>
          </w:rPr>
          <w:delText>and</w:delText>
        </w:r>
      </w:del>
      <w:r w:rsidR="008401DB" w:rsidRPr="007B0B8D">
        <w:rPr>
          <w:rFonts w:ascii="Times New Roman" w:hAnsi="Times New Roman" w:cs="Times New Roman"/>
          <w:sz w:val="24"/>
          <w:szCs w:val="24"/>
        </w:rPr>
        <w:t xml:space="preserve"> the internet and social media </w:t>
      </w:r>
      <w:ins w:id="487" w:author="Michele Giunti" w:date="2023-02-20T11:26:00Z">
        <w:r w:rsidR="00071809">
          <w:rPr>
            <w:rFonts w:ascii="Times New Roman" w:hAnsi="Times New Roman" w:cs="Times New Roman"/>
            <w:sz w:val="24"/>
            <w:szCs w:val="24"/>
          </w:rPr>
          <w:t xml:space="preserve">could </w:t>
        </w:r>
      </w:ins>
      <w:r w:rsidR="008401DB" w:rsidRPr="007B0B8D">
        <w:rPr>
          <w:rFonts w:ascii="Times New Roman" w:hAnsi="Times New Roman" w:cs="Times New Roman"/>
          <w:sz w:val="24"/>
          <w:szCs w:val="24"/>
        </w:rPr>
        <w:t>allow</w:t>
      </w:r>
      <w:del w:id="488" w:author="Michele Giunti" w:date="2023-02-20T11:26:00Z">
        <w:r w:rsidR="008401DB" w:rsidDel="00071809">
          <w:rPr>
            <w:rFonts w:ascii="Times New Roman" w:hAnsi="Times New Roman" w:cs="Times New Roman"/>
            <w:sz w:val="24"/>
            <w:szCs w:val="24"/>
          </w:rPr>
          <w:delText>s</w:delText>
        </w:r>
      </w:del>
      <w:r w:rsidR="008401DB" w:rsidRPr="007B0B8D">
        <w:rPr>
          <w:rFonts w:ascii="Times New Roman" w:hAnsi="Times New Roman" w:cs="Times New Roman"/>
          <w:sz w:val="24"/>
          <w:szCs w:val="24"/>
        </w:rPr>
        <w:t xml:space="preserve"> </w:t>
      </w:r>
      <w:r w:rsidR="008401DB">
        <w:rPr>
          <w:rFonts w:ascii="Times New Roman" w:hAnsi="Times New Roman" w:cs="Times New Roman"/>
          <w:sz w:val="24"/>
          <w:szCs w:val="24"/>
        </w:rPr>
        <w:t xml:space="preserve">both </w:t>
      </w:r>
      <w:r w:rsidR="008401DB" w:rsidRPr="007B0B8D">
        <w:rPr>
          <w:rFonts w:ascii="Times New Roman" w:hAnsi="Times New Roman" w:cs="Times New Roman"/>
          <w:sz w:val="24"/>
          <w:szCs w:val="24"/>
        </w:rPr>
        <w:t xml:space="preserve">the reinforcement of offline relationships </w:t>
      </w:r>
      <w:r w:rsidR="008401DB">
        <w:rPr>
          <w:rFonts w:ascii="Times New Roman" w:hAnsi="Times New Roman" w:cs="Times New Roman"/>
          <w:sz w:val="24"/>
          <w:szCs w:val="24"/>
        </w:rPr>
        <w:t>and their diversification according to individual interests</w:t>
      </w:r>
      <w:r w:rsidR="008401DB" w:rsidRPr="007B0B8D">
        <w:rPr>
          <w:rFonts w:ascii="Times New Roman" w:hAnsi="Times New Roman" w:cs="Times New Roman"/>
          <w:sz w:val="24"/>
          <w:szCs w:val="24"/>
        </w:rPr>
        <w:t xml:space="preserve"> (Wellman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xml:space="preserve">, 2002; McCully </w:t>
      </w:r>
      <w:r w:rsidR="008401DB">
        <w:rPr>
          <w:rFonts w:ascii="Times New Roman" w:hAnsi="Times New Roman" w:cs="Times New Roman"/>
          <w:sz w:val="24"/>
          <w:szCs w:val="24"/>
        </w:rPr>
        <w:t>et al.</w:t>
      </w:r>
      <w:r w:rsidR="008401DB" w:rsidRPr="007B0B8D">
        <w:rPr>
          <w:rFonts w:ascii="Times New Roman" w:hAnsi="Times New Roman" w:cs="Times New Roman"/>
          <w:sz w:val="24"/>
          <w:szCs w:val="24"/>
        </w:rPr>
        <w:t>, 2011).</w:t>
      </w:r>
      <w:ins w:id="489" w:author="Michele Giunti" w:date="2023-02-19T23:06:00Z">
        <w:r w:rsidR="001635C0" w:rsidRPr="001635C0">
          <w:rPr>
            <w:rFonts w:ascii="Times New Roman" w:hAnsi="Times New Roman" w:cs="Times New Roman"/>
            <w:bCs/>
            <w:sz w:val="24"/>
            <w:szCs w:val="24"/>
          </w:rPr>
          <w:t xml:space="preserve"> </w:t>
        </w:r>
      </w:ins>
    </w:p>
    <w:p w14:paraId="4028CF65" w14:textId="16EFCBEF" w:rsidR="008401DB" w:rsidRDefault="008401DB">
      <w:pPr>
        <w:spacing w:after="0" w:line="480" w:lineRule="auto"/>
        <w:ind w:firstLine="720"/>
        <w:rPr>
          <w:ins w:id="490" w:author="Michele Giunti" w:date="2023-02-19T22:59:00Z"/>
          <w:rFonts w:ascii="Times New Roman" w:hAnsi="Times New Roman" w:cs="Times New Roman"/>
          <w:sz w:val="24"/>
          <w:szCs w:val="24"/>
        </w:rPr>
      </w:pPr>
      <w:r w:rsidRPr="007B0B8D">
        <w:rPr>
          <w:rFonts w:ascii="Times New Roman" w:hAnsi="Times New Roman" w:cs="Times New Roman"/>
          <w:sz w:val="24"/>
          <w:szCs w:val="24"/>
        </w:rPr>
        <w:t xml:space="preserve"> </w:t>
      </w:r>
      <w:del w:id="491" w:author="Michele Giunti" w:date="2023-02-20T11:29:00Z">
        <w:r w:rsidRPr="007B0B8D" w:rsidDel="001B2693">
          <w:rPr>
            <w:rFonts w:ascii="Times New Roman" w:hAnsi="Times New Roman" w:cs="Times New Roman"/>
            <w:sz w:val="24"/>
            <w:szCs w:val="24"/>
          </w:rPr>
          <w:delText xml:space="preserve">However, social cohesion </w:delText>
        </w:r>
        <w:r w:rsidRPr="00E2662F" w:rsidDel="001B2693">
          <w:rPr>
            <w:rFonts w:ascii="Times New Roman" w:hAnsi="Times New Roman" w:cs="Times New Roman"/>
            <w:sz w:val="24"/>
            <w:szCs w:val="24"/>
            <w:highlight w:val="green"/>
            <w:rPrChange w:id="492" w:author="Meri Wimberly" w:date="2023-02-15T11:23:00Z">
              <w:rPr>
                <w:rFonts w:ascii="Times New Roman" w:hAnsi="Times New Roman" w:cs="Times New Roman"/>
                <w:sz w:val="24"/>
                <w:szCs w:val="24"/>
              </w:rPr>
            </w:rPrChange>
          </w:rPr>
          <w:delText>serves as a mediator towards</w:delText>
        </w:r>
        <w:r w:rsidRPr="007B0B8D" w:rsidDel="001B2693">
          <w:rPr>
            <w:rFonts w:ascii="Times New Roman" w:hAnsi="Times New Roman" w:cs="Times New Roman"/>
            <w:sz w:val="24"/>
            <w:szCs w:val="24"/>
          </w:rPr>
          <w:delText xml:space="preserve"> the effect of perceived community disorder and self-rated </w:delText>
        </w:r>
        <w:r w:rsidDel="001B2693">
          <w:rPr>
            <w:rFonts w:ascii="Times New Roman" w:hAnsi="Times New Roman" w:cs="Times New Roman"/>
            <w:sz w:val="24"/>
            <w:szCs w:val="24"/>
          </w:rPr>
          <w:delText>well-being</w:delText>
        </w:r>
        <w:r w:rsidRPr="007B0B8D" w:rsidDel="001B2693">
          <w:rPr>
            <w:rFonts w:ascii="Times New Roman" w:hAnsi="Times New Roman" w:cs="Times New Roman"/>
            <w:sz w:val="24"/>
            <w:szCs w:val="24"/>
          </w:rPr>
          <w:delText xml:space="preserve"> only if it is perceived at an individual level</w:delText>
        </w:r>
      </w:del>
      <w:ins w:id="493" w:author="Michele Giunti" w:date="2023-02-20T11:29:00Z">
        <w:r w:rsidR="001B2693">
          <w:rPr>
            <w:rFonts w:ascii="Times New Roman" w:hAnsi="Times New Roman" w:cs="Times New Roman"/>
            <w:sz w:val="24"/>
            <w:szCs w:val="24"/>
          </w:rPr>
          <w:t xml:space="preserve">The advantage of </w:t>
        </w:r>
      </w:ins>
      <w:ins w:id="494" w:author="Michele Giunti" w:date="2023-02-20T11:30:00Z">
        <w:r w:rsidR="001B2693">
          <w:rPr>
            <w:rFonts w:ascii="Times New Roman" w:hAnsi="Times New Roman" w:cs="Times New Roman"/>
            <w:sz w:val="24"/>
            <w:szCs w:val="24"/>
          </w:rPr>
          <w:t xml:space="preserve">using civic engagement as a mediator between </w:t>
        </w:r>
        <w:r w:rsidR="006D5EB5">
          <w:rPr>
            <w:rFonts w:ascii="Times New Roman" w:hAnsi="Times New Roman" w:cs="Times New Roman"/>
            <w:sz w:val="24"/>
            <w:szCs w:val="24"/>
          </w:rPr>
          <w:t xml:space="preserve">loneliness and wellbeing is that it detects a person’s </w:t>
        </w:r>
        <w:r w:rsidR="00715588">
          <w:rPr>
            <w:rFonts w:ascii="Times New Roman" w:hAnsi="Times New Roman" w:cs="Times New Roman"/>
            <w:sz w:val="24"/>
            <w:szCs w:val="24"/>
          </w:rPr>
          <w:t xml:space="preserve">individual feeling of connectedness </w:t>
        </w:r>
      </w:ins>
      <w:ins w:id="495" w:author="Michele Giunti" w:date="2023-02-20T11:31:00Z">
        <w:r w:rsidR="00715588">
          <w:rPr>
            <w:rFonts w:ascii="Times New Roman" w:hAnsi="Times New Roman" w:cs="Times New Roman"/>
            <w:sz w:val="24"/>
            <w:szCs w:val="24"/>
          </w:rPr>
          <w:t xml:space="preserve">rather than its real </w:t>
        </w:r>
        <w:r w:rsidR="00BC49A1">
          <w:rPr>
            <w:rFonts w:ascii="Times New Roman" w:hAnsi="Times New Roman" w:cs="Times New Roman"/>
            <w:sz w:val="24"/>
            <w:szCs w:val="24"/>
          </w:rPr>
          <w:t>physical connectedness</w:t>
        </w:r>
      </w:ins>
      <w:r w:rsidRPr="007B0B8D">
        <w:rPr>
          <w:rFonts w:ascii="Times New Roman" w:hAnsi="Times New Roman" w:cs="Times New Roman"/>
          <w:sz w:val="24"/>
          <w:szCs w:val="24"/>
        </w:rPr>
        <w:t xml:space="preserve"> (Bjornstrom </w:t>
      </w:r>
      <w:r>
        <w:rPr>
          <w:rFonts w:ascii="Times New Roman" w:hAnsi="Times New Roman" w:cs="Times New Roman"/>
          <w:sz w:val="24"/>
          <w:szCs w:val="24"/>
        </w:rPr>
        <w:t>et al.,</w:t>
      </w:r>
      <w:r w:rsidRPr="007B0B8D">
        <w:rPr>
          <w:rFonts w:ascii="Times New Roman" w:hAnsi="Times New Roman" w:cs="Times New Roman"/>
          <w:sz w:val="24"/>
          <w:szCs w:val="24"/>
        </w:rPr>
        <w:t xml:space="preserve"> 2013)</w:t>
      </w:r>
      <w:ins w:id="496" w:author="Michele Giunti" w:date="2023-02-20T11:31:00Z">
        <w:r w:rsidR="00BC49A1">
          <w:rPr>
            <w:rFonts w:ascii="Times New Roman" w:hAnsi="Times New Roman" w:cs="Times New Roman"/>
            <w:sz w:val="24"/>
            <w:szCs w:val="24"/>
          </w:rPr>
          <w:t xml:space="preserve">. In other words, </w:t>
        </w:r>
      </w:ins>
      <w:ins w:id="497" w:author="Michele Giunti" w:date="2023-02-20T11:32:00Z">
        <w:r w:rsidR="004C6C90">
          <w:rPr>
            <w:rFonts w:ascii="Times New Roman" w:hAnsi="Times New Roman" w:cs="Times New Roman"/>
            <w:sz w:val="24"/>
            <w:szCs w:val="24"/>
          </w:rPr>
          <w:t xml:space="preserve">engagement </w:t>
        </w:r>
        <w:r w:rsidR="00BA2029">
          <w:rPr>
            <w:rFonts w:ascii="Times New Roman" w:hAnsi="Times New Roman" w:cs="Times New Roman"/>
            <w:sz w:val="24"/>
            <w:szCs w:val="24"/>
          </w:rPr>
          <w:t>can indicate if a person values the inti</w:t>
        </w:r>
      </w:ins>
      <w:ins w:id="498" w:author="Michele Giunti" w:date="2023-02-20T11:33:00Z">
        <w:r w:rsidR="00BA2029">
          <w:rPr>
            <w:rFonts w:ascii="Times New Roman" w:hAnsi="Times New Roman" w:cs="Times New Roman"/>
            <w:sz w:val="24"/>
            <w:szCs w:val="24"/>
          </w:rPr>
          <w:t>macy of their social network enough to identify with it and thus participate in it</w:t>
        </w:r>
      </w:ins>
      <w:del w:id="499" w:author="Michele Giunti" w:date="2023-02-20T11:31:00Z">
        <w:r w:rsidRPr="007B0B8D" w:rsidDel="00BC49A1">
          <w:rPr>
            <w:rFonts w:ascii="Times New Roman" w:hAnsi="Times New Roman" w:cs="Times New Roman"/>
            <w:sz w:val="24"/>
            <w:szCs w:val="24"/>
          </w:rPr>
          <w:delText xml:space="preserve">, </w:delText>
        </w:r>
        <w:commentRangeStart w:id="500"/>
        <w:r w:rsidRPr="007B0B8D" w:rsidDel="00BC49A1">
          <w:rPr>
            <w:rFonts w:ascii="Times New Roman" w:hAnsi="Times New Roman" w:cs="Times New Roman"/>
            <w:sz w:val="24"/>
            <w:szCs w:val="24"/>
          </w:rPr>
          <w:delText>or, in other words, if we just count the individual feeling of connectedness to the community rather than his real level of connectedness</w:delText>
        </w:r>
        <w:commentRangeStart w:id="501"/>
        <w:r w:rsidRPr="007B0B8D" w:rsidDel="00BC49A1">
          <w:rPr>
            <w:rFonts w:ascii="Times New Roman" w:hAnsi="Times New Roman" w:cs="Times New Roman"/>
            <w:sz w:val="24"/>
            <w:szCs w:val="24"/>
          </w:rPr>
          <w:delText xml:space="preserve">; </w:delText>
        </w:r>
        <w:commentRangeEnd w:id="500"/>
        <w:r w:rsidR="00E2662F" w:rsidDel="00BC49A1">
          <w:rPr>
            <w:rStyle w:val="CommentReference"/>
          </w:rPr>
          <w:commentReference w:id="500"/>
        </w:r>
        <w:r w:rsidRPr="007B0B8D" w:rsidDel="00BC49A1">
          <w:rPr>
            <w:rFonts w:ascii="Times New Roman" w:hAnsi="Times New Roman" w:cs="Times New Roman"/>
            <w:sz w:val="24"/>
            <w:szCs w:val="24"/>
          </w:rPr>
          <w:delText xml:space="preserve">the former being more prevalent within homogenous group types </w:delText>
        </w:r>
        <w:commentRangeEnd w:id="501"/>
        <w:r w:rsidR="00E2662F" w:rsidDel="00BC49A1">
          <w:rPr>
            <w:rStyle w:val="CommentReference"/>
          </w:rPr>
          <w:commentReference w:id="501"/>
        </w:r>
      </w:del>
      <w:r w:rsidRPr="007B0B8D">
        <w:rPr>
          <w:rFonts w:ascii="Times New Roman" w:hAnsi="Times New Roman" w:cs="Times New Roman"/>
          <w:sz w:val="24"/>
          <w:szCs w:val="24"/>
        </w:rPr>
        <w:t xml:space="preserve">(Subramanian </w:t>
      </w:r>
      <w:r>
        <w:rPr>
          <w:rFonts w:ascii="Times New Roman" w:hAnsi="Times New Roman" w:cs="Times New Roman"/>
          <w:sz w:val="24"/>
          <w:szCs w:val="24"/>
        </w:rPr>
        <w:t>et al.</w:t>
      </w:r>
      <w:r w:rsidRPr="007B0B8D">
        <w:rPr>
          <w:rFonts w:ascii="Times New Roman" w:hAnsi="Times New Roman" w:cs="Times New Roman"/>
          <w:sz w:val="24"/>
          <w:szCs w:val="24"/>
        </w:rPr>
        <w:t>, 2006)</w:t>
      </w:r>
      <w:ins w:id="502" w:author="Michele Giunti" w:date="2023-02-20T11:33:00Z">
        <w:r w:rsidR="00267A04">
          <w:rPr>
            <w:rFonts w:ascii="Times New Roman" w:hAnsi="Times New Roman" w:cs="Times New Roman"/>
            <w:sz w:val="24"/>
            <w:szCs w:val="24"/>
          </w:rPr>
          <w:t xml:space="preserve">, </w:t>
        </w:r>
      </w:ins>
      <w:ins w:id="503" w:author="Michele Giunti" w:date="2023-02-20T11:43:00Z">
        <w:r w:rsidR="005A2E75">
          <w:rPr>
            <w:rFonts w:ascii="Times New Roman" w:hAnsi="Times New Roman" w:cs="Times New Roman"/>
            <w:sz w:val="24"/>
            <w:szCs w:val="24"/>
          </w:rPr>
          <w:t>which can also be detected with</w:t>
        </w:r>
        <w:r w:rsidR="00060A6F">
          <w:rPr>
            <w:rFonts w:ascii="Times New Roman" w:hAnsi="Times New Roman" w:cs="Times New Roman"/>
            <w:sz w:val="24"/>
            <w:szCs w:val="24"/>
          </w:rPr>
          <w:t>in online communities</w:t>
        </w:r>
      </w:ins>
      <w:r w:rsidRPr="007B0B8D">
        <w:rPr>
          <w:rFonts w:ascii="Times New Roman" w:hAnsi="Times New Roman" w:cs="Times New Roman"/>
          <w:sz w:val="24"/>
          <w:szCs w:val="24"/>
        </w:rPr>
        <w:t xml:space="preserve">. </w:t>
      </w:r>
      <w:ins w:id="504" w:author="Michele Giunti" w:date="2023-02-20T11:43:00Z">
        <w:r w:rsidR="00060A6F">
          <w:rPr>
            <w:rFonts w:ascii="Times New Roman" w:hAnsi="Times New Roman" w:cs="Times New Roman"/>
            <w:sz w:val="24"/>
            <w:szCs w:val="24"/>
          </w:rPr>
          <w:t>However i</w:t>
        </w:r>
      </w:ins>
      <w:del w:id="505" w:author="Michele Giunti" w:date="2023-02-20T11:43:00Z">
        <w:r w:rsidRPr="007B0B8D" w:rsidDel="00060A6F">
          <w:rPr>
            <w:rFonts w:ascii="Times New Roman" w:hAnsi="Times New Roman" w:cs="Times New Roman"/>
            <w:sz w:val="24"/>
            <w:szCs w:val="24"/>
          </w:rPr>
          <w:delText>I</w:delText>
        </w:r>
      </w:del>
      <w:r w:rsidRPr="007B0B8D">
        <w:rPr>
          <w:rFonts w:ascii="Times New Roman" w:hAnsi="Times New Roman" w:cs="Times New Roman"/>
          <w:sz w:val="24"/>
          <w:szCs w:val="24"/>
        </w:rPr>
        <w:t>n an online context where heterogeneity is common and weak relationships prevail, the absence of meaningful offline support may hinder community participation</w:t>
      </w:r>
      <w:ins w:id="506" w:author="Michele Giunti" w:date="2023-02-20T11:45:00Z">
        <w:r w:rsidR="00195FF1">
          <w:rPr>
            <w:rFonts w:ascii="Times New Roman" w:hAnsi="Times New Roman" w:cs="Times New Roman"/>
            <w:sz w:val="24"/>
            <w:szCs w:val="24"/>
          </w:rPr>
          <w:t xml:space="preserve"> </w:t>
        </w:r>
      </w:ins>
      <w:r w:rsidRPr="007B0B8D">
        <w:rPr>
          <w:rFonts w:ascii="Times New Roman" w:hAnsi="Times New Roman" w:cs="Times New Roman"/>
          <w:sz w:val="24"/>
          <w:szCs w:val="24"/>
        </w:rPr>
        <w:t xml:space="preserve">, even if </w:t>
      </w:r>
      <w:commentRangeStart w:id="507"/>
      <w:del w:id="508" w:author="Michele Giunti" w:date="2023-02-20T11:44:00Z">
        <w:r w:rsidRPr="007B0B8D" w:rsidDel="00060A6F">
          <w:rPr>
            <w:rFonts w:ascii="Times New Roman" w:hAnsi="Times New Roman" w:cs="Times New Roman"/>
            <w:sz w:val="24"/>
            <w:szCs w:val="24"/>
          </w:rPr>
          <w:delText>real cohesion</w:delText>
        </w:r>
      </w:del>
      <w:ins w:id="509" w:author="Michele Giunti" w:date="2023-02-20T11:44:00Z">
        <w:r w:rsidR="00060A6F">
          <w:rPr>
            <w:rFonts w:ascii="Times New Roman" w:hAnsi="Times New Roman" w:cs="Times New Roman"/>
            <w:sz w:val="24"/>
            <w:szCs w:val="24"/>
          </w:rPr>
          <w:t>engagement</w:t>
        </w:r>
      </w:ins>
      <w:r w:rsidRPr="007B0B8D">
        <w:rPr>
          <w:rFonts w:ascii="Times New Roman" w:hAnsi="Times New Roman" w:cs="Times New Roman"/>
          <w:sz w:val="24"/>
          <w:szCs w:val="24"/>
        </w:rPr>
        <w:t xml:space="preserve"> remains high</w:t>
      </w:r>
      <w:commentRangeEnd w:id="507"/>
      <w:r w:rsidR="00E2662F">
        <w:rPr>
          <w:rStyle w:val="CommentReference"/>
        </w:rPr>
        <w:commentReference w:id="507"/>
      </w:r>
      <w:r w:rsidRPr="007B0B8D">
        <w:rPr>
          <w:rFonts w:ascii="Times New Roman" w:hAnsi="Times New Roman" w:cs="Times New Roman"/>
          <w:sz w:val="24"/>
          <w:szCs w:val="24"/>
        </w:rPr>
        <w:t xml:space="preserve">, and while online communication </w:t>
      </w:r>
      <w:r w:rsidRPr="00E2662F">
        <w:rPr>
          <w:rFonts w:ascii="Times New Roman" w:hAnsi="Times New Roman" w:cs="Times New Roman"/>
          <w:sz w:val="24"/>
          <w:szCs w:val="24"/>
          <w:highlight w:val="green"/>
          <w:rPrChange w:id="510" w:author="Meri Wimberly" w:date="2023-02-15T11:25:00Z">
            <w:rPr>
              <w:rFonts w:ascii="Times New Roman" w:hAnsi="Times New Roman" w:cs="Times New Roman"/>
              <w:sz w:val="24"/>
              <w:szCs w:val="24"/>
            </w:rPr>
          </w:rPrChange>
        </w:rPr>
        <w:t>finds prevalent use</w:t>
      </w:r>
      <w:r w:rsidRPr="007B0B8D">
        <w:rPr>
          <w:rFonts w:ascii="Times New Roman" w:hAnsi="Times New Roman" w:cs="Times New Roman"/>
          <w:sz w:val="24"/>
          <w:szCs w:val="24"/>
        </w:rPr>
        <w:t xml:space="preserve"> in information sharing and peer communication, the activity </w:t>
      </w:r>
      <w:r w:rsidRPr="00E2662F">
        <w:rPr>
          <w:rFonts w:ascii="Times New Roman" w:hAnsi="Times New Roman" w:cs="Times New Roman"/>
          <w:sz w:val="24"/>
          <w:szCs w:val="24"/>
          <w:highlight w:val="green"/>
          <w:rPrChange w:id="511" w:author="Meri Wimberly" w:date="2023-02-15T11:25:00Z">
            <w:rPr>
              <w:rFonts w:ascii="Times New Roman" w:hAnsi="Times New Roman" w:cs="Times New Roman"/>
              <w:sz w:val="24"/>
              <w:szCs w:val="24"/>
            </w:rPr>
          </w:rPrChange>
        </w:rPr>
        <w:t>itself does</w:t>
      </w:r>
      <w:ins w:id="512" w:author="Michele Giunti" w:date="2023-02-20T11:44:00Z">
        <w:r w:rsidR="00195FF1">
          <w:rPr>
            <w:rFonts w:ascii="Times New Roman" w:hAnsi="Times New Roman" w:cs="Times New Roman"/>
            <w:sz w:val="24"/>
            <w:szCs w:val="24"/>
            <w:highlight w:val="green"/>
          </w:rPr>
          <w:t xml:space="preserve"> not</w:t>
        </w:r>
      </w:ins>
      <w:r w:rsidRPr="00E2662F">
        <w:rPr>
          <w:rFonts w:ascii="Times New Roman" w:hAnsi="Times New Roman" w:cs="Times New Roman"/>
          <w:sz w:val="24"/>
          <w:szCs w:val="24"/>
          <w:highlight w:val="green"/>
          <w:rPrChange w:id="513" w:author="Meri Wimberly" w:date="2023-02-15T11:25:00Z">
            <w:rPr>
              <w:rFonts w:ascii="Times New Roman" w:hAnsi="Times New Roman" w:cs="Times New Roman"/>
              <w:sz w:val="24"/>
              <w:szCs w:val="24"/>
            </w:rPr>
          </w:rPrChange>
        </w:rPr>
        <w:t xml:space="preserve"> directly increase a person’s involvement in the community, rather the quality of the original relationship does</w:t>
      </w:r>
      <w:r w:rsidRPr="007B0B8D">
        <w:rPr>
          <w:rFonts w:ascii="Times New Roman" w:hAnsi="Times New Roman" w:cs="Times New Roman"/>
          <w:sz w:val="24"/>
          <w:szCs w:val="24"/>
        </w:rPr>
        <w:t xml:space="preserve"> (Moy </w:t>
      </w:r>
      <w:r>
        <w:rPr>
          <w:rFonts w:ascii="Times New Roman" w:hAnsi="Times New Roman" w:cs="Times New Roman"/>
          <w:sz w:val="24"/>
          <w:szCs w:val="24"/>
        </w:rPr>
        <w:t>et al.</w:t>
      </w:r>
      <w:r w:rsidRPr="007B0B8D">
        <w:rPr>
          <w:rFonts w:ascii="Times New Roman" w:hAnsi="Times New Roman" w:cs="Times New Roman"/>
          <w:sz w:val="24"/>
          <w:szCs w:val="24"/>
        </w:rPr>
        <w:t>, 2005)</w:t>
      </w:r>
      <w:r>
        <w:rPr>
          <w:rFonts w:ascii="Times New Roman" w:hAnsi="Times New Roman" w:cs="Times New Roman"/>
          <w:sz w:val="24"/>
          <w:szCs w:val="24"/>
        </w:rPr>
        <w:t>.</w:t>
      </w:r>
    </w:p>
    <w:p w14:paraId="464D8911" w14:textId="2B7F96C0" w:rsidR="00861009" w:rsidDel="004635A5" w:rsidRDefault="00861009">
      <w:pPr>
        <w:spacing w:after="0" w:line="480" w:lineRule="auto"/>
        <w:ind w:firstLine="720"/>
        <w:rPr>
          <w:del w:id="514" w:author="Michele Giunti" w:date="2023-02-19T23:07:00Z"/>
          <w:rFonts w:ascii="Times New Roman" w:hAnsi="Times New Roman" w:cs="Times New Roman"/>
          <w:sz w:val="24"/>
          <w:szCs w:val="24"/>
        </w:rPr>
        <w:pPrChange w:id="515" w:author="Microsoft Office User" w:date="2023-02-13T11:38:00Z">
          <w:pPr>
            <w:spacing w:line="480" w:lineRule="auto"/>
            <w:ind w:firstLine="720"/>
          </w:pPr>
        </w:pPrChange>
      </w:pPr>
    </w:p>
    <w:p w14:paraId="78A93765" w14:textId="3ECE8427" w:rsidR="008401DB" w:rsidRPr="007B0B8D" w:rsidDel="004635A5" w:rsidRDefault="008401DB">
      <w:pPr>
        <w:spacing w:after="0" w:line="480" w:lineRule="auto"/>
        <w:ind w:firstLine="720"/>
        <w:rPr>
          <w:del w:id="516" w:author="Michele Giunti" w:date="2023-02-19T23:07:00Z"/>
          <w:rFonts w:ascii="Times New Roman" w:hAnsi="Times New Roman" w:cs="Times New Roman"/>
          <w:sz w:val="24"/>
          <w:szCs w:val="24"/>
        </w:rPr>
        <w:pPrChange w:id="517" w:author="Microsoft Office User" w:date="2023-02-13T11:38:00Z">
          <w:pPr>
            <w:spacing w:line="480" w:lineRule="auto"/>
            <w:ind w:firstLine="720"/>
          </w:pPr>
        </w:pPrChange>
      </w:pPr>
      <w:del w:id="518" w:author="Michele Giunti" w:date="2023-02-19T23:07:00Z">
        <w:r w:rsidDel="004635A5">
          <w:rPr>
            <w:rFonts w:ascii="Times New Roman" w:hAnsi="Times New Roman" w:cs="Times New Roman"/>
            <w:b/>
            <w:sz w:val="24"/>
            <w:szCs w:val="24"/>
          </w:rPr>
          <w:delText>H1b</w:delText>
        </w:r>
        <w:r w:rsidDel="004635A5">
          <w:rPr>
            <w:rFonts w:ascii="Times New Roman" w:hAnsi="Times New Roman" w:cs="Times New Roman"/>
            <w:bCs/>
            <w:sz w:val="24"/>
            <w:szCs w:val="24"/>
          </w:rPr>
          <w:delText xml:space="preserve">: </w:delText>
        </w:r>
        <w:r w:rsidRPr="00316E93" w:rsidDel="004635A5">
          <w:rPr>
            <w:rFonts w:ascii="Times New Roman" w:hAnsi="Times New Roman" w:cs="Times New Roman"/>
            <w:bCs/>
            <w:i/>
            <w:iCs/>
            <w:sz w:val="24"/>
            <w:szCs w:val="24"/>
          </w:rPr>
          <w:delText>Online interaction has a significant negative relationship with perceived social cohesion, but only at high levels of physical social cohesion (low levels of loneliness)</w:delText>
        </w:r>
        <w:r w:rsidR="00316E93" w:rsidRPr="00316E93" w:rsidDel="004635A5">
          <w:rPr>
            <w:rFonts w:ascii="Times New Roman" w:hAnsi="Times New Roman" w:cs="Times New Roman"/>
            <w:bCs/>
            <w:i/>
            <w:iCs/>
            <w:sz w:val="24"/>
            <w:szCs w:val="24"/>
          </w:rPr>
          <w:delText>.</w:delText>
        </w:r>
      </w:del>
    </w:p>
    <w:p w14:paraId="0EBF1881" w14:textId="77777777" w:rsidR="008401DB" w:rsidRPr="00C81B4C" w:rsidRDefault="008401DB">
      <w:pPr>
        <w:pStyle w:val="Heading2"/>
        <w:spacing w:before="0" w:line="480" w:lineRule="auto"/>
        <w:rPr>
          <w:rFonts w:ascii="Times New Roman" w:hAnsi="Times New Roman" w:cs="Times New Roman"/>
          <w:b/>
          <w:bCs/>
          <w:color w:val="auto"/>
          <w:sz w:val="24"/>
          <w:szCs w:val="24"/>
        </w:rPr>
        <w:pPrChange w:id="519" w:author="Microsoft Office User" w:date="2023-02-13T11:38:00Z">
          <w:pPr>
            <w:pStyle w:val="Heading2"/>
            <w:spacing w:after="240"/>
          </w:pPr>
        </w:pPrChange>
      </w:pPr>
      <w:r w:rsidRPr="00C81B4C">
        <w:rPr>
          <w:rFonts w:ascii="Times New Roman" w:hAnsi="Times New Roman" w:cs="Times New Roman"/>
          <w:b/>
          <w:bCs/>
          <w:color w:val="auto"/>
          <w:sz w:val="24"/>
          <w:szCs w:val="24"/>
        </w:rPr>
        <w:t>Social Media, Health and Feeling Alone</w:t>
      </w:r>
    </w:p>
    <w:p w14:paraId="541BB540" w14:textId="71AB1DBF" w:rsidR="008401DB" w:rsidRPr="007B0B8D" w:rsidRDefault="008401DB">
      <w:pPr>
        <w:spacing w:after="0" w:line="480" w:lineRule="auto"/>
        <w:ind w:firstLine="720"/>
        <w:rPr>
          <w:rFonts w:ascii="Times New Roman" w:hAnsi="Times New Roman" w:cs="Times New Roman"/>
          <w:sz w:val="24"/>
          <w:szCs w:val="24"/>
        </w:rPr>
        <w:pPrChange w:id="520" w:author="Microsoft Office User" w:date="2023-02-13T11:38:00Z">
          <w:pPr>
            <w:spacing w:line="480" w:lineRule="auto"/>
            <w:ind w:firstLine="720"/>
          </w:pPr>
        </w:pPrChange>
      </w:pPr>
      <w:del w:id="521" w:author="Michele Giunti" w:date="2023-02-20T16:30:00Z">
        <w:r w:rsidRPr="00E2662F" w:rsidDel="00350A6D">
          <w:rPr>
            <w:rFonts w:ascii="Times New Roman" w:hAnsi="Times New Roman" w:cs="Times New Roman"/>
            <w:sz w:val="24"/>
            <w:szCs w:val="24"/>
            <w:highlight w:val="green"/>
            <w:rPrChange w:id="522" w:author="Meri Wimberly" w:date="2023-02-15T11:26:00Z">
              <w:rPr>
                <w:rFonts w:ascii="Times New Roman" w:hAnsi="Times New Roman" w:cs="Times New Roman"/>
                <w:sz w:val="24"/>
                <w:szCs w:val="24"/>
              </w:rPr>
            </w:rPrChange>
          </w:rPr>
          <w:delText>The risks of</w:delText>
        </w:r>
        <w:r w:rsidRPr="007B0B8D" w:rsidDel="00350A6D">
          <w:rPr>
            <w:rFonts w:ascii="Times New Roman" w:hAnsi="Times New Roman" w:cs="Times New Roman"/>
            <w:sz w:val="24"/>
            <w:szCs w:val="24"/>
          </w:rPr>
          <w:delText xml:space="preserve"> continued loneliness and social isolation </w:delText>
        </w:r>
        <w:r w:rsidRPr="00E2662F" w:rsidDel="00350A6D">
          <w:rPr>
            <w:rFonts w:ascii="Times New Roman" w:hAnsi="Times New Roman" w:cs="Times New Roman"/>
            <w:sz w:val="24"/>
            <w:szCs w:val="24"/>
            <w:highlight w:val="green"/>
            <w:rPrChange w:id="523" w:author="Meri Wimberly" w:date="2023-02-15T11:26:00Z">
              <w:rPr>
                <w:rFonts w:ascii="Times New Roman" w:hAnsi="Times New Roman" w:cs="Times New Roman"/>
                <w:sz w:val="24"/>
                <w:szCs w:val="24"/>
              </w:rPr>
            </w:rPrChange>
          </w:rPr>
          <w:delText>do</w:delText>
        </w:r>
        <w:r w:rsidRPr="007B0B8D" w:rsidDel="00350A6D">
          <w:rPr>
            <w:rFonts w:ascii="Times New Roman" w:hAnsi="Times New Roman" w:cs="Times New Roman"/>
            <w:sz w:val="24"/>
            <w:szCs w:val="24"/>
          </w:rPr>
          <w:delText xml:space="preserve"> not only affect </w:delText>
        </w:r>
        <w:r w:rsidRPr="00E2662F" w:rsidDel="00350A6D">
          <w:rPr>
            <w:rFonts w:ascii="Times New Roman" w:hAnsi="Times New Roman" w:cs="Times New Roman"/>
            <w:sz w:val="24"/>
            <w:szCs w:val="24"/>
            <w:highlight w:val="green"/>
            <w:rPrChange w:id="524" w:author="Meri Wimberly" w:date="2023-02-15T11:26:00Z">
              <w:rPr>
                <w:rFonts w:ascii="Times New Roman" w:hAnsi="Times New Roman" w:cs="Times New Roman"/>
                <w:sz w:val="24"/>
                <w:szCs w:val="24"/>
              </w:rPr>
            </w:rPrChange>
          </w:rPr>
          <w:delText>the realm of</w:delText>
        </w:r>
        <w:r w:rsidRPr="007B0B8D" w:rsidDel="00350A6D">
          <w:rPr>
            <w:rFonts w:ascii="Times New Roman" w:hAnsi="Times New Roman" w:cs="Times New Roman"/>
            <w:sz w:val="24"/>
            <w:szCs w:val="24"/>
          </w:rPr>
          <w:delText xml:space="preserve"> mental health</w:delText>
        </w:r>
      </w:del>
      <w:del w:id="525" w:author="Michele Giunti" w:date="2023-02-20T16:35:00Z">
        <w:r w:rsidRPr="007B0B8D" w:rsidDel="00465FE6">
          <w:rPr>
            <w:rFonts w:ascii="Times New Roman" w:hAnsi="Times New Roman" w:cs="Times New Roman"/>
            <w:sz w:val="24"/>
            <w:szCs w:val="24"/>
          </w:rPr>
          <w:delText>,</w:delText>
        </w:r>
      </w:del>
      <w:ins w:id="526" w:author="Michele Giunti" w:date="2023-02-20T16:35:00Z">
        <w:r w:rsidR="00465FE6">
          <w:rPr>
            <w:rFonts w:ascii="Times New Roman" w:hAnsi="Times New Roman" w:cs="Times New Roman"/>
            <w:sz w:val="24"/>
            <w:szCs w:val="24"/>
          </w:rPr>
          <w:t>The study of chronic loneliness</w:t>
        </w:r>
      </w:ins>
      <w:ins w:id="527" w:author="Michele Giunti" w:date="2023-02-20T16:36:00Z">
        <w:r w:rsidR="00905B5C">
          <w:rPr>
            <w:rFonts w:ascii="Times New Roman" w:hAnsi="Times New Roman" w:cs="Times New Roman"/>
            <w:sz w:val="24"/>
            <w:szCs w:val="24"/>
          </w:rPr>
          <w:t xml:space="preserve"> does not concern just the realm of mental health,</w:t>
        </w:r>
      </w:ins>
      <w:r w:rsidRPr="007B0B8D">
        <w:rPr>
          <w:rFonts w:ascii="Times New Roman" w:hAnsi="Times New Roman" w:cs="Times New Roman"/>
          <w:sz w:val="24"/>
          <w:szCs w:val="24"/>
        </w:rPr>
        <w:t xml:space="preserve"> but also behavioral and psychosomatic determinants of wellbeing such as </w:t>
      </w:r>
      <w:ins w:id="528" w:author="Microsoft Office User" w:date="2023-02-13T11:13:00Z">
        <w:r w:rsidR="00344885">
          <w:rPr>
            <w:rFonts w:ascii="Times New Roman" w:hAnsi="Times New Roman" w:cs="Times New Roman"/>
            <w:sz w:val="24"/>
            <w:szCs w:val="24"/>
          </w:rPr>
          <w:t>s</w:t>
        </w:r>
      </w:ins>
      <w:del w:id="529" w:author="Microsoft Office User" w:date="2023-02-13T11:13:00Z">
        <w:r w:rsidRPr="007B0B8D" w:rsidDel="00344885">
          <w:rPr>
            <w:rFonts w:ascii="Times New Roman" w:hAnsi="Times New Roman" w:cs="Times New Roman"/>
            <w:sz w:val="24"/>
            <w:szCs w:val="24"/>
          </w:rPr>
          <w:delText>S</w:delText>
        </w:r>
      </w:del>
      <w:r w:rsidRPr="007B0B8D">
        <w:rPr>
          <w:rFonts w:ascii="Times New Roman" w:hAnsi="Times New Roman" w:cs="Times New Roman"/>
          <w:sz w:val="24"/>
          <w:szCs w:val="24"/>
        </w:rPr>
        <w:t xml:space="preserve">trokes, </w:t>
      </w:r>
      <w:ins w:id="530" w:author="Microsoft Office User" w:date="2023-02-13T11:13:00Z">
        <w:r w:rsidR="00344885">
          <w:rPr>
            <w:rFonts w:ascii="Times New Roman" w:hAnsi="Times New Roman" w:cs="Times New Roman"/>
            <w:sz w:val="24"/>
            <w:szCs w:val="24"/>
          </w:rPr>
          <w:t>s</w:t>
        </w:r>
      </w:ins>
      <w:del w:id="531" w:author="Microsoft Office User" w:date="2023-02-13T11:13:00Z">
        <w:r w:rsidRPr="007B0B8D" w:rsidDel="00344885">
          <w:rPr>
            <w:rFonts w:ascii="Times New Roman" w:hAnsi="Times New Roman" w:cs="Times New Roman"/>
            <w:sz w:val="24"/>
            <w:szCs w:val="24"/>
          </w:rPr>
          <w:delText>S</w:delText>
        </w:r>
      </w:del>
      <w:r w:rsidRPr="007B0B8D">
        <w:rPr>
          <w:rFonts w:ascii="Times New Roman" w:hAnsi="Times New Roman" w:cs="Times New Roman"/>
          <w:sz w:val="24"/>
          <w:szCs w:val="24"/>
        </w:rPr>
        <w:t xml:space="preserve">uicidal </w:t>
      </w:r>
      <w:ins w:id="532" w:author="Microsoft Office User" w:date="2023-02-13T11:14:00Z">
        <w:r w:rsidR="00344885">
          <w:rPr>
            <w:rFonts w:ascii="Times New Roman" w:hAnsi="Times New Roman" w:cs="Times New Roman"/>
            <w:sz w:val="24"/>
            <w:szCs w:val="24"/>
          </w:rPr>
          <w:t>t</w:t>
        </w:r>
      </w:ins>
      <w:del w:id="533" w:author="Microsoft Office User" w:date="2023-02-13T11:14:00Z">
        <w:r w:rsidRPr="007B0B8D" w:rsidDel="00344885">
          <w:rPr>
            <w:rFonts w:ascii="Times New Roman" w:hAnsi="Times New Roman" w:cs="Times New Roman"/>
            <w:sz w:val="24"/>
            <w:szCs w:val="24"/>
          </w:rPr>
          <w:delText>T</w:delText>
        </w:r>
      </w:del>
      <w:r w:rsidRPr="007B0B8D">
        <w:rPr>
          <w:rFonts w:ascii="Times New Roman" w:hAnsi="Times New Roman" w:cs="Times New Roman"/>
          <w:sz w:val="24"/>
          <w:szCs w:val="24"/>
        </w:rPr>
        <w:t xml:space="preserve">houghts, </w:t>
      </w:r>
      <w:ins w:id="534" w:author="Microsoft Office User" w:date="2023-02-13T11:14:00Z">
        <w:r w:rsidR="00344885">
          <w:rPr>
            <w:rFonts w:ascii="Times New Roman" w:hAnsi="Times New Roman" w:cs="Times New Roman"/>
            <w:sz w:val="24"/>
            <w:szCs w:val="24"/>
          </w:rPr>
          <w:t>d</w:t>
        </w:r>
      </w:ins>
      <w:del w:id="535" w:author="Microsoft Office User" w:date="2023-02-13T11:14:00Z">
        <w:r w:rsidRPr="007B0B8D" w:rsidDel="00344885">
          <w:rPr>
            <w:rFonts w:ascii="Times New Roman" w:hAnsi="Times New Roman" w:cs="Times New Roman"/>
            <w:sz w:val="24"/>
            <w:szCs w:val="24"/>
          </w:rPr>
          <w:delText>D</w:delText>
        </w:r>
      </w:del>
      <w:r w:rsidRPr="007B0B8D">
        <w:rPr>
          <w:rFonts w:ascii="Times New Roman" w:hAnsi="Times New Roman" w:cs="Times New Roman"/>
          <w:sz w:val="24"/>
          <w:szCs w:val="24"/>
        </w:rPr>
        <w:t xml:space="preserve">epression, </w:t>
      </w:r>
      <w:ins w:id="536" w:author="Microsoft Office User" w:date="2023-02-13T11:14:00Z">
        <w:r w:rsidR="00344885">
          <w:rPr>
            <w:rFonts w:ascii="Times New Roman" w:hAnsi="Times New Roman" w:cs="Times New Roman"/>
            <w:sz w:val="24"/>
            <w:szCs w:val="24"/>
          </w:rPr>
          <w:t>a</w:t>
        </w:r>
      </w:ins>
      <w:del w:id="537" w:author="Microsoft Office User" w:date="2023-02-13T11:14:00Z">
        <w:r w:rsidRPr="007B0B8D" w:rsidDel="00344885">
          <w:rPr>
            <w:rFonts w:ascii="Times New Roman" w:hAnsi="Times New Roman" w:cs="Times New Roman"/>
            <w:sz w:val="24"/>
            <w:szCs w:val="24"/>
          </w:rPr>
          <w:delText>A</w:delText>
        </w:r>
      </w:del>
      <w:r w:rsidRPr="007B0B8D">
        <w:rPr>
          <w:rFonts w:ascii="Times New Roman" w:hAnsi="Times New Roman" w:cs="Times New Roman"/>
          <w:sz w:val="24"/>
          <w:szCs w:val="24"/>
        </w:rPr>
        <w:t xml:space="preserve">nxiety, </w:t>
      </w:r>
      <w:ins w:id="538" w:author="Microsoft Office User" w:date="2023-02-13T11:14:00Z">
        <w:r w:rsidR="00344885">
          <w:rPr>
            <w:rFonts w:ascii="Times New Roman" w:hAnsi="Times New Roman" w:cs="Times New Roman"/>
            <w:sz w:val="24"/>
            <w:szCs w:val="24"/>
          </w:rPr>
          <w:t>c</w:t>
        </w:r>
      </w:ins>
      <w:del w:id="539" w:author="Microsoft Office User" w:date="2023-02-13T11:14:00Z">
        <w:r w:rsidRPr="007B0B8D" w:rsidDel="00344885">
          <w:rPr>
            <w:rFonts w:ascii="Times New Roman" w:hAnsi="Times New Roman" w:cs="Times New Roman"/>
            <w:sz w:val="24"/>
            <w:szCs w:val="24"/>
          </w:rPr>
          <w:delText>C</w:delText>
        </w:r>
      </w:del>
      <w:r w:rsidRPr="007B0B8D">
        <w:rPr>
          <w:rFonts w:ascii="Times New Roman" w:hAnsi="Times New Roman" w:cs="Times New Roman"/>
          <w:sz w:val="24"/>
          <w:szCs w:val="24"/>
        </w:rPr>
        <w:t xml:space="preserve">hronic </w:t>
      </w:r>
      <w:ins w:id="540" w:author="Microsoft Office User" w:date="2023-02-13T11:14:00Z">
        <w:r w:rsidR="00344885">
          <w:rPr>
            <w:rFonts w:ascii="Times New Roman" w:hAnsi="Times New Roman" w:cs="Times New Roman"/>
            <w:sz w:val="24"/>
            <w:szCs w:val="24"/>
          </w:rPr>
          <w:t>h</w:t>
        </w:r>
      </w:ins>
      <w:del w:id="541" w:author="Microsoft Office User" w:date="2023-02-13T11:14:00Z">
        <w:r w:rsidRPr="007B0B8D" w:rsidDel="00344885">
          <w:rPr>
            <w:rFonts w:ascii="Times New Roman" w:hAnsi="Times New Roman" w:cs="Times New Roman"/>
            <w:sz w:val="24"/>
            <w:szCs w:val="24"/>
          </w:rPr>
          <w:delText>H</w:delText>
        </w:r>
      </w:del>
      <w:r w:rsidRPr="007B0B8D">
        <w:rPr>
          <w:rFonts w:ascii="Times New Roman" w:hAnsi="Times New Roman" w:cs="Times New Roman"/>
          <w:sz w:val="24"/>
          <w:szCs w:val="24"/>
        </w:rPr>
        <w:t xml:space="preserve">ealth </w:t>
      </w:r>
      <w:ins w:id="542" w:author="Microsoft Office User" w:date="2023-02-13T11:14:00Z">
        <w:r w:rsidR="00344885">
          <w:rPr>
            <w:rFonts w:ascii="Times New Roman" w:hAnsi="Times New Roman" w:cs="Times New Roman"/>
            <w:sz w:val="24"/>
            <w:szCs w:val="24"/>
          </w:rPr>
          <w:t>c</w:t>
        </w:r>
      </w:ins>
      <w:del w:id="543" w:author="Microsoft Office User" w:date="2023-02-13T11:14:00Z">
        <w:r w:rsidRPr="007B0B8D" w:rsidDel="00344885">
          <w:rPr>
            <w:rFonts w:ascii="Times New Roman" w:hAnsi="Times New Roman" w:cs="Times New Roman"/>
            <w:sz w:val="24"/>
            <w:szCs w:val="24"/>
          </w:rPr>
          <w:delText>C</w:delText>
        </w:r>
      </w:del>
      <w:r w:rsidRPr="007B0B8D">
        <w:rPr>
          <w:rFonts w:ascii="Times New Roman" w:hAnsi="Times New Roman" w:cs="Times New Roman"/>
          <w:sz w:val="24"/>
          <w:szCs w:val="24"/>
        </w:rPr>
        <w:t xml:space="preserve">onditions, and </w:t>
      </w:r>
      <w:ins w:id="544" w:author="Microsoft Office User" w:date="2023-02-13T11:14:00Z">
        <w:r w:rsidR="00344885">
          <w:rPr>
            <w:rFonts w:ascii="Times New Roman" w:hAnsi="Times New Roman" w:cs="Times New Roman"/>
            <w:sz w:val="24"/>
            <w:szCs w:val="24"/>
          </w:rPr>
          <w:t>d</w:t>
        </w:r>
      </w:ins>
      <w:del w:id="545" w:author="Microsoft Office User" w:date="2023-02-13T11:14:00Z">
        <w:r w:rsidRPr="007B0B8D" w:rsidDel="00344885">
          <w:rPr>
            <w:rFonts w:ascii="Times New Roman" w:hAnsi="Times New Roman" w:cs="Times New Roman"/>
            <w:sz w:val="24"/>
            <w:szCs w:val="24"/>
          </w:rPr>
          <w:delText>D</w:delText>
        </w:r>
      </w:del>
      <w:r w:rsidRPr="007B0B8D">
        <w:rPr>
          <w:rFonts w:ascii="Times New Roman" w:hAnsi="Times New Roman" w:cs="Times New Roman"/>
          <w:sz w:val="24"/>
          <w:szCs w:val="24"/>
        </w:rPr>
        <w:t xml:space="preserve">ysfunctional </w:t>
      </w:r>
      <w:ins w:id="546" w:author="Microsoft Office User" w:date="2023-02-13T11:14:00Z">
        <w:r w:rsidR="00344885">
          <w:rPr>
            <w:rFonts w:ascii="Times New Roman" w:hAnsi="Times New Roman" w:cs="Times New Roman"/>
            <w:sz w:val="24"/>
            <w:szCs w:val="24"/>
          </w:rPr>
          <w:t>h</w:t>
        </w:r>
      </w:ins>
      <w:del w:id="547" w:author="Microsoft Office User" w:date="2023-02-13T11:14:00Z">
        <w:r w:rsidRPr="007B0B8D" w:rsidDel="00344885">
          <w:rPr>
            <w:rFonts w:ascii="Times New Roman" w:hAnsi="Times New Roman" w:cs="Times New Roman"/>
            <w:sz w:val="24"/>
            <w:szCs w:val="24"/>
          </w:rPr>
          <w:delText>H</w:delText>
        </w:r>
      </w:del>
      <w:r w:rsidRPr="007B0B8D">
        <w:rPr>
          <w:rFonts w:ascii="Times New Roman" w:hAnsi="Times New Roman" w:cs="Times New Roman"/>
          <w:sz w:val="24"/>
          <w:szCs w:val="24"/>
        </w:rPr>
        <w:t xml:space="preserve">ealth </w:t>
      </w:r>
      <w:ins w:id="548" w:author="Microsoft Office User" w:date="2023-02-13T11:14:00Z">
        <w:r w:rsidR="00344885">
          <w:rPr>
            <w:rFonts w:ascii="Times New Roman" w:hAnsi="Times New Roman" w:cs="Times New Roman"/>
            <w:sz w:val="24"/>
            <w:szCs w:val="24"/>
          </w:rPr>
          <w:t>b</w:t>
        </w:r>
      </w:ins>
      <w:del w:id="549" w:author="Microsoft Office User" w:date="2023-02-13T11:14:00Z">
        <w:r w:rsidRPr="007B0B8D" w:rsidDel="00344885">
          <w:rPr>
            <w:rFonts w:ascii="Times New Roman" w:hAnsi="Times New Roman" w:cs="Times New Roman"/>
            <w:sz w:val="24"/>
            <w:szCs w:val="24"/>
          </w:rPr>
          <w:delText>B</w:delText>
        </w:r>
      </w:del>
      <w:r w:rsidRPr="007B0B8D">
        <w:rPr>
          <w:rFonts w:ascii="Times New Roman" w:hAnsi="Times New Roman" w:cs="Times New Roman"/>
          <w:sz w:val="24"/>
          <w:szCs w:val="24"/>
        </w:rPr>
        <w:t xml:space="preserve">ehaviors (Park et at., 2020; </w:t>
      </w:r>
      <w:commentRangeStart w:id="550"/>
      <w:r w:rsidRPr="007B0B8D">
        <w:rPr>
          <w:rFonts w:ascii="Times New Roman" w:hAnsi="Times New Roman" w:cs="Times New Roman"/>
          <w:sz w:val="24"/>
          <w:szCs w:val="24"/>
        </w:rPr>
        <w:t>Figure 2</w:t>
      </w:r>
      <w:commentRangeEnd w:id="550"/>
      <w:r w:rsidR="00344885">
        <w:rPr>
          <w:rStyle w:val="CommentReference"/>
        </w:rPr>
        <w:commentReference w:id="550"/>
      </w:r>
      <w:r w:rsidRPr="007B0B8D">
        <w:rPr>
          <w:rFonts w:ascii="Times New Roman" w:hAnsi="Times New Roman" w:cs="Times New Roman"/>
          <w:sz w:val="24"/>
          <w:szCs w:val="24"/>
        </w:rPr>
        <w:t>)</w:t>
      </w:r>
      <w:r w:rsidRPr="007B0B8D">
        <w:rPr>
          <w:rStyle w:val="FootnoteReference"/>
          <w:rFonts w:ascii="Times New Roman" w:hAnsi="Times New Roman" w:cs="Times New Roman"/>
          <w:sz w:val="24"/>
          <w:szCs w:val="24"/>
        </w:rPr>
        <w:footnoteReference w:id="14"/>
      </w:r>
      <w:r w:rsidRPr="007B0B8D">
        <w:rPr>
          <w:rFonts w:ascii="Times New Roman" w:hAnsi="Times New Roman" w:cs="Times New Roman"/>
          <w:sz w:val="24"/>
          <w:szCs w:val="24"/>
        </w:rPr>
        <w:t xml:space="preserve">. In fact, in their </w:t>
      </w:r>
      <w:commentRangeStart w:id="551"/>
      <w:r w:rsidRPr="007B0B8D">
        <w:rPr>
          <w:rFonts w:ascii="Times New Roman" w:hAnsi="Times New Roman" w:cs="Times New Roman"/>
          <w:sz w:val="24"/>
          <w:szCs w:val="24"/>
        </w:rPr>
        <w:t xml:space="preserve">2018 </w:t>
      </w:r>
      <w:commentRangeEnd w:id="551"/>
      <w:r w:rsidR="00E2662F">
        <w:rPr>
          <w:rStyle w:val="CommentReference"/>
        </w:rPr>
        <w:commentReference w:id="551"/>
      </w:r>
      <w:r w:rsidRPr="007B0B8D">
        <w:rPr>
          <w:rFonts w:ascii="Times New Roman" w:hAnsi="Times New Roman" w:cs="Times New Roman"/>
          <w:sz w:val="24"/>
          <w:szCs w:val="24"/>
        </w:rPr>
        <w:t xml:space="preserve">Kaiser Foundation report, DiJulio et al. </w:t>
      </w:r>
      <w:del w:id="552" w:author="Michele Giunti" w:date="2023-02-20T16:37:00Z">
        <w:r w:rsidRPr="007B0B8D" w:rsidDel="00212EC8">
          <w:rPr>
            <w:rFonts w:ascii="Times New Roman" w:hAnsi="Times New Roman" w:cs="Times New Roman"/>
            <w:sz w:val="24"/>
            <w:szCs w:val="24"/>
          </w:rPr>
          <w:delText xml:space="preserve">(2018) </w:delText>
        </w:r>
      </w:del>
      <w:r w:rsidRPr="007B0B8D">
        <w:rPr>
          <w:rFonts w:ascii="Times New Roman" w:hAnsi="Times New Roman" w:cs="Times New Roman"/>
          <w:sz w:val="24"/>
          <w:szCs w:val="24"/>
        </w:rPr>
        <w:t xml:space="preserve">found that people in the U.S. considered declines in mental and physical health to be the worst consequences of prolonged loneliness (58% and 55%, compared to the 49% of declines in personal relationship quality), while meta-analyses by Holt-Lunstad and his research groups (2015, 2022) confirmed </w:t>
      </w:r>
      <w:commentRangeStart w:id="553"/>
      <w:del w:id="554" w:author="Michele Giunti" w:date="2023-02-20T16:37:00Z">
        <w:r w:rsidRPr="007B0B8D" w:rsidDel="00834D02">
          <w:rPr>
            <w:rFonts w:ascii="Times New Roman" w:hAnsi="Times New Roman" w:cs="Times New Roman"/>
            <w:sz w:val="24"/>
            <w:szCs w:val="24"/>
          </w:rPr>
          <w:delText xml:space="preserve">the causal mortality </w:delText>
        </w:r>
        <w:commentRangeEnd w:id="553"/>
        <w:r w:rsidR="000A5A84" w:rsidDel="00834D02">
          <w:rPr>
            <w:rStyle w:val="CommentReference"/>
          </w:rPr>
          <w:commentReference w:id="553"/>
        </w:r>
        <w:r w:rsidRPr="007B0B8D" w:rsidDel="00834D02">
          <w:rPr>
            <w:rFonts w:ascii="Times New Roman" w:hAnsi="Times New Roman" w:cs="Times New Roman"/>
            <w:sz w:val="24"/>
            <w:szCs w:val="24"/>
          </w:rPr>
          <w:delText>of social isolation</w:delText>
        </w:r>
      </w:del>
      <w:ins w:id="555" w:author="Michele Giunti" w:date="2023-02-20T16:37:00Z">
        <w:r w:rsidR="00834D02">
          <w:rPr>
            <w:rFonts w:ascii="Times New Roman" w:hAnsi="Times New Roman" w:cs="Times New Roman"/>
            <w:sz w:val="24"/>
            <w:szCs w:val="24"/>
          </w:rPr>
          <w:t>that</w:t>
        </w:r>
      </w:ins>
      <w:ins w:id="556" w:author="Michele Giunti" w:date="2023-02-20T16:38:00Z">
        <w:r w:rsidR="00834D02">
          <w:rPr>
            <w:rFonts w:ascii="Times New Roman" w:hAnsi="Times New Roman" w:cs="Times New Roman"/>
            <w:sz w:val="24"/>
            <w:szCs w:val="24"/>
          </w:rPr>
          <w:t xml:space="preserve"> social loneliness</w:t>
        </w:r>
      </w:ins>
      <w:r w:rsidRPr="007B0B8D">
        <w:rPr>
          <w:rFonts w:ascii="Times New Roman" w:hAnsi="Times New Roman" w:cs="Times New Roman"/>
          <w:sz w:val="24"/>
          <w:szCs w:val="24"/>
        </w:rPr>
        <w:t xml:space="preserve">, </w:t>
      </w:r>
      <w:ins w:id="557" w:author="Michele Giunti" w:date="2023-02-20T16:38:00Z">
        <w:r w:rsidR="00834D02">
          <w:rPr>
            <w:rFonts w:ascii="Times New Roman" w:hAnsi="Times New Roman" w:cs="Times New Roman"/>
            <w:sz w:val="24"/>
            <w:szCs w:val="24"/>
          </w:rPr>
          <w:t xml:space="preserve">emotional </w:t>
        </w:r>
      </w:ins>
      <w:r w:rsidRPr="007B0B8D">
        <w:rPr>
          <w:rFonts w:ascii="Times New Roman" w:hAnsi="Times New Roman" w:cs="Times New Roman"/>
          <w:sz w:val="24"/>
          <w:szCs w:val="24"/>
        </w:rPr>
        <w:t xml:space="preserve">loneliness, and </w:t>
      </w:r>
      <w:del w:id="558" w:author="Michele Giunti" w:date="2023-02-20T16:38:00Z">
        <w:r w:rsidRPr="007B0B8D" w:rsidDel="00834D02">
          <w:rPr>
            <w:rFonts w:ascii="Times New Roman" w:hAnsi="Times New Roman" w:cs="Times New Roman"/>
            <w:sz w:val="24"/>
            <w:szCs w:val="24"/>
          </w:rPr>
          <w:delText>living alone</w:delText>
        </w:r>
      </w:del>
      <w:ins w:id="559" w:author="Michele Giunti" w:date="2023-02-20T16:38:00Z">
        <w:r w:rsidR="00834D02">
          <w:rPr>
            <w:rFonts w:ascii="Times New Roman" w:hAnsi="Times New Roman" w:cs="Times New Roman"/>
            <w:sz w:val="24"/>
            <w:szCs w:val="24"/>
          </w:rPr>
          <w:t>physical loneliness each</w:t>
        </w:r>
      </w:ins>
      <w:r w:rsidRPr="007B0B8D">
        <w:rPr>
          <w:rFonts w:ascii="Times New Roman" w:hAnsi="Times New Roman" w:cs="Times New Roman"/>
          <w:sz w:val="24"/>
          <w:szCs w:val="24"/>
        </w:rPr>
        <w:t xml:space="preserve"> </w:t>
      </w:r>
      <w:del w:id="560" w:author="Michele Giunti" w:date="2023-02-20T16:38:00Z">
        <w:r w:rsidRPr="007B0B8D" w:rsidDel="00834D02">
          <w:rPr>
            <w:rFonts w:ascii="Times New Roman" w:hAnsi="Times New Roman" w:cs="Times New Roman"/>
            <w:sz w:val="24"/>
            <w:szCs w:val="24"/>
          </w:rPr>
          <w:delText>(</w:delText>
        </w:r>
      </w:del>
      <w:r w:rsidRPr="007B0B8D">
        <w:rPr>
          <w:rFonts w:ascii="Times New Roman" w:hAnsi="Times New Roman" w:cs="Times New Roman"/>
          <w:sz w:val="24"/>
          <w:szCs w:val="24"/>
        </w:rPr>
        <w:t>increase</w:t>
      </w:r>
      <w:del w:id="561" w:author="Michele Giunti" w:date="2023-02-20T16:38:00Z">
        <w:r w:rsidRPr="007B0B8D" w:rsidDel="00834D02">
          <w:rPr>
            <w:rFonts w:ascii="Times New Roman" w:hAnsi="Times New Roman" w:cs="Times New Roman"/>
            <w:sz w:val="24"/>
            <w:szCs w:val="24"/>
          </w:rPr>
          <w:delText>s</w:delText>
        </w:r>
      </w:del>
      <w:ins w:id="562" w:author="Michele Giunti" w:date="2023-02-20T16:39:00Z">
        <w:r w:rsidR="00834D02">
          <w:rPr>
            <w:rFonts w:ascii="Times New Roman" w:hAnsi="Times New Roman" w:cs="Times New Roman"/>
            <w:sz w:val="24"/>
            <w:szCs w:val="24"/>
          </w:rPr>
          <w:t xml:space="preserve"> the risk of mortality by</w:t>
        </w:r>
      </w:ins>
      <w:r w:rsidRPr="007B0B8D">
        <w:rPr>
          <w:rFonts w:ascii="Times New Roman" w:hAnsi="Times New Roman" w:cs="Times New Roman"/>
          <w:sz w:val="24"/>
          <w:szCs w:val="24"/>
        </w:rPr>
        <w:t xml:space="preserve"> </w:t>
      </w:r>
      <w:commentRangeStart w:id="563"/>
      <w:del w:id="564" w:author="Michele Giunti" w:date="2023-02-20T16:39:00Z">
        <w:r w:rsidRPr="007B0B8D" w:rsidDel="00834D02">
          <w:rPr>
            <w:rFonts w:ascii="Times New Roman" w:hAnsi="Times New Roman" w:cs="Times New Roman"/>
            <w:sz w:val="24"/>
            <w:szCs w:val="24"/>
          </w:rPr>
          <w:delText>of</w:delText>
        </w:r>
      </w:del>
      <w:r w:rsidRPr="007B0B8D">
        <w:rPr>
          <w:rFonts w:ascii="Times New Roman" w:hAnsi="Times New Roman" w:cs="Times New Roman"/>
          <w:sz w:val="24"/>
          <w:szCs w:val="24"/>
        </w:rPr>
        <w:t xml:space="preserve"> 29%, 26%, and 32%</w:t>
      </w:r>
      <w:del w:id="565" w:author="Michele Giunti" w:date="2023-02-20T16:39:00Z">
        <w:r w:rsidRPr="007B0B8D" w:rsidDel="00834D02">
          <w:rPr>
            <w:rFonts w:ascii="Times New Roman" w:hAnsi="Times New Roman" w:cs="Times New Roman"/>
            <w:sz w:val="24"/>
            <w:szCs w:val="24"/>
          </w:rPr>
          <w:delText xml:space="preserve"> respectively</w:delText>
        </w:r>
        <w:commentRangeEnd w:id="563"/>
        <w:r w:rsidR="000A5A84" w:rsidDel="00834D02">
          <w:rPr>
            <w:rStyle w:val="CommentReference"/>
          </w:rPr>
          <w:commentReference w:id="563"/>
        </w:r>
        <w:commentRangeStart w:id="566"/>
        <w:r w:rsidRPr="007B0B8D" w:rsidDel="00834D02">
          <w:rPr>
            <w:rFonts w:ascii="Times New Roman" w:hAnsi="Times New Roman" w:cs="Times New Roman"/>
            <w:sz w:val="24"/>
            <w:szCs w:val="24"/>
          </w:rPr>
          <w:delText>)</w:delText>
        </w:r>
      </w:del>
      <w:r w:rsidRPr="007B0B8D">
        <w:rPr>
          <w:rFonts w:ascii="Times New Roman" w:hAnsi="Times New Roman" w:cs="Times New Roman"/>
          <w:sz w:val="24"/>
          <w:szCs w:val="24"/>
        </w:rPr>
        <w:t xml:space="preserve">. </w:t>
      </w:r>
      <w:del w:id="567" w:author="Michele Giunti" w:date="2023-02-20T16:44:00Z">
        <w:r w:rsidRPr="00175273" w:rsidDel="00D138CE">
          <w:rPr>
            <w:rFonts w:ascii="Times New Roman" w:hAnsi="Times New Roman" w:cs="Times New Roman"/>
            <w:sz w:val="24"/>
            <w:szCs w:val="24"/>
          </w:rPr>
          <w:delText>The self-fulfilling cycle of problematic internet use</w:delText>
        </w:r>
      </w:del>
      <w:ins w:id="568" w:author="Michele Giunti" w:date="2023-02-20T16:44:00Z">
        <w:r w:rsidR="00D138CE">
          <w:rPr>
            <w:rFonts w:ascii="Times New Roman" w:hAnsi="Times New Roman" w:cs="Times New Roman"/>
            <w:sz w:val="24"/>
            <w:szCs w:val="24"/>
          </w:rPr>
          <w:t>Problematic interne</w:t>
        </w:r>
      </w:ins>
      <w:ins w:id="569" w:author="Michele Giunti" w:date="2023-02-20T16:45:00Z">
        <w:r w:rsidR="00D138CE">
          <w:rPr>
            <w:rFonts w:ascii="Times New Roman" w:hAnsi="Times New Roman" w:cs="Times New Roman"/>
            <w:sz w:val="24"/>
            <w:szCs w:val="24"/>
          </w:rPr>
          <w:t>t use</w:t>
        </w:r>
      </w:ins>
      <w:r w:rsidRPr="00175273">
        <w:rPr>
          <w:rFonts w:ascii="Times New Roman" w:hAnsi="Times New Roman" w:cs="Times New Roman"/>
          <w:sz w:val="24"/>
          <w:szCs w:val="24"/>
        </w:rPr>
        <w:t xml:space="preserve"> </w:t>
      </w:r>
      <w:commentRangeEnd w:id="566"/>
      <w:r w:rsidR="000A5A84">
        <w:rPr>
          <w:rStyle w:val="CommentReference"/>
        </w:rPr>
        <w:commentReference w:id="566"/>
      </w:r>
      <w:r w:rsidRPr="00175273">
        <w:rPr>
          <w:rFonts w:ascii="Times New Roman" w:hAnsi="Times New Roman" w:cs="Times New Roman"/>
          <w:sz w:val="24"/>
          <w:szCs w:val="24"/>
        </w:rPr>
        <w:t>is a worrying determinant of the country’s health</w:t>
      </w:r>
      <w:ins w:id="570" w:author="Michele Giunti" w:date="2023-02-20T16:46:00Z">
        <w:r w:rsidR="00DF56F1">
          <w:rPr>
            <w:rFonts w:ascii="Times New Roman" w:hAnsi="Times New Roman" w:cs="Times New Roman"/>
            <w:sz w:val="24"/>
            <w:szCs w:val="24"/>
          </w:rPr>
          <w:t xml:space="preserve">, as individuals </w:t>
        </w:r>
        <w:r w:rsidR="00633F9D">
          <w:rPr>
            <w:rFonts w:ascii="Times New Roman" w:hAnsi="Times New Roman" w:cs="Times New Roman"/>
            <w:sz w:val="24"/>
            <w:szCs w:val="24"/>
          </w:rPr>
          <w:t xml:space="preserve">crave </w:t>
        </w:r>
        <w:r w:rsidR="00DF56F1">
          <w:rPr>
            <w:rFonts w:ascii="Times New Roman" w:hAnsi="Times New Roman" w:cs="Times New Roman"/>
            <w:sz w:val="24"/>
            <w:szCs w:val="24"/>
          </w:rPr>
          <w:t xml:space="preserve">to experience more </w:t>
        </w:r>
        <w:r w:rsidR="00633F9D">
          <w:rPr>
            <w:rFonts w:ascii="Times New Roman" w:hAnsi="Times New Roman" w:cs="Times New Roman"/>
            <w:sz w:val="24"/>
            <w:szCs w:val="24"/>
          </w:rPr>
          <w:t>without perceiv</w:t>
        </w:r>
      </w:ins>
      <w:ins w:id="571" w:author="Michele Giunti" w:date="2023-02-20T16:48:00Z">
        <w:r w:rsidR="006B3B01">
          <w:rPr>
            <w:rFonts w:ascii="Times New Roman" w:hAnsi="Times New Roman" w:cs="Times New Roman"/>
            <w:sz w:val="24"/>
            <w:szCs w:val="24"/>
          </w:rPr>
          <w:t>ing the negative effects it brings.</w:t>
        </w:r>
      </w:ins>
      <w:ins w:id="572" w:author="Michele Giunti" w:date="2023-02-20T16:49:00Z">
        <w:r w:rsidR="00487CC1">
          <w:rPr>
            <w:rFonts w:ascii="Times New Roman" w:hAnsi="Times New Roman" w:cs="Times New Roman"/>
            <w:sz w:val="24"/>
            <w:szCs w:val="24"/>
          </w:rPr>
          <w:t xml:space="preserve"> Dysfunctional communication patterns then cause </w:t>
        </w:r>
        <w:r w:rsidR="00B40F0A">
          <w:rPr>
            <w:rFonts w:ascii="Times New Roman" w:hAnsi="Times New Roman" w:cs="Times New Roman"/>
            <w:sz w:val="24"/>
            <w:szCs w:val="24"/>
          </w:rPr>
          <w:t>a higher reliance on problematic use, falling within a</w:t>
        </w:r>
      </w:ins>
      <w:ins w:id="573" w:author="Michele Giunti" w:date="2023-02-20T16:50:00Z">
        <w:r w:rsidR="00B40F0A">
          <w:rPr>
            <w:rFonts w:ascii="Times New Roman" w:hAnsi="Times New Roman" w:cs="Times New Roman"/>
            <w:sz w:val="24"/>
            <w:szCs w:val="24"/>
          </w:rPr>
          <w:t xml:space="preserve"> exacerbating cycle which has dire</w:t>
        </w:r>
        <w:r w:rsidR="006C532E">
          <w:rPr>
            <w:rFonts w:ascii="Times New Roman" w:hAnsi="Times New Roman" w:cs="Times New Roman"/>
            <w:sz w:val="24"/>
            <w:szCs w:val="24"/>
          </w:rPr>
          <w:t xml:space="preserve"> consequences on an individual’s wellness.</w:t>
        </w:r>
      </w:ins>
      <w:del w:id="574" w:author="Michele Giunti" w:date="2023-02-20T16:50:00Z">
        <w:r w:rsidRPr="00175273" w:rsidDel="006C532E">
          <w:rPr>
            <w:rFonts w:ascii="Times New Roman" w:hAnsi="Times New Roman" w:cs="Times New Roman"/>
            <w:sz w:val="24"/>
            <w:szCs w:val="24"/>
          </w:rPr>
          <w:delText xml:space="preserve">, as already negative aspects of both </w:delText>
        </w:r>
      </w:del>
      <w:del w:id="575" w:author="Michele Giunti" w:date="2023-02-20T16:44:00Z">
        <w:r w:rsidRPr="00175273" w:rsidDel="00EE32CA">
          <w:rPr>
            <w:rFonts w:ascii="Times New Roman" w:hAnsi="Times New Roman" w:cs="Times New Roman"/>
            <w:sz w:val="24"/>
            <w:szCs w:val="24"/>
          </w:rPr>
          <w:delText>social isolation</w:delText>
        </w:r>
      </w:del>
      <w:del w:id="576" w:author="Michele Giunti" w:date="2023-02-20T16:50:00Z">
        <w:r w:rsidRPr="00175273" w:rsidDel="006C532E">
          <w:rPr>
            <w:rFonts w:ascii="Times New Roman" w:hAnsi="Times New Roman" w:cs="Times New Roman"/>
            <w:sz w:val="24"/>
            <w:szCs w:val="24"/>
          </w:rPr>
          <w:delText xml:space="preserve"> and perceived loneliness are worsened by the individuals’ engagement in dysfunctional communication patterns</w:delText>
        </w:r>
      </w:del>
      <w:r>
        <w:rPr>
          <w:rFonts w:ascii="Times New Roman" w:hAnsi="Times New Roman" w:cs="Times New Roman"/>
          <w:sz w:val="24"/>
          <w:szCs w:val="24"/>
        </w:rPr>
        <w:t xml:space="preserve">. </w:t>
      </w:r>
      <w:r w:rsidRPr="007B0B8D">
        <w:rPr>
          <w:rFonts w:ascii="Times New Roman" w:hAnsi="Times New Roman" w:cs="Times New Roman"/>
          <w:sz w:val="24"/>
          <w:szCs w:val="24"/>
        </w:rPr>
        <w:t xml:space="preserve">Other literature goes deeper into the </w:t>
      </w:r>
      <w:r w:rsidRPr="000A5A84">
        <w:rPr>
          <w:rFonts w:ascii="Times New Roman" w:hAnsi="Times New Roman" w:cs="Times New Roman"/>
          <w:sz w:val="24"/>
          <w:szCs w:val="24"/>
          <w:highlight w:val="green"/>
          <w:rPrChange w:id="577" w:author="Meri Wimberly" w:date="2023-02-15T11:28:00Z">
            <w:rPr>
              <w:rFonts w:ascii="Times New Roman" w:hAnsi="Times New Roman" w:cs="Times New Roman"/>
              <w:sz w:val="24"/>
              <w:szCs w:val="24"/>
            </w:rPr>
          </w:rPrChange>
        </w:rPr>
        <w:t>specific effects per each condition</w:t>
      </w:r>
      <w:r w:rsidRPr="007B0B8D">
        <w:rPr>
          <w:rFonts w:ascii="Times New Roman" w:hAnsi="Times New Roman" w:cs="Times New Roman"/>
          <w:sz w:val="24"/>
          <w:szCs w:val="24"/>
        </w:rPr>
        <w:t>:</w:t>
      </w:r>
    </w:p>
    <w:p w14:paraId="46052E6B" w14:textId="17CE0835" w:rsidR="008401DB" w:rsidRPr="007B0B8D" w:rsidRDefault="008401DB">
      <w:pPr>
        <w:spacing w:after="0" w:line="480" w:lineRule="auto"/>
        <w:ind w:left="720" w:firstLine="720"/>
        <w:rPr>
          <w:rFonts w:ascii="Times New Roman" w:hAnsi="Times New Roman" w:cs="Times New Roman"/>
          <w:sz w:val="24"/>
          <w:szCs w:val="24"/>
        </w:rPr>
        <w:pPrChange w:id="578" w:author="Microsoft Office User" w:date="2023-02-13T11:38:00Z">
          <w:pPr>
            <w:spacing w:line="480" w:lineRule="auto"/>
            <w:ind w:left="720" w:firstLine="720"/>
          </w:pPr>
        </w:pPrChange>
      </w:pPr>
      <w:r w:rsidRPr="008401DB">
        <w:rPr>
          <w:rStyle w:val="Heading3Char"/>
          <w:rFonts w:ascii="Times New Roman" w:hAnsi="Times New Roman" w:cs="Times New Roman"/>
          <w:b/>
          <w:bCs/>
          <w:i/>
          <w:iCs/>
          <w:color w:val="000000" w:themeColor="text1"/>
        </w:rPr>
        <w:t>Cardiovascular Diseases</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Individuals </w:t>
      </w:r>
      <w:del w:id="579" w:author="Michele Giunti" w:date="2023-02-20T16:50:00Z">
        <w:r w:rsidRPr="000A5A84" w:rsidDel="00074F7E">
          <w:rPr>
            <w:rFonts w:ascii="Times New Roman" w:hAnsi="Times New Roman" w:cs="Times New Roman"/>
            <w:sz w:val="24"/>
            <w:szCs w:val="24"/>
            <w:highlight w:val="green"/>
            <w:rPrChange w:id="580" w:author="Meri Wimberly" w:date="2023-02-15T11:28:00Z">
              <w:rPr>
                <w:rFonts w:ascii="Times New Roman" w:hAnsi="Times New Roman" w:cs="Times New Roman"/>
                <w:sz w:val="24"/>
                <w:szCs w:val="24"/>
              </w:rPr>
            </w:rPrChange>
          </w:rPr>
          <w:delText>at the higher spectrum of</w:delText>
        </w:r>
        <w:r w:rsidRPr="007B0B8D" w:rsidDel="00074F7E">
          <w:rPr>
            <w:rFonts w:ascii="Times New Roman" w:hAnsi="Times New Roman" w:cs="Times New Roman"/>
            <w:sz w:val="24"/>
            <w:szCs w:val="24"/>
          </w:rPr>
          <w:delText xml:space="preserve"> loneliness</w:delText>
        </w:r>
      </w:del>
      <w:ins w:id="581" w:author="Michele Giunti" w:date="2023-02-20T16:50:00Z">
        <w:r w:rsidR="00074F7E">
          <w:rPr>
            <w:rFonts w:ascii="Times New Roman" w:hAnsi="Times New Roman" w:cs="Times New Roman"/>
            <w:sz w:val="24"/>
            <w:szCs w:val="24"/>
          </w:rPr>
          <w:t>wi</w:t>
        </w:r>
      </w:ins>
      <w:ins w:id="582" w:author="Michele Giunti" w:date="2023-02-20T16:51:00Z">
        <w:r w:rsidR="00074F7E">
          <w:rPr>
            <w:rFonts w:ascii="Times New Roman" w:hAnsi="Times New Roman" w:cs="Times New Roman"/>
            <w:sz w:val="24"/>
            <w:szCs w:val="24"/>
          </w:rPr>
          <w:t>th higher levels of self-reported loneliness</w:t>
        </w:r>
      </w:ins>
      <w:r w:rsidRPr="007B0B8D">
        <w:rPr>
          <w:rFonts w:ascii="Times New Roman" w:hAnsi="Times New Roman" w:cs="Times New Roman"/>
          <w:sz w:val="24"/>
          <w:szCs w:val="24"/>
        </w:rPr>
        <w:t xml:space="preserve"> </w:t>
      </w:r>
      <w:commentRangeStart w:id="583"/>
      <w:del w:id="584" w:author="Michele Giunti" w:date="2023-02-20T16:51:00Z">
        <w:r w:rsidRPr="007B0B8D" w:rsidDel="00074F7E">
          <w:rPr>
            <w:rFonts w:ascii="Times New Roman" w:hAnsi="Times New Roman" w:cs="Times New Roman"/>
            <w:sz w:val="24"/>
            <w:szCs w:val="24"/>
          </w:rPr>
          <w:delText>can</w:delText>
        </w:r>
      </w:del>
      <w:r w:rsidRPr="007B0B8D">
        <w:rPr>
          <w:rFonts w:ascii="Times New Roman" w:hAnsi="Times New Roman" w:cs="Times New Roman"/>
          <w:sz w:val="24"/>
          <w:szCs w:val="24"/>
        </w:rPr>
        <w:t xml:space="preserve"> experience increases </w:t>
      </w:r>
      <w:commentRangeEnd w:id="583"/>
      <w:r w:rsidR="000A5A84">
        <w:rPr>
          <w:rStyle w:val="CommentReference"/>
        </w:rPr>
        <w:commentReference w:id="583"/>
      </w:r>
      <w:r w:rsidRPr="007B0B8D">
        <w:rPr>
          <w:rFonts w:ascii="Times New Roman" w:hAnsi="Times New Roman" w:cs="Times New Roman"/>
          <w:sz w:val="24"/>
          <w:szCs w:val="24"/>
        </w:rPr>
        <w:t>of up to 14.4 mmHg of systolic blood pressure, leading to sever</w:t>
      </w:r>
      <w:r>
        <w:rPr>
          <w:rFonts w:ascii="Times New Roman" w:hAnsi="Times New Roman" w:cs="Times New Roman"/>
          <w:sz w:val="24"/>
          <w:szCs w:val="24"/>
        </w:rPr>
        <w:t>e</w:t>
      </w:r>
      <w:r w:rsidRPr="007B0B8D">
        <w:rPr>
          <w:rFonts w:ascii="Times New Roman" w:hAnsi="Times New Roman" w:cs="Times New Roman"/>
          <w:sz w:val="24"/>
          <w:szCs w:val="24"/>
        </w:rPr>
        <w:t xml:space="preserve"> hypertension, and higher chances of atherosclerosis (Xia &amp; Li, 2018). In addition, their incidence of coronary heart diseases and stroke was 1.29 times higher </w:t>
      </w:r>
      <w:del w:id="585" w:author="Michele Giunti" w:date="2023-02-20T16:51:00Z">
        <w:r w:rsidRPr="007B0B8D" w:rsidDel="00B373FF">
          <w:rPr>
            <w:rFonts w:ascii="Times New Roman" w:hAnsi="Times New Roman" w:cs="Times New Roman"/>
            <w:sz w:val="24"/>
            <w:szCs w:val="24"/>
          </w:rPr>
          <w:delText xml:space="preserve">than </w:delText>
        </w:r>
        <w:commentRangeStart w:id="586"/>
        <w:r w:rsidRPr="007B0B8D" w:rsidDel="00B373FF">
          <w:rPr>
            <w:rFonts w:ascii="Times New Roman" w:hAnsi="Times New Roman" w:cs="Times New Roman"/>
            <w:sz w:val="24"/>
            <w:szCs w:val="24"/>
          </w:rPr>
          <w:delText>people in the lower part of the spectrum</w:delText>
        </w:r>
        <w:commentRangeEnd w:id="586"/>
        <w:r w:rsidR="0023073F" w:rsidDel="00B373FF">
          <w:rPr>
            <w:rStyle w:val="CommentReference"/>
          </w:rPr>
          <w:commentReference w:id="586"/>
        </w:r>
      </w:del>
      <w:ins w:id="587" w:author="Michele Giunti" w:date="2023-02-20T16:51:00Z">
        <w:r w:rsidR="00B373FF">
          <w:rPr>
            <w:rFonts w:ascii="Times New Roman" w:hAnsi="Times New Roman" w:cs="Times New Roman"/>
            <w:sz w:val="24"/>
            <w:szCs w:val="24"/>
          </w:rPr>
          <w:t>lower levels of self-reported loneliness</w:t>
        </w:r>
      </w:ins>
      <w:r w:rsidRPr="007B0B8D">
        <w:rPr>
          <w:rFonts w:ascii="Times New Roman" w:hAnsi="Times New Roman" w:cs="Times New Roman"/>
          <w:sz w:val="24"/>
          <w:szCs w:val="24"/>
        </w:rPr>
        <w:t xml:space="preserve"> (Paul </w:t>
      </w:r>
      <w:r>
        <w:rPr>
          <w:rFonts w:ascii="Times New Roman" w:hAnsi="Times New Roman" w:cs="Times New Roman"/>
          <w:sz w:val="24"/>
          <w:szCs w:val="24"/>
        </w:rPr>
        <w:t>et al.</w:t>
      </w:r>
      <w:r w:rsidRPr="007B0B8D">
        <w:rPr>
          <w:rFonts w:ascii="Times New Roman" w:hAnsi="Times New Roman" w:cs="Times New Roman"/>
          <w:sz w:val="24"/>
          <w:szCs w:val="24"/>
        </w:rPr>
        <w:t>, 2021). Rates remain the same across age and gender, but older adults are reported to feel these effects more from real rather than perceived social isolation (National Academy of Sciences, Engineering, and Medicine</w:t>
      </w:r>
      <w:r w:rsidR="00EE6790">
        <w:rPr>
          <w:rFonts w:ascii="Times New Roman" w:hAnsi="Times New Roman" w:cs="Times New Roman"/>
          <w:sz w:val="24"/>
          <w:szCs w:val="24"/>
        </w:rPr>
        <w:t xml:space="preserve"> [</w:t>
      </w:r>
      <w:r w:rsidRPr="007B0B8D">
        <w:rPr>
          <w:rFonts w:ascii="Times New Roman" w:hAnsi="Times New Roman" w:cs="Times New Roman"/>
          <w:sz w:val="24"/>
          <w:szCs w:val="24"/>
        </w:rPr>
        <w:t>NASEM</w:t>
      </w:r>
      <w:r w:rsidR="00EE6790">
        <w:rPr>
          <w:rFonts w:ascii="Times New Roman" w:hAnsi="Times New Roman" w:cs="Times New Roman"/>
          <w:sz w:val="24"/>
          <w:szCs w:val="24"/>
        </w:rPr>
        <w:t>]</w:t>
      </w:r>
      <w:r w:rsidRPr="007B0B8D">
        <w:rPr>
          <w:rFonts w:ascii="Times New Roman" w:hAnsi="Times New Roman" w:cs="Times New Roman"/>
          <w:sz w:val="24"/>
          <w:szCs w:val="24"/>
        </w:rPr>
        <w:t>, 2020).</w:t>
      </w:r>
    </w:p>
    <w:p w14:paraId="4FD2945D" w14:textId="55C2E37D" w:rsidR="008401DB" w:rsidRPr="007B0B8D" w:rsidRDefault="008401DB">
      <w:pPr>
        <w:spacing w:after="0" w:line="480" w:lineRule="auto"/>
        <w:ind w:left="720" w:firstLine="720"/>
        <w:rPr>
          <w:rFonts w:ascii="Times New Roman" w:hAnsi="Times New Roman" w:cs="Times New Roman"/>
          <w:sz w:val="24"/>
          <w:szCs w:val="24"/>
        </w:rPr>
        <w:pPrChange w:id="588" w:author="Microsoft Office User" w:date="2023-02-13T11:38:00Z">
          <w:pPr>
            <w:spacing w:line="480" w:lineRule="auto"/>
            <w:ind w:left="720" w:firstLine="720"/>
          </w:pPr>
        </w:pPrChange>
      </w:pPr>
      <w:r w:rsidRPr="008401DB">
        <w:rPr>
          <w:rStyle w:val="Heading3Char"/>
          <w:rFonts w:ascii="Times New Roman" w:hAnsi="Times New Roman" w:cs="Times New Roman"/>
          <w:b/>
          <w:bCs/>
          <w:i/>
          <w:iCs/>
          <w:color w:val="000000" w:themeColor="text1"/>
        </w:rPr>
        <w:t>Cognition and Self-Reported Health</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worst outcomes are found across seniors and people with underlying mental conditions, such as schizophrenia, obsessive compulsive disorders, bipolar disorder etc., </w:t>
      </w:r>
      <w:del w:id="589" w:author="Michele Giunti" w:date="2023-02-20T16:53:00Z">
        <w:r w:rsidRPr="009E335F" w:rsidDel="00132F5D">
          <w:rPr>
            <w:rFonts w:ascii="Times New Roman" w:hAnsi="Times New Roman" w:cs="Times New Roman"/>
            <w:sz w:val="24"/>
            <w:szCs w:val="24"/>
            <w:highlight w:val="green"/>
            <w:rPrChange w:id="590" w:author="Meri Wimberly" w:date="2023-02-15T12:08:00Z">
              <w:rPr>
                <w:rFonts w:ascii="Times New Roman" w:hAnsi="Times New Roman" w:cs="Times New Roman"/>
                <w:sz w:val="24"/>
                <w:szCs w:val="24"/>
              </w:rPr>
            </w:rPrChange>
          </w:rPr>
          <w:delText>finding</w:delText>
        </w:r>
        <w:r w:rsidRPr="007B0B8D" w:rsidDel="00132F5D">
          <w:rPr>
            <w:rFonts w:ascii="Times New Roman" w:hAnsi="Times New Roman" w:cs="Times New Roman"/>
            <w:sz w:val="24"/>
            <w:szCs w:val="24"/>
          </w:rPr>
          <w:delText xml:space="preserve"> </w:delText>
        </w:r>
      </w:del>
      <w:ins w:id="591" w:author="Michele Giunti" w:date="2023-02-20T16:53:00Z">
        <w:r w:rsidR="00132F5D">
          <w:rPr>
            <w:rFonts w:ascii="Times New Roman" w:hAnsi="Times New Roman" w:cs="Times New Roman"/>
            <w:sz w:val="24"/>
            <w:szCs w:val="24"/>
          </w:rPr>
          <w:t>with higher loneliness being ass</w:t>
        </w:r>
      </w:ins>
      <w:ins w:id="592" w:author="Michele Giunti" w:date="2023-02-20T16:54:00Z">
        <w:r w:rsidR="00132F5D">
          <w:rPr>
            <w:rFonts w:ascii="Times New Roman" w:hAnsi="Times New Roman" w:cs="Times New Roman"/>
            <w:sz w:val="24"/>
            <w:szCs w:val="24"/>
          </w:rPr>
          <w:t>ociated with</w:t>
        </w:r>
      </w:ins>
      <w:ins w:id="593" w:author="Michele Giunti" w:date="2023-02-20T16:53:00Z">
        <w:r w:rsidR="00132F5D" w:rsidRPr="007B0B8D">
          <w:rPr>
            <w:rFonts w:ascii="Times New Roman" w:hAnsi="Times New Roman" w:cs="Times New Roman"/>
            <w:sz w:val="24"/>
            <w:szCs w:val="24"/>
          </w:rPr>
          <w:t xml:space="preserve"> </w:t>
        </w:r>
      </w:ins>
      <w:r w:rsidRPr="007B0B8D">
        <w:rPr>
          <w:rFonts w:ascii="Times New Roman" w:hAnsi="Times New Roman" w:cs="Times New Roman"/>
          <w:sz w:val="24"/>
          <w:szCs w:val="24"/>
        </w:rPr>
        <w:t xml:space="preserve">an increased rate of impairment and </w:t>
      </w:r>
      <w:r w:rsidRPr="009E335F">
        <w:rPr>
          <w:rFonts w:ascii="Times New Roman" w:hAnsi="Times New Roman" w:cs="Times New Roman"/>
          <w:sz w:val="24"/>
          <w:szCs w:val="24"/>
          <w:highlight w:val="green"/>
          <w:rPrChange w:id="594" w:author="Meri Wimberly" w:date="2023-02-15T12:08:00Z">
            <w:rPr>
              <w:rFonts w:ascii="Times New Roman" w:hAnsi="Times New Roman" w:cs="Times New Roman"/>
              <w:sz w:val="24"/>
              <w:szCs w:val="24"/>
            </w:rPr>
          </w:rPrChange>
        </w:rPr>
        <w:t>longer times for remissions</w:t>
      </w:r>
      <w:r w:rsidRPr="007B0B8D">
        <w:rPr>
          <w:rFonts w:ascii="Times New Roman" w:hAnsi="Times New Roman" w:cs="Times New Roman"/>
          <w:sz w:val="24"/>
          <w:szCs w:val="24"/>
        </w:rPr>
        <w:t xml:space="preserve"> (Wang </w:t>
      </w:r>
      <w:r>
        <w:rPr>
          <w:rFonts w:ascii="Times New Roman" w:hAnsi="Times New Roman" w:cs="Times New Roman"/>
          <w:sz w:val="24"/>
          <w:szCs w:val="24"/>
        </w:rPr>
        <w:t>et al.</w:t>
      </w:r>
      <w:r w:rsidRPr="007B0B8D">
        <w:rPr>
          <w:rFonts w:ascii="Times New Roman" w:hAnsi="Times New Roman" w:cs="Times New Roman"/>
          <w:sz w:val="24"/>
          <w:szCs w:val="24"/>
        </w:rPr>
        <w:t xml:space="preserve">, 2018; NASEM, 2020). People over 65, in particular, tend to </w:t>
      </w:r>
      <w:del w:id="595" w:author="Michele Giunti" w:date="2023-02-20T16:54:00Z">
        <w:r w:rsidRPr="009E335F" w:rsidDel="0094295E">
          <w:rPr>
            <w:rFonts w:ascii="Times New Roman" w:hAnsi="Times New Roman" w:cs="Times New Roman"/>
            <w:sz w:val="24"/>
            <w:szCs w:val="24"/>
            <w:highlight w:val="green"/>
            <w:rPrChange w:id="596" w:author="Meri Wimberly" w:date="2023-02-15T12:09:00Z">
              <w:rPr>
                <w:rFonts w:ascii="Times New Roman" w:hAnsi="Times New Roman" w:cs="Times New Roman"/>
                <w:sz w:val="24"/>
                <w:szCs w:val="24"/>
              </w:rPr>
            </w:rPrChange>
          </w:rPr>
          <w:delText>find</w:delText>
        </w:r>
        <w:r w:rsidRPr="007B0B8D" w:rsidDel="0094295E">
          <w:rPr>
            <w:rFonts w:ascii="Times New Roman" w:hAnsi="Times New Roman" w:cs="Times New Roman"/>
            <w:sz w:val="24"/>
            <w:szCs w:val="24"/>
          </w:rPr>
          <w:delText xml:space="preserve"> </w:delText>
        </w:r>
      </w:del>
      <w:ins w:id="597" w:author="Michele Giunti" w:date="2023-02-20T16:54:00Z">
        <w:r w:rsidR="0094295E">
          <w:rPr>
            <w:rFonts w:ascii="Times New Roman" w:hAnsi="Times New Roman" w:cs="Times New Roman"/>
            <w:sz w:val="24"/>
            <w:szCs w:val="24"/>
          </w:rPr>
          <w:t>be burdened by the</w:t>
        </w:r>
        <w:r w:rsidR="0094295E" w:rsidRPr="007B0B8D">
          <w:rPr>
            <w:rFonts w:ascii="Times New Roman" w:hAnsi="Times New Roman" w:cs="Times New Roman"/>
            <w:sz w:val="24"/>
            <w:szCs w:val="24"/>
          </w:rPr>
          <w:t xml:space="preserve"> </w:t>
        </w:r>
      </w:ins>
      <w:r w:rsidRPr="007B0B8D">
        <w:rPr>
          <w:rFonts w:ascii="Times New Roman" w:hAnsi="Times New Roman" w:cs="Times New Roman"/>
          <w:sz w:val="24"/>
          <w:szCs w:val="24"/>
        </w:rPr>
        <w:t>most troublesome consequences</w:t>
      </w:r>
      <w:ins w:id="598" w:author="Michele Giunti" w:date="2023-02-20T16:54:00Z">
        <w:r w:rsidR="0094295E">
          <w:rPr>
            <w:rFonts w:ascii="Times New Roman" w:hAnsi="Times New Roman" w:cs="Times New Roman"/>
            <w:sz w:val="24"/>
            <w:szCs w:val="24"/>
          </w:rPr>
          <w:t xml:space="preserve"> of </w:t>
        </w:r>
        <w:r w:rsidR="00CA701F">
          <w:rPr>
            <w:rFonts w:ascii="Times New Roman" w:hAnsi="Times New Roman" w:cs="Times New Roman"/>
            <w:sz w:val="24"/>
            <w:szCs w:val="24"/>
          </w:rPr>
          <w:t>prolonged</w:t>
        </w:r>
        <w:r w:rsidR="0094295E">
          <w:rPr>
            <w:rFonts w:ascii="Times New Roman" w:hAnsi="Times New Roman" w:cs="Times New Roman"/>
            <w:sz w:val="24"/>
            <w:szCs w:val="24"/>
          </w:rPr>
          <w:t xml:space="preserve"> loneliness</w:t>
        </w:r>
      </w:ins>
      <w:r w:rsidRPr="007B0B8D">
        <w:rPr>
          <w:rFonts w:ascii="Times New Roman" w:hAnsi="Times New Roman" w:cs="Times New Roman"/>
          <w:sz w:val="24"/>
          <w:szCs w:val="24"/>
        </w:rPr>
        <w:t>, with 30% of the senior sample in Hämmig’s (2019) study of loneliness’s generational health effects reporting a general decline in self-rated health</w:t>
      </w:r>
      <w:ins w:id="599" w:author="Michele Giunti" w:date="2023-02-20T16:55:00Z">
        <w:r w:rsidR="00CD76D9">
          <w:rPr>
            <w:rFonts w:ascii="Times New Roman" w:hAnsi="Times New Roman" w:cs="Times New Roman"/>
            <w:sz w:val="24"/>
            <w:szCs w:val="24"/>
          </w:rPr>
          <w:t xml:space="preserve">. The finding was then also confirmed by Launaigh &amp; Lawlor (2008), which attribute </w:t>
        </w:r>
      </w:ins>
      <w:ins w:id="600" w:author="Michele Giunti" w:date="2023-02-20T16:56:00Z">
        <w:r w:rsidR="00CD76D9">
          <w:rPr>
            <w:rFonts w:ascii="Times New Roman" w:hAnsi="Times New Roman" w:cs="Times New Roman"/>
            <w:sz w:val="24"/>
            <w:szCs w:val="24"/>
          </w:rPr>
          <w:t>loneliness with higher rates of Alzheimer’s Dementia.</w:t>
        </w:r>
      </w:ins>
      <w:del w:id="601" w:author="Michele Giunti" w:date="2023-02-20T16:55:00Z">
        <w:r w:rsidRPr="007B0B8D" w:rsidDel="00CD76D9">
          <w:rPr>
            <w:rFonts w:ascii="Times New Roman" w:hAnsi="Times New Roman" w:cs="Times New Roman"/>
            <w:sz w:val="24"/>
            <w:szCs w:val="24"/>
          </w:rPr>
          <w:delText xml:space="preserve">; </w:delText>
        </w:r>
        <w:commentRangeStart w:id="602"/>
        <w:r w:rsidRPr="007B0B8D" w:rsidDel="00CD76D9">
          <w:rPr>
            <w:rFonts w:ascii="Times New Roman" w:hAnsi="Times New Roman" w:cs="Times New Roman"/>
            <w:sz w:val="24"/>
            <w:szCs w:val="24"/>
          </w:rPr>
          <w:delText>a</w:delText>
        </w:r>
      </w:del>
      <w:r w:rsidRPr="007B0B8D">
        <w:rPr>
          <w:rFonts w:ascii="Times New Roman" w:hAnsi="Times New Roman" w:cs="Times New Roman"/>
          <w:sz w:val="24"/>
          <w:szCs w:val="24"/>
        </w:rPr>
        <w:t xml:space="preserve"> finding confirmed by increasing rates of Alzheimer’s dementia across abandoned elderly </w:t>
      </w:r>
      <w:commentRangeEnd w:id="602"/>
      <w:r w:rsidR="009E335F">
        <w:rPr>
          <w:rStyle w:val="CommentReference"/>
        </w:rPr>
        <w:commentReference w:id="602"/>
      </w:r>
      <w:r w:rsidRPr="007B0B8D">
        <w:rPr>
          <w:rFonts w:ascii="Times New Roman" w:hAnsi="Times New Roman" w:cs="Times New Roman"/>
          <w:sz w:val="24"/>
          <w:szCs w:val="24"/>
        </w:rPr>
        <w:t>(Luanaigh &amp; Lawlor, 2008)</w:t>
      </w:r>
    </w:p>
    <w:p w14:paraId="5C92974A" w14:textId="5396E02F" w:rsidR="008401DB" w:rsidRPr="007B0B8D" w:rsidRDefault="008401DB">
      <w:pPr>
        <w:spacing w:after="0" w:line="480" w:lineRule="auto"/>
        <w:ind w:left="720" w:firstLine="720"/>
        <w:rPr>
          <w:rFonts w:ascii="Times New Roman" w:hAnsi="Times New Roman" w:cs="Times New Roman"/>
          <w:sz w:val="24"/>
          <w:szCs w:val="24"/>
        </w:rPr>
        <w:pPrChange w:id="603" w:author="Microsoft Office User" w:date="2023-02-13T11:38:00Z">
          <w:pPr>
            <w:spacing w:line="480" w:lineRule="auto"/>
            <w:ind w:left="720" w:firstLine="720"/>
          </w:pPr>
        </w:pPrChange>
      </w:pPr>
      <w:r w:rsidRPr="008401DB">
        <w:rPr>
          <w:rStyle w:val="Heading3Char"/>
          <w:rFonts w:ascii="Times New Roman" w:hAnsi="Times New Roman" w:cs="Times New Roman"/>
          <w:b/>
          <w:bCs/>
          <w:i/>
          <w:iCs/>
          <w:color w:val="000000" w:themeColor="text1"/>
        </w:rPr>
        <w:t>Depression and Anxiety</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association between loneliness, social isolation, and mental health comes both from a biomedical explanation of hormonal and organic dysfunction, such as cortical accumulation and HPA axis inflammation, and a </w:t>
      </w:r>
      <w:del w:id="604" w:author="Michele Giunti" w:date="2023-02-20T16:56:00Z">
        <w:r w:rsidRPr="007B0B8D" w:rsidDel="00870E15">
          <w:rPr>
            <w:rFonts w:ascii="Times New Roman" w:hAnsi="Times New Roman" w:cs="Times New Roman"/>
            <w:sz w:val="24"/>
            <w:szCs w:val="24"/>
          </w:rPr>
          <w:delText xml:space="preserve">maladaptive </w:delText>
        </w:r>
      </w:del>
      <w:ins w:id="605" w:author="Michele Giunti" w:date="2023-02-20T16:56:00Z">
        <w:r w:rsidR="00870E15">
          <w:rPr>
            <w:rFonts w:ascii="Times New Roman" w:hAnsi="Times New Roman" w:cs="Times New Roman"/>
            <w:sz w:val="24"/>
            <w:szCs w:val="24"/>
          </w:rPr>
          <w:t>misdeveloped</w:t>
        </w:r>
        <w:r w:rsidR="00870E15" w:rsidRPr="007B0B8D">
          <w:rPr>
            <w:rFonts w:ascii="Times New Roman" w:hAnsi="Times New Roman" w:cs="Times New Roman"/>
            <w:sz w:val="24"/>
            <w:szCs w:val="24"/>
          </w:rPr>
          <w:t xml:space="preserve"> </w:t>
        </w:r>
      </w:ins>
      <w:r w:rsidRPr="007B0B8D">
        <w:rPr>
          <w:rFonts w:ascii="Times New Roman" w:hAnsi="Times New Roman" w:cs="Times New Roman"/>
          <w:sz w:val="24"/>
          <w:szCs w:val="24"/>
        </w:rPr>
        <w:t>social cognition framework, which can be addressed with therapy or pharmaceuticals (Park et al., 2020). In fact, emotional, rather than social</w:t>
      </w:r>
      <w:ins w:id="606" w:author="Michele Giunti" w:date="2023-02-20T16:57:00Z">
        <w:r w:rsidR="007B669E">
          <w:rPr>
            <w:rFonts w:ascii="Times New Roman" w:hAnsi="Times New Roman" w:cs="Times New Roman"/>
            <w:sz w:val="24"/>
            <w:szCs w:val="24"/>
          </w:rPr>
          <w:t xml:space="preserve"> and physical</w:t>
        </w:r>
      </w:ins>
      <w:r w:rsidRPr="007B0B8D">
        <w:rPr>
          <w:rFonts w:ascii="Times New Roman" w:hAnsi="Times New Roman" w:cs="Times New Roman"/>
          <w:sz w:val="24"/>
          <w:szCs w:val="24"/>
        </w:rPr>
        <w:t xml:space="preserve"> loneliness, is associated with higher incidence</w:t>
      </w:r>
      <w:ins w:id="607" w:author="Michele Giunti" w:date="2023-02-20T16:57:00Z">
        <w:r w:rsidR="007B669E">
          <w:rPr>
            <w:rFonts w:ascii="Times New Roman" w:hAnsi="Times New Roman" w:cs="Times New Roman"/>
            <w:sz w:val="24"/>
            <w:szCs w:val="24"/>
          </w:rPr>
          <w:t>s</w:t>
        </w:r>
      </w:ins>
      <w:r w:rsidRPr="007B0B8D">
        <w:rPr>
          <w:rFonts w:ascii="Times New Roman" w:hAnsi="Times New Roman" w:cs="Times New Roman"/>
          <w:sz w:val="24"/>
          <w:szCs w:val="24"/>
        </w:rPr>
        <w:t xml:space="preserve"> of major depressive disorders and generalized anxiety disorders (Hyland et al., 2019). </w:t>
      </w:r>
      <w:del w:id="608" w:author="Michele Giunti" w:date="2023-02-20T16:58:00Z">
        <w:r w:rsidRPr="007B0B8D" w:rsidDel="00422F3B">
          <w:rPr>
            <w:rFonts w:ascii="Times New Roman" w:hAnsi="Times New Roman" w:cs="Times New Roman"/>
            <w:sz w:val="24"/>
            <w:szCs w:val="24"/>
          </w:rPr>
          <w:delText xml:space="preserve">The combined effect of previous mental conditions </w:delText>
        </w:r>
      </w:del>
      <w:del w:id="609" w:author="Michele Giunti" w:date="2023-02-20T16:57:00Z">
        <w:r w:rsidRPr="009E335F" w:rsidDel="00D4683D">
          <w:rPr>
            <w:rFonts w:ascii="Times New Roman" w:hAnsi="Times New Roman" w:cs="Times New Roman"/>
            <w:sz w:val="24"/>
            <w:szCs w:val="24"/>
            <w:highlight w:val="green"/>
            <w:rPrChange w:id="610" w:author="Meri Wimberly" w:date="2023-02-15T12:10:00Z">
              <w:rPr>
                <w:rFonts w:ascii="Times New Roman" w:hAnsi="Times New Roman" w:cs="Times New Roman"/>
                <w:sz w:val="24"/>
                <w:szCs w:val="24"/>
              </w:rPr>
            </w:rPrChange>
          </w:rPr>
          <w:delText>further reports</w:delText>
        </w:r>
      </w:del>
      <w:ins w:id="611" w:author="Michele Giunti" w:date="2023-02-20T16:58:00Z">
        <w:r w:rsidR="00422F3B">
          <w:rPr>
            <w:rFonts w:ascii="Times New Roman" w:hAnsi="Times New Roman" w:cs="Times New Roman"/>
            <w:sz w:val="24"/>
            <w:szCs w:val="24"/>
          </w:rPr>
          <w:t xml:space="preserve">Other reports </w:t>
        </w:r>
        <w:r w:rsidR="00043C07">
          <w:rPr>
            <w:rFonts w:ascii="Times New Roman" w:hAnsi="Times New Roman" w:cs="Times New Roman"/>
            <w:sz w:val="24"/>
            <w:szCs w:val="24"/>
          </w:rPr>
          <w:t>denote an association betw</w:t>
        </w:r>
      </w:ins>
      <w:ins w:id="612" w:author="Michele Giunti" w:date="2023-02-20T16:59:00Z">
        <w:r w:rsidR="00043C07">
          <w:rPr>
            <w:rFonts w:ascii="Times New Roman" w:hAnsi="Times New Roman" w:cs="Times New Roman"/>
            <w:sz w:val="24"/>
            <w:szCs w:val="24"/>
          </w:rPr>
          <w:t>een</w:t>
        </w:r>
      </w:ins>
      <w:del w:id="613" w:author="Michele Giunti" w:date="2023-02-20T16:59:00Z">
        <w:r w:rsidRPr="007B0B8D" w:rsidDel="00043C07">
          <w:rPr>
            <w:rFonts w:ascii="Times New Roman" w:hAnsi="Times New Roman" w:cs="Times New Roman"/>
            <w:sz w:val="24"/>
            <w:szCs w:val="24"/>
          </w:rPr>
          <w:delText xml:space="preserve"> an</w:delText>
        </w:r>
      </w:del>
      <w:r w:rsidRPr="007B0B8D">
        <w:rPr>
          <w:rFonts w:ascii="Times New Roman" w:hAnsi="Times New Roman" w:cs="Times New Roman"/>
          <w:sz w:val="24"/>
          <w:szCs w:val="24"/>
        </w:rPr>
        <w:t xml:space="preserve"> increase</w:t>
      </w:r>
      <w:ins w:id="614" w:author="Michele Giunti" w:date="2023-02-20T16:59:00Z">
        <w:r w:rsidR="00043C07">
          <w:rPr>
            <w:rFonts w:ascii="Times New Roman" w:hAnsi="Times New Roman" w:cs="Times New Roman"/>
            <w:sz w:val="24"/>
            <w:szCs w:val="24"/>
          </w:rPr>
          <w:t>s</w:t>
        </w:r>
      </w:ins>
      <w:r w:rsidRPr="007B0B8D">
        <w:rPr>
          <w:rFonts w:ascii="Times New Roman" w:hAnsi="Times New Roman" w:cs="Times New Roman"/>
          <w:sz w:val="24"/>
          <w:szCs w:val="24"/>
        </w:rPr>
        <w:t xml:space="preserve"> </w:t>
      </w:r>
      <w:ins w:id="615" w:author="Michele Giunti" w:date="2023-02-20T16:57:00Z">
        <w:r w:rsidR="00D4683D">
          <w:rPr>
            <w:rFonts w:ascii="Times New Roman" w:hAnsi="Times New Roman" w:cs="Times New Roman"/>
            <w:sz w:val="24"/>
            <w:szCs w:val="24"/>
          </w:rPr>
          <w:t>in</w:t>
        </w:r>
      </w:ins>
      <w:del w:id="616" w:author="Michele Giunti" w:date="2023-02-20T16:57:00Z">
        <w:r w:rsidRPr="007B0B8D" w:rsidDel="00D4683D">
          <w:rPr>
            <w:rFonts w:ascii="Times New Roman" w:hAnsi="Times New Roman" w:cs="Times New Roman"/>
            <w:sz w:val="24"/>
            <w:szCs w:val="24"/>
          </w:rPr>
          <w:delText>of</w:delText>
        </w:r>
      </w:del>
      <w:r w:rsidRPr="007B0B8D">
        <w:rPr>
          <w:rFonts w:ascii="Times New Roman" w:hAnsi="Times New Roman" w:cs="Times New Roman"/>
          <w:sz w:val="24"/>
          <w:szCs w:val="24"/>
        </w:rPr>
        <w:t xml:space="preserve"> suicidal ideation and </w:t>
      </w:r>
      <w:del w:id="617" w:author="Michele Giunti" w:date="2023-02-20T16:58:00Z">
        <w:r w:rsidRPr="007B0B8D" w:rsidDel="00D4683D">
          <w:rPr>
            <w:rFonts w:ascii="Times New Roman" w:hAnsi="Times New Roman" w:cs="Times New Roman"/>
            <w:sz w:val="24"/>
            <w:szCs w:val="24"/>
          </w:rPr>
          <w:delText>suicide attempts</w:delText>
        </w:r>
      </w:del>
      <w:ins w:id="618" w:author="Michele Giunti" w:date="2023-02-20T16:58:00Z">
        <w:r w:rsidR="00D4683D">
          <w:rPr>
            <w:rFonts w:ascii="Times New Roman" w:hAnsi="Times New Roman" w:cs="Times New Roman"/>
            <w:sz w:val="24"/>
            <w:szCs w:val="24"/>
          </w:rPr>
          <w:t>attempted suicide</w:t>
        </w:r>
      </w:ins>
      <w:ins w:id="619" w:author="Michele Giunti" w:date="2023-02-20T16:59:00Z">
        <w:r w:rsidR="00043C07">
          <w:rPr>
            <w:rFonts w:ascii="Times New Roman" w:hAnsi="Times New Roman" w:cs="Times New Roman"/>
            <w:sz w:val="24"/>
            <w:szCs w:val="24"/>
          </w:rPr>
          <w:t>s</w:t>
        </w:r>
        <w:r w:rsidR="003C58C3">
          <w:rPr>
            <w:rFonts w:ascii="Times New Roman" w:hAnsi="Times New Roman" w:cs="Times New Roman"/>
            <w:sz w:val="24"/>
            <w:szCs w:val="24"/>
          </w:rPr>
          <w:t>,</w:t>
        </w:r>
      </w:ins>
      <w:r w:rsidRPr="007B0B8D">
        <w:rPr>
          <w:rFonts w:ascii="Times New Roman" w:hAnsi="Times New Roman" w:cs="Times New Roman"/>
          <w:sz w:val="24"/>
          <w:szCs w:val="24"/>
        </w:rPr>
        <w:t xml:space="preserve"> </w:t>
      </w:r>
      <w:del w:id="620" w:author="Michele Giunti" w:date="2023-02-20T16:59:00Z">
        <w:r w:rsidRPr="007B0B8D" w:rsidDel="00043C07">
          <w:rPr>
            <w:rFonts w:ascii="Times New Roman" w:hAnsi="Times New Roman" w:cs="Times New Roman"/>
            <w:sz w:val="24"/>
            <w:szCs w:val="24"/>
          </w:rPr>
          <w:delText xml:space="preserve">when </w:delText>
        </w:r>
      </w:del>
      <w:del w:id="621" w:author="Michele Giunti" w:date="2023-02-20T16:58:00Z">
        <w:r w:rsidRPr="007B0B8D" w:rsidDel="00D4683D">
          <w:rPr>
            <w:rFonts w:ascii="Times New Roman" w:hAnsi="Times New Roman" w:cs="Times New Roman"/>
            <w:sz w:val="24"/>
            <w:szCs w:val="24"/>
          </w:rPr>
          <w:delText xml:space="preserve">combined </w:delText>
        </w:r>
      </w:del>
      <w:del w:id="622" w:author="Michele Giunti" w:date="2023-02-20T16:59:00Z">
        <w:r w:rsidRPr="007B0B8D" w:rsidDel="00043C07">
          <w:rPr>
            <w:rFonts w:ascii="Times New Roman" w:hAnsi="Times New Roman" w:cs="Times New Roman"/>
            <w:sz w:val="24"/>
            <w:szCs w:val="24"/>
          </w:rPr>
          <w:delText>with</w:delText>
        </w:r>
      </w:del>
      <w:ins w:id="623" w:author="Michele Giunti" w:date="2023-02-20T16:59:00Z">
        <w:r w:rsidR="00043C07">
          <w:rPr>
            <w:rFonts w:ascii="Times New Roman" w:hAnsi="Times New Roman" w:cs="Times New Roman"/>
            <w:sz w:val="24"/>
            <w:szCs w:val="24"/>
          </w:rPr>
          <w:t>and individuals afflicted by</w:t>
        </w:r>
      </w:ins>
      <w:r w:rsidRPr="007B0B8D">
        <w:rPr>
          <w:rFonts w:ascii="Times New Roman" w:hAnsi="Times New Roman" w:cs="Times New Roman"/>
          <w:sz w:val="24"/>
          <w:szCs w:val="24"/>
        </w:rPr>
        <w:t xml:space="preserve"> both real and perceived isolation (30.44 and 4.37 Odds-Ratio respectively; Stickley &amp; Koyanagi, 2016)</w:t>
      </w:r>
    </w:p>
    <w:p w14:paraId="7EC2D41C" w14:textId="383C52DD" w:rsidR="008401DB" w:rsidRPr="007B0B8D" w:rsidRDefault="008401DB">
      <w:pPr>
        <w:spacing w:after="0" w:line="480" w:lineRule="auto"/>
        <w:ind w:left="720" w:firstLine="720"/>
        <w:rPr>
          <w:rFonts w:ascii="Times New Roman" w:hAnsi="Times New Roman" w:cs="Times New Roman"/>
          <w:sz w:val="24"/>
          <w:szCs w:val="24"/>
        </w:rPr>
        <w:pPrChange w:id="624" w:author="Microsoft Office User" w:date="2023-02-13T11:38:00Z">
          <w:pPr>
            <w:spacing w:line="480" w:lineRule="auto"/>
            <w:ind w:left="720" w:firstLine="720"/>
          </w:pPr>
        </w:pPrChange>
      </w:pPr>
      <w:r w:rsidRPr="008401DB">
        <w:rPr>
          <w:rStyle w:val="Heading3Char"/>
          <w:rFonts w:ascii="Times New Roman" w:hAnsi="Times New Roman" w:cs="Times New Roman"/>
          <w:b/>
          <w:bCs/>
          <w:i/>
          <w:iCs/>
          <w:color w:val="000000" w:themeColor="text1"/>
        </w:rPr>
        <w:t>Chronic Health Conditions and Health Behaviors</w:t>
      </w:r>
      <w:r w:rsidRPr="007B0B8D">
        <w:rPr>
          <w:rFonts w:ascii="Times New Roman" w:hAnsi="Times New Roman" w:cs="Times New Roman"/>
          <w:sz w:val="24"/>
          <w:szCs w:val="24"/>
        </w:rPr>
        <w:t xml:space="preserve">. </w:t>
      </w:r>
      <w:commentRangeStart w:id="625"/>
      <w:del w:id="626" w:author="Michele Giunti" w:date="2023-02-20T17:38:00Z">
        <w:r w:rsidRPr="007B0B8D" w:rsidDel="00561A50">
          <w:rPr>
            <w:rFonts w:ascii="Times New Roman" w:hAnsi="Times New Roman" w:cs="Times New Roman"/>
            <w:sz w:val="24"/>
            <w:szCs w:val="24"/>
          </w:rPr>
          <w:delText xml:space="preserve">The cognitive disassociation of social isolation and loneliness </w:delText>
        </w:r>
        <w:commentRangeEnd w:id="625"/>
        <w:r w:rsidR="009E335F" w:rsidDel="00561A50">
          <w:rPr>
            <w:rStyle w:val="CommentReference"/>
          </w:rPr>
          <w:commentReference w:id="625"/>
        </w:r>
        <w:r w:rsidRPr="007B0B8D" w:rsidDel="00561A50">
          <w:rPr>
            <w:rFonts w:ascii="Times New Roman" w:hAnsi="Times New Roman" w:cs="Times New Roman"/>
            <w:sz w:val="24"/>
            <w:szCs w:val="24"/>
          </w:rPr>
          <w:delText>creates higher risk for worsening of</w:delText>
        </w:r>
      </w:del>
      <w:ins w:id="627" w:author="Michele Giunti" w:date="2023-02-20T17:38:00Z">
        <w:r w:rsidR="004B6AA4">
          <w:rPr>
            <w:rFonts w:ascii="Times New Roman" w:hAnsi="Times New Roman" w:cs="Times New Roman"/>
            <w:sz w:val="24"/>
            <w:szCs w:val="24"/>
          </w:rPr>
          <w:t xml:space="preserve">People </w:t>
        </w:r>
      </w:ins>
      <w:ins w:id="628" w:author="Michele Giunti" w:date="2023-02-20T17:39:00Z">
        <w:r w:rsidR="00A26D69">
          <w:rPr>
            <w:rFonts w:ascii="Times New Roman" w:hAnsi="Times New Roman" w:cs="Times New Roman"/>
            <w:sz w:val="24"/>
            <w:szCs w:val="24"/>
          </w:rPr>
          <w:t>suffering</w:t>
        </w:r>
      </w:ins>
      <w:ins w:id="629" w:author="Michele Giunti" w:date="2023-02-20T17:38:00Z">
        <w:r w:rsidR="004B6AA4">
          <w:rPr>
            <w:rFonts w:ascii="Times New Roman" w:hAnsi="Times New Roman" w:cs="Times New Roman"/>
            <w:sz w:val="24"/>
            <w:szCs w:val="24"/>
          </w:rPr>
          <w:t xml:space="preserve"> higher levels of emotional loneliness </w:t>
        </w:r>
      </w:ins>
      <w:ins w:id="630" w:author="Michele Giunti" w:date="2023-02-20T17:39:00Z">
        <w:r w:rsidR="00A26D69">
          <w:rPr>
            <w:rFonts w:ascii="Times New Roman" w:hAnsi="Times New Roman" w:cs="Times New Roman"/>
            <w:sz w:val="24"/>
            <w:szCs w:val="24"/>
          </w:rPr>
          <w:t>also report</w:t>
        </w:r>
      </w:ins>
      <w:ins w:id="631" w:author="Michele Giunti" w:date="2023-02-20T17:40:00Z">
        <w:r w:rsidR="00AC5497">
          <w:rPr>
            <w:rFonts w:ascii="Times New Roman" w:hAnsi="Times New Roman" w:cs="Times New Roman"/>
            <w:sz w:val="24"/>
            <w:szCs w:val="24"/>
          </w:rPr>
          <w:t xml:space="preserve"> greater comorbidity with</w:t>
        </w:r>
      </w:ins>
      <w:r w:rsidRPr="007B0B8D">
        <w:rPr>
          <w:rFonts w:ascii="Times New Roman" w:hAnsi="Times New Roman" w:cs="Times New Roman"/>
          <w:sz w:val="24"/>
          <w:szCs w:val="24"/>
        </w:rPr>
        <w:t xml:space="preserve"> pre-existing conditions and</w:t>
      </w:r>
      <w:ins w:id="632" w:author="Michele Giunti" w:date="2023-02-20T17:40:00Z">
        <w:r w:rsidR="00AC5497">
          <w:rPr>
            <w:rFonts w:ascii="Times New Roman" w:hAnsi="Times New Roman" w:cs="Times New Roman"/>
            <w:sz w:val="24"/>
            <w:szCs w:val="24"/>
          </w:rPr>
          <w:t xml:space="preserve"> increased</w:t>
        </w:r>
      </w:ins>
      <w:r w:rsidRPr="007B0B8D">
        <w:rPr>
          <w:rFonts w:ascii="Times New Roman" w:hAnsi="Times New Roman" w:cs="Times New Roman"/>
          <w:sz w:val="24"/>
          <w:szCs w:val="24"/>
        </w:rPr>
        <w:t xml:space="preserve"> engagement in dysfunctional activities such as smoking, drinking, drug use, unhealthy diets, and physical inactivity</w:t>
      </w:r>
      <w:ins w:id="633" w:author="Michele Giunti" w:date="2023-02-20T17:41:00Z">
        <w:r w:rsidR="00BE6BF7">
          <w:rPr>
            <w:rFonts w:ascii="Times New Roman" w:hAnsi="Times New Roman" w:cs="Times New Roman"/>
            <w:sz w:val="24"/>
            <w:szCs w:val="24"/>
          </w:rPr>
          <w:t>; specifically,</w:t>
        </w:r>
      </w:ins>
      <w:del w:id="634" w:author="Michele Giunti" w:date="2023-02-20T17:40:00Z">
        <w:r w:rsidRPr="007B0B8D" w:rsidDel="00BE6BF7">
          <w:rPr>
            <w:rFonts w:ascii="Times New Roman" w:hAnsi="Times New Roman" w:cs="Times New Roman"/>
            <w:sz w:val="24"/>
            <w:szCs w:val="24"/>
          </w:rPr>
          <w:delText>, with</w:delText>
        </w:r>
      </w:del>
      <w:r w:rsidRPr="007B0B8D">
        <w:rPr>
          <w:rFonts w:ascii="Times New Roman" w:hAnsi="Times New Roman" w:cs="Times New Roman"/>
          <w:sz w:val="24"/>
          <w:szCs w:val="24"/>
        </w:rPr>
        <w:t xml:space="preserve"> prevalence rates increas</w:t>
      </w:r>
      <w:ins w:id="635" w:author="Michele Giunti" w:date="2023-02-20T17:41:00Z">
        <w:r w:rsidR="00BE6BF7">
          <w:rPr>
            <w:rFonts w:ascii="Times New Roman" w:hAnsi="Times New Roman" w:cs="Times New Roman"/>
            <w:sz w:val="24"/>
            <w:szCs w:val="24"/>
          </w:rPr>
          <w:t>e</w:t>
        </w:r>
      </w:ins>
      <w:del w:id="636" w:author="Michele Giunti" w:date="2023-02-20T17:41:00Z">
        <w:r w:rsidRPr="007B0B8D" w:rsidDel="00BE6BF7">
          <w:rPr>
            <w:rFonts w:ascii="Times New Roman" w:hAnsi="Times New Roman" w:cs="Times New Roman"/>
            <w:sz w:val="24"/>
            <w:szCs w:val="24"/>
          </w:rPr>
          <w:delText>ing</w:delText>
        </w:r>
      </w:del>
      <w:r w:rsidRPr="007B0B8D">
        <w:rPr>
          <w:rFonts w:ascii="Times New Roman" w:hAnsi="Times New Roman" w:cs="Times New Roman"/>
          <w:sz w:val="24"/>
          <w:szCs w:val="24"/>
        </w:rPr>
        <w:t xml:space="preserve"> by 15% to 20% between higher and lower loneliness distributions (</w:t>
      </w:r>
      <w:r w:rsidR="005E437B" w:rsidRPr="007B0B8D">
        <w:rPr>
          <w:rFonts w:ascii="Times New Roman" w:hAnsi="Times New Roman" w:cs="Times New Roman"/>
          <w:sz w:val="24"/>
          <w:szCs w:val="24"/>
        </w:rPr>
        <w:t>Hämmig,</w:t>
      </w:r>
      <w:r w:rsidR="005E437B">
        <w:rPr>
          <w:rFonts w:ascii="Times New Roman" w:hAnsi="Times New Roman" w:cs="Times New Roman"/>
          <w:sz w:val="24"/>
          <w:szCs w:val="24"/>
        </w:rPr>
        <w:t xml:space="preserve"> </w:t>
      </w:r>
      <w:r w:rsidR="005E437B" w:rsidRPr="007B0B8D">
        <w:rPr>
          <w:rFonts w:ascii="Times New Roman" w:hAnsi="Times New Roman" w:cs="Times New Roman"/>
          <w:sz w:val="24"/>
          <w:szCs w:val="24"/>
        </w:rPr>
        <w:t>2019)</w:t>
      </w:r>
      <w:r w:rsidR="005E437B">
        <w:rPr>
          <w:rFonts w:ascii="Times New Roman" w:hAnsi="Times New Roman" w:cs="Times New Roman"/>
          <w:sz w:val="24"/>
          <w:szCs w:val="24"/>
        </w:rPr>
        <w:t>.</w:t>
      </w:r>
      <w:r w:rsidRPr="007B0B8D">
        <w:rPr>
          <w:rFonts w:ascii="Times New Roman" w:hAnsi="Times New Roman" w:cs="Times New Roman"/>
          <w:sz w:val="24"/>
          <w:szCs w:val="24"/>
        </w:rPr>
        <w:t xml:space="preserve"> The isolation forced by the pandemic did not aid those who were trying to improve their coping strategies, as opportunities for change were limited during quarantine and stay-at-home orders (Brewer et al., 2022)</w:t>
      </w:r>
      <w:ins w:id="637" w:author="Michele Giunti" w:date="2023-02-20T17:41:00Z">
        <w:r w:rsidR="00BE6BF7">
          <w:rPr>
            <w:rFonts w:ascii="Times New Roman" w:hAnsi="Times New Roman" w:cs="Times New Roman"/>
            <w:sz w:val="24"/>
            <w:szCs w:val="24"/>
          </w:rPr>
          <w:t>. To this point,</w:t>
        </w:r>
      </w:ins>
      <w:del w:id="638" w:author="Michele Giunti" w:date="2023-02-20T17:41:00Z">
        <w:r w:rsidRPr="007B0B8D" w:rsidDel="00BE6BF7">
          <w:rPr>
            <w:rFonts w:ascii="Times New Roman" w:hAnsi="Times New Roman" w:cs="Times New Roman"/>
            <w:sz w:val="24"/>
            <w:szCs w:val="24"/>
          </w:rPr>
          <w:delText>;</w:delText>
        </w:r>
      </w:del>
      <w:r w:rsidRPr="007B0B8D">
        <w:rPr>
          <w:rFonts w:ascii="Times New Roman" w:hAnsi="Times New Roman" w:cs="Times New Roman"/>
          <w:sz w:val="24"/>
          <w:szCs w:val="24"/>
        </w:rPr>
        <w:t xml:space="preserve"> </w:t>
      </w:r>
      <w:commentRangeStart w:id="639"/>
      <w:del w:id="640" w:author="Michele Giunti" w:date="2023-02-20T17:41:00Z">
        <w:r w:rsidRPr="007B0B8D" w:rsidDel="00BE6BF7">
          <w:rPr>
            <w:rFonts w:ascii="Times New Roman" w:hAnsi="Times New Roman" w:cs="Times New Roman"/>
            <w:sz w:val="24"/>
            <w:szCs w:val="24"/>
          </w:rPr>
          <w:delText xml:space="preserve">an even more worrying fact for elders, whose interruption therapeutic activities could result in greater losses in functional mobility and independency </w:delText>
        </w:r>
        <w:commentRangeEnd w:id="639"/>
        <w:r w:rsidR="009E335F" w:rsidDel="00BE6BF7">
          <w:rPr>
            <w:rStyle w:val="CommentReference"/>
          </w:rPr>
          <w:commentReference w:id="639"/>
        </w:r>
      </w:del>
      <w:ins w:id="641" w:author="Michele Giunti" w:date="2023-02-20T17:41:00Z">
        <w:r w:rsidR="00BE6BF7">
          <w:rPr>
            <w:rFonts w:ascii="Times New Roman" w:hAnsi="Times New Roman" w:cs="Times New Roman"/>
            <w:sz w:val="24"/>
            <w:szCs w:val="24"/>
          </w:rPr>
          <w:t xml:space="preserve">elders </w:t>
        </w:r>
        <w:r w:rsidR="00F926AA">
          <w:rPr>
            <w:rFonts w:ascii="Times New Roman" w:hAnsi="Times New Roman" w:cs="Times New Roman"/>
            <w:sz w:val="24"/>
            <w:szCs w:val="24"/>
          </w:rPr>
          <w:t>experienced sever</w:t>
        </w:r>
      </w:ins>
      <w:ins w:id="642" w:author="Michele Giunti" w:date="2023-02-20T17:42:00Z">
        <w:r w:rsidR="00A379B5">
          <w:rPr>
            <w:rFonts w:ascii="Times New Roman" w:hAnsi="Times New Roman" w:cs="Times New Roman"/>
            <w:sz w:val="24"/>
            <w:szCs w:val="24"/>
          </w:rPr>
          <w:t>e</w:t>
        </w:r>
      </w:ins>
      <w:ins w:id="643" w:author="Michele Giunti" w:date="2023-02-20T17:41:00Z">
        <w:r w:rsidR="00F926AA">
          <w:rPr>
            <w:rFonts w:ascii="Times New Roman" w:hAnsi="Times New Roman" w:cs="Times New Roman"/>
            <w:sz w:val="24"/>
            <w:szCs w:val="24"/>
          </w:rPr>
          <w:t xml:space="preserve"> interru</w:t>
        </w:r>
      </w:ins>
      <w:ins w:id="644" w:author="Michele Giunti" w:date="2023-02-20T17:42:00Z">
        <w:r w:rsidR="00F926AA">
          <w:rPr>
            <w:rFonts w:ascii="Times New Roman" w:hAnsi="Times New Roman" w:cs="Times New Roman"/>
            <w:sz w:val="24"/>
            <w:szCs w:val="24"/>
          </w:rPr>
          <w:t xml:space="preserve">ptions in </w:t>
        </w:r>
        <w:r w:rsidR="009D0E0E">
          <w:rPr>
            <w:rFonts w:ascii="Times New Roman" w:hAnsi="Times New Roman" w:cs="Times New Roman"/>
            <w:sz w:val="24"/>
            <w:szCs w:val="24"/>
          </w:rPr>
          <w:t>therapeutic</w:t>
        </w:r>
        <w:r w:rsidR="00F926AA">
          <w:rPr>
            <w:rFonts w:ascii="Times New Roman" w:hAnsi="Times New Roman" w:cs="Times New Roman"/>
            <w:sz w:val="24"/>
            <w:szCs w:val="24"/>
          </w:rPr>
          <w:t xml:space="preserve"> activities</w:t>
        </w:r>
      </w:ins>
      <w:ins w:id="645" w:author="Michele Giunti" w:date="2023-02-20T17:44:00Z">
        <w:r w:rsidR="00AC20B9">
          <w:rPr>
            <w:rFonts w:ascii="Times New Roman" w:hAnsi="Times New Roman" w:cs="Times New Roman"/>
            <w:sz w:val="24"/>
            <w:szCs w:val="24"/>
          </w:rPr>
          <w:t xml:space="preserve"> which resulted in greater </w:t>
        </w:r>
        <w:r w:rsidR="00182E02">
          <w:rPr>
            <w:rFonts w:ascii="Times New Roman" w:hAnsi="Times New Roman" w:cs="Times New Roman"/>
            <w:sz w:val="24"/>
            <w:szCs w:val="24"/>
          </w:rPr>
          <w:t xml:space="preserve">losses in functional mobility and </w:t>
        </w:r>
      </w:ins>
      <w:ins w:id="646" w:author="Michele Giunti" w:date="2023-02-20T17:45:00Z">
        <w:r w:rsidR="00182E02">
          <w:rPr>
            <w:rFonts w:ascii="Times New Roman" w:hAnsi="Times New Roman" w:cs="Times New Roman"/>
            <w:sz w:val="24"/>
            <w:szCs w:val="24"/>
          </w:rPr>
          <w:t xml:space="preserve">independency </w:t>
        </w:r>
      </w:ins>
      <w:r w:rsidRPr="007B0B8D">
        <w:rPr>
          <w:rFonts w:ascii="Times New Roman" w:hAnsi="Times New Roman" w:cs="Times New Roman"/>
          <w:sz w:val="24"/>
          <w:szCs w:val="24"/>
        </w:rPr>
        <w:t>(NASEM, 2020).</w:t>
      </w:r>
    </w:p>
    <w:p w14:paraId="2BF8D6E5" w14:textId="32666D74" w:rsidR="008401DB" w:rsidRDefault="008401DB">
      <w:pPr>
        <w:spacing w:after="0" w:line="480" w:lineRule="auto"/>
        <w:ind w:firstLine="720"/>
        <w:rPr>
          <w:rFonts w:ascii="Times New Roman" w:hAnsi="Times New Roman" w:cs="Times New Roman"/>
          <w:sz w:val="24"/>
          <w:szCs w:val="24"/>
        </w:rPr>
        <w:pPrChange w:id="647" w:author="Microsoft Office User" w:date="2023-02-13T11:38:00Z">
          <w:pPr>
            <w:spacing w:line="480" w:lineRule="auto"/>
            <w:ind w:firstLine="720"/>
          </w:pPr>
        </w:pPrChange>
      </w:pPr>
      <w:del w:id="648" w:author="Michele Giunti" w:date="2023-02-20T17:54:00Z">
        <w:r w:rsidRPr="007B0B8D" w:rsidDel="003E21C6">
          <w:rPr>
            <w:rFonts w:ascii="Times New Roman" w:hAnsi="Times New Roman" w:cs="Times New Roman"/>
            <w:sz w:val="24"/>
            <w:szCs w:val="24"/>
          </w:rPr>
          <w:delText xml:space="preserve">A severe limitation common to all studies of health and loneliness </w:delText>
        </w:r>
        <w:r w:rsidRPr="009E335F" w:rsidDel="003E21C6">
          <w:rPr>
            <w:rFonts w:ascii="Times New Roman" w:hAnsi="Times New Roman" w:cs="Times New Roman"/>
            <w:sz w:val="24"/>
            <w:szCs w:val="24"/>
            <w:highlight w:val="green"/>
            <w:rPrChange w:id="649" w:author="Meri Wimberly" w:date="2023-02-15T12:12:00Z">
              <w:rPr>
                <w:rFonts w:ascii="Times New Roman" w:hAnsi="Times New Roman" w:cs="Times New Roman"/>
                <w:sz w:val="24"/>
                <w:szCs w:val="24"/>
              </w:rPr>
            </w:rPrChange>
          </w:rPr>
          <w:delText>associations</w:delText>
        </w:r>
        <w:r w:rsidRPr="007B0B8D" w:rsidDel="003E21C6">
          <w:rPr>
            <w:rFonts w:ascii="Times New Roman" w:hAnsi="Times New Roman" w:cs="Times New Roman"/>
            <w:sz w:val="24"/>
            <w:szCs w:val="24"/>
          </w:rPr>
          <w:delText xml:space="preserve"> is the </w:delText>
        </w:r>
        <w:r w:rsidRPr="009E335F" w:rsidDel="003E21C6">
          <w:rPr>
            <w:rFonts w:ascii="Times New Roman" w:hAnsi="Times New Roman" w:cs="Times New Roman"/>
            <w:sz w:val="24"/>
            <w:szCs w:val="24"/>
            <w:highlight w:val="green"/>
            <w:rPrChange w:id="650" w:author="Meri Wimberly" w:date="2023-02-15T12:13:00Z">
              <w:rPr>
                <w:rFonts w:ascii="Times New Roman" w:hAnsi="Times New Roman" w:cs="Times New Roman"/>
                <w:sz w:val="24"/>
                <w:szCs w:val="24"/>
              </w:rPr>
            </w:rPrChange>
          </w:rPr>
          <w:delText>focus and misinterpretation that occurs between</w:delText>
        </w:r>
        <w:r w:rsidRPr="007B0B8D" w:rsidDel="003E21C6">
          <w:rPr>
            <w:rFonts w:ascii="Times New Roman" w:hAnsi="Times New Roman" w:cs="Times New Roman"/>
            <w:sz w:val="24"/>
            <w:szCs w:val="24"/>
          </w:rPr>
          <w:delText xml:space="preserve"> determining what constitutes loneliness and what constitutes social isolation</w:delText>
        </w:r>
      </w:del>
      <w:ins w:id="651" w:author="Michele Giunti" w:date="2023-02-20T17:54:00Z">
        <w:r w:rsidR="003E21C6">
          <w:rPr>
            <w:rFonts w:ascii="Times New Roman" w:hAnsi="Times New Roman" w:cs="Times New Roman"/>
            <w:sz w:val="24"/>
            <w:szCs w:val="24"/>
          </w:rPr>
          <w:t xml:space="preserve">All studies </w:t>
        </w:r>
        <w:r w:rsidR="00360B2F">
          <w:rPr>
            <w:rFonts w:ascii="Times New Roman" w:hAnsi="Times New Roman" w:cs="Times New Roman"/>
            <w:sz w:val="24"/>
            <w:szCs w:val="24"/>
          </w:rPr>
          <w:t>addressing the relationship b</w:t>
        </w:r>
      </w:ins>
      <w:ins w:id="652" w:author="Michele Giunti" w:date="2023-02-20T17:55:00Z">
        <w:r w:rsidR="00360B2F">
          <w:rPr>
            <w:rFonts w:ascii="Times New Roman" w:hAnsi="Times New Roman" w:cs="Times New Roman"/>
            <w:sz w:val="24"/>
            <w:szCs w:val="24"/>
          </w:rPr>
          <w:t xml:space="preserve">etween health and loneliness </w:t>
        </w:r>
        <w:r w:rsidR="00C75D97">
          <w:rPr>
            <w:rFonts w:ascii="Times New Roman" w:hAnsi="Times New Roman" w:cs="Times New Roman"/>
            <w:sz w:val="24"/>
            <w:szCs w:val="24"/>
          </w:rPr>
          <w:t>incur in the</w:t>
        </w:r>
      </w:ins>
      <w:ins w:id="653" w:author="Michele Giunti" w:date="2023-02-20T18:04:00Z">
        <w:r w:rsidR="007F5E72">
          <w:rPr>
            <w:rFonts w:ascii="Times New Roman" w:hAnsi="Times New Roman" w:cs="Times New Roman"/>
            <w:sz w:val="24"/>
            <w:szCs w:val="24"/>
          </w:rPr>
          <w:t xml:space="preserve"> same</w:t>
        </w:r>
      </w:ins>
      <w:ins w:id="654" w:author="Michele Giunti" w:date="2023-02-20T17:55:00Z">
        <w:r w:rsidR="00C75D97">
          <w:rPr>
            <w:rFonts w:ascii="Times New Roman" w:hAnsi="Times New Roman" w:cs="Times New Roman"/>
            <w:sz w:val="24"/>
            <w:szCs w:val="24"/>
          </w:rPr>
          <w:t xml:space="preserve"> problem of separating emotional from physical</w:t>
        </w:r>
      </w:ins>
      <w:ins w:id="655" w:author="Michele Giunti" w:date="2023-02-20T17:56:00Z">
        <w:r w:rsidR="00BB5418">
          <w:rPr>
            <w:rFonts w:ascii="Times New Roman" w:hAnsi="Times New Roman" w:cs="Times New Roman"/>
            <w:sz w:val="24"/>
            <w:szCs w:val="24"/>
          </w:rPr>
          <w:t xml:space="preserve"> loneliness</w:t>
        </w:r>
      </w:ins>
      <w:r w:rsidRPr="007B0B8D">
        <w:rPr>
          <w:rFonts w:ascii="Times New Roman" w:hAnsi="Times New Roman" w:cs="Times New Roman"/>
          <w:sz w:val="24"/>
          <w:szCs w:val="24"/>
        </w:rPr>
        <w:t xml:space="preserve"> (Holt-Lunstad </w:t>
      </w:r>
      <w:r>
        <w:rPr>
          <w:rFonts w:ascii="Times New Roman" w:hAnsi="Times New Roman" w:cs="Times New Roman"/>
          <w:sz w:val="24"/>
          <w:szCs w:val="24"/>
        </w:rPr>
        <w:t>et al.</w:t>
      </w:r>
      <w:r w:rsidRPr="007B0B8D">
        <w:rPr>
          <w:rFonts w:ascii="Times New Roman" w:hAnsi="Times New Roman" w:cs="Times New Roman"/>
          <w:sz w:val="24"/>
          <w:szCs w:val="24"/>
        </w:rPr>
        <w:t xml:space="preserve">, 2015, Luanaigh &amp; Lawlor, 2008), </w:t>
      </w:r>
      <w:commentRangeStart w:id="656"/>
      <w:r w:rsidRPr="007B0B8D">
        <w:rPr>
          <w:rFonts w:ascii="Times New Roman" w:hAnsi="Times New Roman" w:cs="Times New Roman"/>
          <w:sz w:val="24"/>
          <w:szCs w:val="24"/>
        </w:rPr>
        <w:t>usually</w:t>
      </w:r>
      <w:commentRangeEnd w:id="656"/>
      <w:r w:rsidR="009E335F">
        <w:rPr>
          <w:rStyle w:val="CommentReference"/>
        </w:rPr>
        <w:commentReference w:id="656"/>
      </w:r>
      <w:r w:rsidRPr="007B0B8D">
        <w:rPr>
          <w:rFonts w:ascii="Times New Roman" w:hAnsi="Times New Roman" w:cs="Times New Roman"/>
          <w:sz w:val="24"/>
          <w:szCs w:val="24"/>
        </w:rPr>
        <w:t xml:space="preserve"> addressing one or the other without considering the connection between the two. </w:t>
      </w:r>
      <w:del w:id="657" w:author="Michele Giunti" w:date="2023-02-20T17:57:00Z">
        <w:r w:rsidRPr="007B0B8D" w:rsidDel="00076416">
          <w:rPr>
            <w:rFonts w:ascii="Times New Roman" w:hAnsi="Times New Roman" w:cs="Times New Roman"/>
            <w:sz w:val="24"/>
            <w:szCs w:val="24"/>
          </w:rPr>
          <w:delText xml:space="preserve">The expansion of support groups online, and the </w:delText>
        </w:r>
        <w:commentRangeStart w:id="658"/>
        <w:r w:rsidRPr="007B0B8D" w:rsidDel="00076416">
          <w:rPr>
            <w:rFonts w:ascii="Times New Roman" w:hAnsi="Times New Roman" w:cs="Times New Roman"/>
            <w:sz w:val="24"/>
            <w:szCs w:val="24"/>
          </w:rPr>
          <w:delText>change in ratios of bonding and bridging groups not only across platforms but also across time</w:delText>
        </w:r>
        <w:commentRangeEnd w:id="658"/>
        <w:r w:rsidR="009E335F" w:rsidDel="00076416">
          <w:rPr>
            <w:rStyle w:val="CommentReference"/>
          </w:rPr>
          <w:commentReference w:id="658"/>
        </w:r>
      </w:del>
      <w:ins w:id="659" w:author="Michele Giunti" w:date="2023-02-20T17:57:00Z">
        <w:r w:rsidR="00076416">
          <w:rPr>
            <w:rFonts w:ascii="Times New Roman" w:hAnsi="Times New Roman" w:cs="Times New Roman"/>
            <w:sz w:val="24"/>
            <w:szCs w:val="24"/>
          </w:rPr>
          <w:t>Furthermore</w:t>
        </w:r>
      </w:ins>
      <w:r w:rsidRPr="007B0B8D">
        <w:rPr>
          <w:rFonts w:ascii="Times New Roman" w:hAnsi="Times New Roman" w:cs="Times New Roman"/>
          <w:sz w:val="24"/>
          <w:szCs w:val="24"/>
        </w:rPr>
        <w:t xml:space="preserve"> </w:t>
      </w:r>
      <w:ins w:id="660" w:author="Michele Giunti" w:date="2023-02-20T18:03:00Z">
        <w:r w:rsidR="00BC2F30">
          <w:rPr>
            <w:rFonts w:ascii="Times New Roman" w:hAnsi="Times New Roman" w:cs="Times New Roman"/>
            <w:sz w:val="24"/>
            <w:szCs w:val="24"/>
          </w:rPr>
          <w:t xml:space="preserve">the </w:t>
        </w:r>
        <w:r w:rsidR="00CF7ABD">
          <w:rPr>
            <w:rFonts w:ascii="Times New Roman" w:hAnsi="Times New Roman" w:cs="Times New Roman"/>
            <w:sz w:val="24"/>
            <w:szCs w:val="24"/>
          </w:rPr>
          <w:t xml:space="preserve">changes in communication patterns witnessed during the 2000s </w:t>
        </w:r>
      </w:ins>
      <w:r w:rsidRPr="007B0B8D">
        <w:rPr>
          <w:rFonts w:ascii="Times New Roman" w:hAnsi="Times New Roman" w:cs="Times New Roman"/>
          <w:sz w:val="24"/>
          <w:szCs w:val="24"/>
        </w:rPr>
        <w:t>(Norris, 2002)</w:t>
      </w:r>
      <w:r w:rsidRPr="007B0B8D">
        <w:rPr>
          <w:rStyle w:val="FootnoteReference"/>
          <w:rFonts w:ascii="Times New Roman" w:hAnsi="Times New Roman" w:cs="Times New Roman"/>
          <w:sz w:val="24"/>
          <w:szCs w:val="24"/>
        </w:rPr>
        <w:footnoteReference w:id="15"/>
      </w:r>
      <w:ins w:id="661" w:author="Michele Giunti" w:date="2023-02-20T18:03:00Z">
        <w:r w:rsidR="007F5E72">
          <w:rPr>
            <w:rFonts w:ascii="Times New Roman" w:hAnsi="Times New Roman" w:cs="Times New Roman"/>
            <w:sz w:val="24"/>
            <w:szCs w:val="24"/>
          </w:rPr>
          <w:t>, and during the pandemic</w:t>
        </w:r>
      </w:ins>
      <w:del w:id="662" w:author="Microsoft Office User" w:date="2023-02-13T11:24:00Z">
        <w:r w:rsidRPr="007B0B8D" w:rsidDel="003C2F39">
          <w:rPr>
            <w:rFonts w:ascii="Times New Roman" w:hAnsi="Times New Roman" w:cs="Times New Roman"/>
            <w:sz w:val="24"/>
            <w:szCs w:val="24"/>
          </w:rPr>
          <w:delText>,</w:delText>
        </w:r>
      </w:del>
      <w:r w:rsidRPr="007B0B8D">
        <w:rPr>
          <w:rFonts w:ascii="Times New Roman" w:hAnsi="Times New Roman" w:cs="Times New Roman"/>
          <w:sz w:val="24"/>
          <w:szCs w:val="24"/>
        </w:rPr>
        <w:t xml:space="preserve"> </w:t>
      </w:r>
      <w:commentRangeStart w:id="663"/>
      <w:del w:id="664" w:author="Microsoft Office User" w:date="2023-02-13T11:25:00Z">
        <w:r w:rsidRPr="007B0B8D" w:rsidDel="003C2F39">
          <w:rPr>
            <w:rFonts w:ascii="Times New Roman" w:hAnsi="Times New Roman" w:cs="Times New Roman"/>
            <w:sz w:val="24"/>
            <w:szCs w:val="24"/>
          </w:rPr>
          <w:delText>renders determining “isolation” even more difficult</w:delText>
        </w:r>
      </w:del>
      <w:ins w:id="665" w:author="Microsoft Office User" w:date="2023-02-13T11:25:00Z">
        <w:r w:rsidR="003C2F39">
          <w:rPr>
            <w:rFonts w:ascii="Times New Roman" w:hAnsi="Times New Roman" w:cs="Times New Roman"/>
            <w:sz w:val="24"/>
            <w:szCs w:val="24"/>
          </w:rPr>
          <w:t>makes it even more difficult to</w:t>
        </w:r>
      </w:ins>
      <w:ins w:id="666" w:author="Michele Giunti" w:date="2023-02-20T18:04:00Z">
        <w:r w:rsidR="007F5E72">
          <w:rPr>
            <w:rFonts w:ascii="Times New Roman" w:hAnsi="Times New Roman" w:cs="Times New Roman"/>
            <w:sz w:val="24"/>
            <w:szCs w:val="24"/>
          </w:rPr>
          <w:t xml:space="preserve"> exactly</w:t>
        </w:r>
      </w:ins>
      <w:ins w:id="667" w:author="Microsoft Office User" w:date="2023-02-13T11:25:00Z">
        <w:r w:rsidR="003C2F39">
          <w:rPr>
            <w:rFonts w:ascii="Times New Roman" w:hAnsi="Times New Roman" w:cs="Times New Roman"/>
            <w:sz w:val="24"/>
            <w:szCs w:val="24"/>
          </w:rPr>
          <w:t xml:space="preserve"> determine isolation</w:t>
        </w:r>
      </w:ins>
      <w:r w:rsidRPr="007B0B8D">
        <w:rPr>
          <w:rFonts w:ascii="Times New Roman" w:hAnsi="Times New Roman" w:cs="Times New Roman"/>
          <w:sz w:val="24"/>
          <w:szCs w:val="24"/>
        </w:rPr>
        <w:t>, thus guiding research towards subjective determinants of loneliness</w:t>
      </w:r>
      <w:commentRangeEnd w:id="663"/>
      <w:r w:rsidR="009E335F">
        <w:rPr>
          <w:rStyle w:val="CommentReference"/>
        </w:rPr>
        <w:commentReference w:id="663"/>
      </w:r>
      <w:r w:rsidRPr="007B0B8D">
        <w:rPr>
          <w:rFonts w:ascii="Times New Roman" w:hAnsi="Times New Roman" w:cs="Times New Roman"/>
          <w:sz w:val="24"/>
          <w:szCs w:val="24"/>
        </w:rPr>
        <w:t xml:space="preserve">. </w:t>
      </w:r>
      <w:del w:id="668" w:author="Michele Giunti" w:date="2023-02-20T18:04:00Z">
        <w:r w:rsidRPr="007B0B8D" w:rsidDel="00472B03">
          <w:rPr>
            <w:rFonts w:ascii="Times New Roman" w:hAnsi="Times New Roman" w:cs="Times New Roman"/>
            <w:sz w:val="24"/>
            <w:szCs w:val="24"/>
          </w:rPr>
          <w:delText>A noteworthy facilitator of this approach is the rise of social media</w:delText>
        </w:r>
      </w:del>
      <w:ins w:id="669" w:author="Michele Giunti" w:date="2023-02-20T18:04:00Z">
        <w:r w:rsidR="00472B03">
          <w:rPr>
            <w:rFonts w:ascii="Times New Roman" w:hAnsi="Times New Roman" w:cs="Times New Roman"/>
            <w:sz w:val="24"/>
            <w:szCs w:val="24"/>
          </w:rPr>
          <w:t xml:space="preserve">Social media helps track </w:t>
        </w:r>
        <w:r w:rsidR="008F012F">
          <w:rPr>
            <w:rFonts w:ascii="Times New Roman" w:hAnsi="Times New Roman" w:cs="Times New Roman"/>
            <w:sz w:val="24"/>
            <w:szCs w:val="24"/>
          </w:rPr>
          <w:t>connected</w:t>
        </w:r>
      </w:ins>
      <w:ins w:id="670" w:author="Michele Giunti" w:date="2023-02-20T18:05:00Z">
        <w:r w:rsidR="008F012F">
          <w:rPr>
            <w:rFonts w:ascii="Times New Roman" w:hAnsi="Times New Roman" w:cs="Times New Roman"/>
            <w:sz w:val="24"/>
            <w:szCs w:val="24"/>
          </w:rPr>
          <w:t>ness in part</w:t>
        </w:r>
      </w:ins>
      <w:r w:rsidRPr="007B0B8D">
        <w:rPr>
          <w:rFonts w:ascii="Times New Roman" w:hAnsi="Times New Roman" w:cs="Times New Roman"/>
          <w:sz w:val="24"/>
          <w:szCs w:val="24"/>
        </w:rPr>
        <w:t>, with specific attention given to the increase in use within the older age bracket, and</w:t>
      </w:r>
      <w:r>
        <w:rPr>
          <w:rFonts w:ascii="Times New Roman" w:hAnsi="Times New Roman" w:cs="Times New Roman"/>
          <w:sz w:val="24"/>
          <w:szCs w:val="24"/>
        </w:rPr>
        <w:t xml:space="preserve"> </w:t>
      </w:r>
      <w:del w:id="671" w:author="Michele Giunti" w:date="2023-02-20T18:05:00Z">
        <w:r w:rsidDel="008F012F">
          <w:rPr>
            <w:rFonts w:ascii="Times New Roman" w:hAnsi="Times New Roman" w:cs="Times New Roman"/>
            <w:sz w:val="24"/>
            <w:szCs w:val="24"/>
          </w:rPr>
          <w:delText xml:space="preserve">the </w:delText>
        </w:r>
        <w:r w:rsidRPr="007B0B8D" w:rsidDel="008F012F">
          <w:rPr>
            <w:rFonts w:ascii="Times New Roman" w:hAnsi="Times New Roman" w:cs="Times New Roman"/>
            <w:sz w:val="24"/>
            <w:szCs w:val="24"/>
          </w:rPr>
          <w:delText>inglobation</w:delText>
        </w:r>
      </w:del>
      <w:ins w:id="672" w:author="Michele Giunti" w:date="2023-02-20T18:05:00Z">
        <w:r w:rsidR="008F012F">
          <w:rPr>
            <w:rFonts w:ascii="Times New Roman" w:hAnsi="Times New Roman" w:cs="Times New Roman"/>
            <w:sz w:val="24"/>
            <w:szCs w:val="24"/>
          </w:rPr>
          <w:t>the trend</w:t>
        </w:r>
      </w:ins>
      <w:r w:rsidRPr="007B0B8D">
        <w:rPr>
          <w:rFonts w:ascii="Times New Roman" w:hAnsi="Times New Roman" w:cs="Times New Roman"/>
          <w:sz w:val="24"/>
          <w:szCs w:val="24"/>
        </w:rPr>
        <w:t xml:space="preserve"> of smaller site-based groups</w:t>
      </w:r>
      <w:ins w:id="673" w:author="Michele Giunti" w:date="2023-02-20T18:05:00Z">
        <w:r w:rsidR="008F012F">
          <w:rPr>
            <w:rFonts w:ascii="Times New Roman" w:hAnsi="Times New Roman" w:cs="Times New Roman"/>
            <w:sz w:val="24"/>
            <w:szCs w:val="24"/>
          </w:rPr>
          <w:t xml:space="preserve"> b</w:t>
        </w:r>
        <w:r w:rsidR="00C26335">
          <w:rPr>
            <w:rFonts w:ascii="Times New Roman" w:hAnsi="Times New Roman" w:cs="Times New Roman"/>
            <w:sz w:val="24"/>
            <w:szCs w:val="24"/>
          </w:rPr>
          <w:t>eing</w:t>
        </w:r>
      </w:ins>
      <w:ins w:id="674" w:author="Michele Giunti" w:date="2023-02-20T18:06:00Z">
        <w:r w:rsidR="00C26335">
          <w:rPr>
            <w:rFonts w:ascii="Times New Roman" w:hAnsi="Times New Roman" w:cs="Times New Roman"/>
            <w:sz w:val="24"/>
            <w:szCs w:val="24"/>
          </w:rPr>
          <w:t xml:space="preserve"> absorbed</w:t>
        </w:r>
      </w:ins>
      <w:r w:rsidRPr="007B0B8D">
        <w:rPr>
          <w:rFonts w:ascii="Times New Roman" w:hAnsi="Times New Roman" w:cs="Times New Roman"/>
          <w:sz w:val="24"/>
          <w:szCs w:val="24"/>
        </w:rPr>
        <w:t xml:space="preserve"> </w:t>
      </w:r>
      <w:ins w:id="675" w:author="Michele Giunti" w:date="2023-02-20T18:06:00Z">
        <w:r w:rsidR="00E373EC">
          <w:rPr>
            <w:rFonts w:ascii="Times New Roman" w:hAnsi="Times New Roman" w:cs="Times New Roman"/>
            <w:sz w:val="24"/>
            <w:szCs w:val="24"/>
          </w:rPr>
          <w:t>by</w:t>
        </w:r>
      </w:ins>
      <w:del w:id="676" w:author="Michele Giunti" w:date="2023-02-20T18:06:00Z">
        <w:r w:rsidRPr="007B0B8D" w:rsidDel="00E373EC">
          <w:rPr>
            <w:rFonts w:ascii="Times New Roman" w:hAnsi="Times New Roman" w:cs="Times New Roman"/>
            <w:sz w:val="24"/>
            <w:szCs w:val="24"/>
          </w:rPr>
          <w:delText>within</w:delText>
        </w:r>
      </w:del>
      <w:r w:rsidRPr="007B0B8D">
        <w:rPr>
          <w:rFonts w:ascii="Times New Roman" w:hAnsi="Times New Roman" w:cs="Times New Roman"/>
          <w:sz w:val="24"/>
          <w:szCs w:val="24"/>
        </w:rPr>
        <w:t xml:space="preserve"> larger platform-based communities (Mander </w:t>
      </w:r>
      <w:r>
        <w:rPr>
          <w:rFonts w:ascii="Times New Roman" w:hAnsi="Times New Roman" w:cs="Times New Roman"/>
          <w:sz w:val="24"/>
          <w:szCs w:val="24"/>
        </w:rPr>
        <w:t xml:space="preserve">et al., </w:t>
      </w:r>
      <w:r w:rsidRPr="007B0B8D">
        <w:rPr>
          <w:rFonts w:ascii="Times New Roman" w:hAnsi="Times New Roman" w:cs="Times New Roman"/>
          <w:sz w:val="24"/>
          <w:szCs w:val="24"/>
        </w:rPr>
        <w:t>2020).</w:t>
      </w:r>
      <w:r>
        <w:rPr>
          <w:rFonts w:ascii="Times New Roman" w:hAnsi="Times New Roman" w:cs="Times New Roman"/>
          <w:sz w:val="24"/>
          <w:szCs w:val="24"/>
        </w:rPr>
        <w:t xml:space="preserve"> To this point, seniors have actually benefited from the increased connectivity afforded by online communication, and positive health outcomes can be attributed to its capacity to compress otherwise isolated communities. Yet, it can be difficult to determine if that is the result of a reestablishment of previously held social connection</w:t>
      </w:r>
      <w:ins w:id="677" w:author="Michele Giunti" w:date="2023-02-20T18:12:00Z">
        <w:r w:rsidR="00C170D4">
          <w:rPr>
            <w:rFonts w:ascii="Times New Roman" w:hAnsi="Times New Roman" w:cs="Times New Roman"/>
            <w:sz w:val="24"/>
            <w:szCs w:val="24"/>
          </w:rPr>
          <w:t>s</w:t>
        </w:r>
      </w:ins>
      <w:r>
        <w:rPr>
          <w:rFonts w:ascii="Times New Roman" w:hAnsi="Times New Roman" w:cs="Times New Roman"/>
          <w:sz w:val="24"/>
          <w:szCs w:val="24"/>
        </w:rPr>
        <w:t>, or an overall expansion of their original support network. What is</w:t>
      </w:r>
      <w:r w:rsidRPr="007B0B8D">
        <w:rPr>
          <w:rFonts w:ascii="Times New Roman" w:hAnsi="Times New Roman" w:cs="Times New Roman"/>
          <w:sz w:val="24"/>
          <w:szCs w:val="24"/>
        </w:rPr>
        <w:t xml:space="preserve"> clear then</w:t>
      </w:r>
      <w:r>
        <w:rPr>
          <w:rFonts w:ascii="Times New Roman" w:hAnsi="Times New Roman" w:cs="Times New Roman"/>
          <w:sz w:val="24"/>
          <w:szCs w:val="24"/>
        </w:rPr>
        <w:t xml:space="preserve"> is</w:t>
      </w:r>
      <w:r w:rsidRPr="007B0B8D">
        <w:rPr>
          <w:rFonts w:ascii="Times New Roman" w:hAnsi="Times New Roman" w:cs="Times New Roman"/>
          <w:sz w:val="24"/>
          <w:szCs w:val="24"/>
        </w:rPr>
        <w:t xml:space="preserve"> that “feeling alone” is not quite the same as “being alone” anymore, and happiness and health factors</w:t>
      </w:r>
      <w:r>
        <w:rPr>
          <w:rFonts w:ascii="Times New Roman" w:hAnsi="Times New Roman" w:cs="Times New Roman"/>
          <w:sz w:val="24"/>
          <w:szCs w:val="24"/>
        </w:rPr>
        <w:t xml:space="preserve"> could</w:t>
      </w:r>
      <w:r w:rsidRPr="007B0B8D">
        <w:rPr>
          <w:rFonts w:ascii="Times New Roman" w:hAnsi="Times New Roman" w:cs="Times New Roman"/>
          <w:sz w:val="24"/>
          <w:szCs w:val="24"/>
        </w:rPr>
        <w:t xml:space="preserve"> come to be mediated by quality, rather than expansiveness of social connections (Pittman, 2018).</w:t>
      </w:r>
    </w:p>
    <w:p w14:paraId="78AD060D" w14:textId="77B10721" w:rsidR="008401DB" w:rsidRPr="00F15EB4" w:rsidDel="004635A5" w:rsidRDefault="008401DB">
      <w:pPr>
        <w:spacing w:after="0" w:line="480" w:lineRule="auto"/>
        <w:ind w:firstLine="720"/>
        <w:rPr>
          <w:del w:id="678" w:author="Michele Giunti" w:date="2023-02-19T23:07:00Z"/>
          <w:rFonts w:ascii="Times New Roman" w:hAnsi="Times New Roman" w:cs="Times New Roman"/>
          <w:i/>
          <w:iCs/>
          <w:sz w:val="24"/>
          <w:szCs w:val="24"/>
        </w:rPr>
        <w:pPrChange w:id="679" w:author="Microsoft Office User" w:date="2023-02-13T11:38:00Z">
          <w:pPr>
            <w:spacing w:line="480" w:lineRule="auto"/>
            <w:ind w:firstLine="720"/>
          </w:pPr>
        </w:pPrChange>
      </w:pPr>
      <w:del w:id="680" w:author="Michele Giunti" w:date="2023-02-19T23:07:00Z">
        <w:r w:rsidRPr="007B0B8D" w:rsidDel="004635A5">
          <w:rPr>
            <w:rFonts w:ascii="Times New Roman" w:hAnsi="Times New Roman" w:cs="Times New Roman"/>
            <w:b/>
            <w:sz w:val="24"/>
            <w:szCs w:val="24"/>
          </w:rPr>
          <w:delText>H</w:delText>
        </w:r>
        <w:r w:rsidDel="004635A5">
          <w:rPr>
            <w:rFonts w:ascii="Times New Roman" w:hAnsi="Times New Roman" w:cs="Times New Roman"/>
            <w:b/>
            <w:sz w:val="24"/>
            <w:szCs w:val="24"/>
          </w:rPr>
          <w:delText>2</w:delText>
        </w:r>
        <w:r w:rsidRPr="007B0B8D" w:rsidDel="004635A5">
          <w:rPr>
            <w:rFonts w:ascii="Times New Roman" w:hAnsi="Times New Roman" w:cs="Times New Roman"/>
            <w:sz w:val="24"/>
            <w:szCs w:val="24"/>
          </w:rPr>
          <w:delText xml:space="preserve">: </w:delText>
        </w:r>
        <w:r w:rsidRPr="00F15EB4" w:rsidDel="004635A5">
          <w:rPr>
            <w:rFonts w:ascii="Times New Roman" w:hAnsi="Times New Roman" w:cs="Times New Roman"/>
            <w:i/>
            <w:iCs/>
            <w:sz w:val="24"/>
            <w:szCs w:val="24"/>
          </w:rPr>
          <w:delText>Loneliness has a significant negative relationship with perceived physical health.</w:delText>
        </w:r>
      </w:del>
    </w:p>
    <w:p w14:paraId="060794AB" w14:textId="37B0FA1C" w:rsidR="008401DB" w:rsidRPr="00F15EB4" w:rsidDel="004635A5" w:rsidRDefault="008401DB">
      <w:pPr>
        <w:spacing w:after="0" w:line="480" w:lineRule="auto"/>
        <w:ind w:firstLine="720"/>
        <w:rPr>
          <w:del w:id="681" w:author="Michele Giunti" w:date="2023-02-19T23:07:00Z"/>
          <w:rFonts w:ascii="Times New Roman" w:hAnsi="Times New Roman" w:cs="Times New Roman"/>
          <w:i/>
          <w:iCs/>
          <w:sz w:val="24"/>
          <w:szCs w:val="24"/>
        </w:rPr>
        <w:pPrChange w:id="682" w:author="Microsoft Office User" w:date="2023-02-13T11:38:00Z">
          <w:pPr>
            <w:spacing w:line="480" w:lineRule="auto"/>
            <w:ind w:firstLine="720"/>
          </w:pPr>
        </w:pPrChange>
      </w:pPr>
      <w:del w:id="683" w:author="Michele Giunti" w:date="2023-02-19T23:07:00Z">
        <w:r w:rsidRPr="007B0B8D" w:rsidDel="004635A5">
          <w:rPr>
            <w:rFonts w:ascii="Times New Roman" w:hAnsi="Times New Roman" w:cs="Times New Roman"/>
            <w:b/>
            <w:sz w:val="24"/>
            <w:szCs w:val="24"/>
          </w:rPr>
          <w:delText>H</w:delText>
        </w:r>
        <w:r w:rsidDel="004635A5">
          <w:rPr>
            <w:rFonts w:ascii="Times New Roman" w:hAnsi="Times New Roman" w:cs="Times New Roman"/>
            <w:b/>
            <w:sz w:val="24"/>
            <w:szCs w:val="24"/>
          </w:rPr>
          <w:delText>2</w:delText>
        </w:r>
        <w:r w:rsidRPr="007B0B8D" w:rsidDel="004635A5">
          <w:rPr>
            <w:rFonts w:ascii="Times New Roman" w:hAnsi="Times New Roman" w:cs="Times New Roman"/>
            <w:b/>
            <w:sz w:val="24"/>
            <w:szCs w:val="24"/>
          </w:rPr>
          <w:delText>b</w:delText>
        </w:r>
        <w:r w:rsidRPr="007B0B8D" w:rsidDel="004635A5">
          <w:rPr>
            <w:rFonts w:ascii="Times New Roman" w:hAnsi="Times New Roman" w:cs="Times New Roman"/>
            <w:sz w:val="24"/>
            <w:szCs w:val="24"/>
          </w:rPr>
          <w:delText xml:space="preserve">: </w:delText>
        </w:r>
        <w:r w:rsidRPr="00F15EB4" w:rsidDel="004635A5">
          <w:rPr>
            <w:rFonts w:ascii="Times New Roman" w:hAnsi="Times New Roman" w:cs="Times New Roman"/>
            <w:i/>
            <w:iCs/>
            <w:sz w:val="24"/>
            <w:szCs w:val="24"/>
          </w:rPr>
          <w:delText>Online interaction significantly reduces the negative relationship between perceived physical health and loneliness at all levels of the latter.</w:delText>
        </w:r>
      </w:del>
    </w:p>
    <w:p w14:paraId="6BDF1CD7" w14:textId="77777777" w:rsidR="008401DB" w:rsidRPr="00C81B4C" w:rsidRDefault="008401DB">
      <w:pPr>
        <w:pStyle w:val="Heading2"/>
        <w:spacing w:before="0" w:line="480" w:lineRule="auto"/>
        <w:rPr>
          <w:rFonts w:ascii="Times New Roman" w:hAnsi="Times New Roman" w:cs="Times New Roman"/>
          <w:b/>
          <w:bCs/>
          <w:sz w:val="24"/>
          <w:szCs w:val="24"/>
        </w:rPr>
        <w:pPrChange w:id="684" w:author="Microsoft Office User" w:date="2023-02-13T11:38:00Z">
          <w:pPr>
            <w:pStyle w:val="Heading2"/>
            <w:spacing w:after="240"/>
          </w:pPr>
        </w:pPrChange>
      </w:pPr>
      <w:bookmarkStart w:id="685" w:name="_Toc120794025"/>
      <w:r w:rsidRPr="00C81B4C">
        <w:rPr>
          <w:rFonts w:ascii="Times New Roman" w:hAnsi="Times New Roman" w:cs="Times New Roman"/>
          <w:b/>
          <w:bCs/>
          <w:color w:val="auto"/>
          <w:sz w:val="24"/>
          <w:szCs w:val="24"/>
        </w:rPr>
        <w:t>The Unicity of Online Talk</w:t>
      </w:r>
      <w:bookmarkEnd w:id="685"/>
    </w:p>
    <w:p w14:paraId="69625133" w14:textId="7401B87F" w:rsidR="008401DB" w:rsidRPr="007B0B8D" w:rsidRDefault="008401DB">
      <w:pPr>
        <w:spacing w:after="0" w:line="480" w:lineRule="auto"/>
        <w:ind w:firstLine="720"/>
        <w:rPr>
          <w:rFonts w:ascii="Times New Roman" w:hAnsi="Times New Roman" w:cs="Times New Roman"/>
          <w:bCs/>
          <w:sz w:val="24"/>
          <w:szCs w:val="24"/>
        </w:rPr>
        <w:pPrChange w:id="686" w:author="Microsoft Office User" w:date="2023-02-13T11:38:00Z">
          <w:pPr>
            <w:spacing w:line="480" w:lineRule="auto"/>
            <w:ind w:firstLine="720"/>
          </w:pPr>
        </w:pPrChange>
      </w:pPr>
      <w:del w:id="687" w:author="Michele Giunti" w:date="2023-02-19T22:24:00Z">
        <w:r w:rsidDel="00795A29">
          <w:rPr>
            <w:rFonts w:ascii="Times New Roman" w:hAnsi="Times New Roman" w:cs="Times New Roman"/>
            <w:bCs/>
            <w:sz w:val="24"/>
            <w:szCs w:val="24"/>
          </w:rPr>
          <w:delText>As stated before, while acting as</w:delText>
        </w:r>
        <w:r w:rsidRPr="007B0B8D" w:rsidDel="00795A29">
          <w:rPr>
            <w:rFonts w:ascii="Times New Roman" w:hAnsi="Times New Roman" w:cs="Times New Roman"/>
            <w:bCs/>
            <w:sz w:val="24"/>
            <w:szCs w:val="24"/>
          </w:rPr>
          <w:delText xml:space="preserve"> a support tool for offline communication, online interaction and its consequently formed </w:delText>
        </w:r>
        <w:commentRangeStart w:id="688"/>
        <w:r w:rsidRPr="007B0B8D" w:rsidDel="00795A29">
          <w:rPr>
            <w:rFonts w:ascii="Times New Roman" w:hAnsi="Times New Roman" w:cs="Times New Roman"/>
            <w:bCs/>
            <w:sz w:val="24"/>
            <w:szCs w:val="24"/>
          </w:rPr>
          <w:delText xml:space="preserve">relationships </w:delText>
        </w:r>
      </w:del>
      <w:del w:id="689" w:author="Michele Giunti" w:date="2023-02-19T22:16:00Z">
        <w:r w:rsidRPr="007B0B8D" w:rsidDel="00BB28E8">
          <w:rPr>
            <w:rFonts w:ascii="Times New Roman" w:hAnsi="Times New Roman" w:cs="Times New Roman"/>
            <w:bCs/>
            <w:sz w:val="24"/>
            <w:szCs w:val="24"/>
          </w:rPr>
          <w:delText>represent a static copy of the former, with a distorted reproduction of the cognitive consistencies needed for an effective relationship</w:delText>
        </w:r>
        <w:commentRangeEnd w:id="688"/>
        <w:r w:rsidR="00974135" w:rsidDel="00BB28E8">
          <w:rPr>
            <w:rStyle w:val="CommentReference"/>
          </w:rPr>
          <w:commentReference w:id="688"/>
        </w:r>
      </w:del>
      <w:del w:id="690" w:author="Michele Giunti" w:date="2023-02-19T22:24:00Z">
        <w:r w:rsidRPr="007B0B8D" w:rsidDel="00795A29">
          <w:rPr>
            <w:rFonts w:ascii="Times New Roman" w:hAnsi="Times New Roman" w:cs="Times New Roman"/>
            <w:bCs/>
            <w:sz w:val="24"/>
            <w:szCs w:val="24"/>
          </w:rPr>
          <w:delText xml:space="preserve">. For example, Biester’s (2020; 2021) </w:delText>
        </w:r>
        <w:commentRangeStart w:id="691"/>
        <w:r w:rsidRPr="007B0B8D" w:rsidDel="00795A29">
          <w:rPr>
            <w:rFonts w:ascii="Times New Roman" w:hAnsi="Times New Roman" w:cs="Times New Roman"/>
            <w:bCs/>
            <w:sz w:val="24"/>
            <w:szCs w:val="24"/>
          </w:rPr>
          <w:delText xml:space="preserve">groups of research found that, even across different online communities, real-life aggregative events like COVID-19’s social isolation measures modified topic and word choice towards </w:delText>
        </w:r>
      </w:del>
      <w:del w:id="692" w:author="Michele Giunti" w:date="2023-02-19T22:22:00Z">
        <w:r w:rsidRPr="007B0B8D" w:rsidDel="00F400C9">
          <w:rPr>
            <w:rFonts w:ascii="Times New Roman" w:hAnsi="Times New Roman" w:cs="Times New Roman"/>
            <w:bCs/>
            <w:sz w:val="24"/>
            <w:szCs w:val="24"/>
          </w:rPr>
          <w:delText>similar clusters of reference</w:delText>
        </w:r>
      </w:del>
      <w:del w:id="693" w:author="Michele Giunti" w:date="2023-02-19T22:24:00Z">
        <w:r w:rsidDel="00795A29">
          <w:rPr>
            <w:rFonts w:ascii="Times New Roman" w:hAnsi="Times New Roman" w:cs="Times New Roman"/>
            <w:bCs/>
            <w:sz w:val="24"/>
            <w:szCs w:val="24"/>
          </w:rPr>
          <w:delText xml:space="preserve"> even if they conflicted with the original intent of the group.</w:delText>
        </w:r>
        <w:r w:rsidRPr="007B0B8D" w:rsidDel="00795A29">
          <w:rPr>
            <w:rFonts w:ascii="Times New Roman" w:hAnsi="Times New Roman" w:cs="Times New Roman"/>
            <w:bCs/>
            <w:sz w:val="24"/>
            <w:szCs w:val="24"/>
          </w:rPr>
          <w:delText xml:space="preserve"> </w:delText>
        </w:r>
        <w:commentRangeEnd w:id="691"/>
        <w:r w:rsidR="00974135" w:rsidDel="00795A29">
          <w:rPr>
            <w:rStyle w:val="CommentReference"/>
          </w:rPr>
          <w:commentReference w:id="691"/>
        </w:r>
        <w:commentRangeStart w:id="694"/>
        <w:r w:rsidDel="00795A29">
          <w:rPr>
            <w:rFonts w:ascii="Times New Roman" w:hAnsi="Times New Roman" w:cs="Times New Roman"/>
            <w:bCs/>
            <w:sz w:val="24"/>
            <w:szCs w:val="24"/>
          </w:rPr>
          <w:delText xml:space="preserve">An example of this being the </w:delText>
        </w:r>
        <w:r w:rsidRPr="007B0B8D" w:rsidDel="00795A29">
          <w:rPr>
            <w:rFonts w:ascii="Times New Roman" w:hAnsi="Times New Roman" w:cs="Times New Roman"/>
            <w:bCs/>
            <w:sz w:val="24"/>
            <w:szCs w:val="24"/>
          </w:rPr>
          <w:delText>redirecti</w:delText>
        </w:r>
        <w:r w:rsidDel="00795A29">
          <w:rPr>
            <w:rFonts w:ascii="Times New Roman" w:hAnsi="Times New Roman" w:cs="Times New Roman"/>
            <w:bCs/>
            <w:sz w:val="24"/>
            <w:szCs w:val="24"/>
          </w:rPr>
          <w:delText>on of</w:delText>
        </w:r>
        <w:r w:rsidRPr="007B0B8D" w:rsidDel="00795A29">
          <w:rPr>
            <w:rFonts w:ascii="Times New Roman" w:hAnsi="Times New Roman" w:cs="Times New Roman"/>
            <w:bCs/>
            <w:sz w:val="24"/>
            <w:szCs w:val="24"/>
          </w:rPr>
          <w:delText xml:space="preserve"> mental health support </w:delText>
        </w:r>
        <w:r w:rsidR="00F15EB4" w:rsidDel="00795A29">
          <w:rPr>
            <w:rFonts w:ascii="Times New Roman" w:hAnsi="Times New Roman" w:cs="Times New Roman"/>
            <w:bCs/>
            <w:sz w:val="24"/>
            <w:szCs w:val="24"/>
          </w:rPr>
          <w:delText xml:space="preserve">discussions </w:delText>
        </w:r>
        <w:r w:rsidR="00F15EB4" w:rsidRPr="007B0B8D" w:rsidDel="00795A29">
          <w:rPr>
            <w:rFonts w:ascii="Times New Roman" w:hAnsi="Times New Roman" w:cs="Times New Roman"/>
            <w:bCs/>
            <w:sz w:val="24"/>
            <w:szCs w:val="24"/>
          </w:rPr>
          <w:delText>towards</w:delText>
        </w:r>
        <w:r w:rsidRPr="007B0B8D" w:rsidDel="00795A29">
          <w:rPr>
            <w:rFonts w:ascii="Times New Roman" w:hAnsi="Times New Roman" w:cs="Times New Roman"/>
            <w:bCs/>
            <w:sz w:val="24"/>
            <w:szCs w:val="24"/>
          </w:rPr>
          <w:delText xml:space="preserve"> </w:delText>
        </w:r>
        <w:r w:rsidDel="00795A29">
          <w:rPr>
            <w:rFonts w:ascii="Times New Roman" w:hAnsi="Times New Roman" w:cs="Times New Roman"/>
            <w:bCs/>
            <w:sz w:val="24"/>
            <w:szCs w:val="24"/>
          </w:rPr>
          <w:delText>worries</w:delText>
        </w:r>
        <w:r w:rsidRPr="007B0B8D" w:rsidDel="00795A29">
          <w:rPr>
            <w:rFonts w:ascii="Times New Roman" w:hAnsi="Times New Roman" w:cs="Times New Roman"/>
            <w:bCs/>
            <w:sz w:val="24"/>
            <w:szCs w:val="24"/>
          </w:rPr>
          <w:delText xml:space="preserve"> common to the pandemic:</w:delText>
        </w:r>
        <w:commentRangeEnd w:id="694"/>
        <w:r w:rsidR="00974135" w:rsidDel="00795A29">
          <w:rPr>
            <w:rStyle w:val="CommentReference"/>
          </w:rPr>
          <w:commentReference w:id="694"/>
        </w:r>
        <w:r w:rsidRPr="007B0B8D" w:rsidDel="00795A29">
          <w:rPr>
            <w:rFonts w:ascii="Times New Roman" w:hAnsi="Times New Roman" w:cs="Times New Roman"/>
            <w:bCs/>
            <w:sz w:val="24"/>
            <w:szCs w:val="24"/>
          </w:rPr>
          <w:delText xml:space="preserve"> anxiety, fear of the new normal, depression etc.; a change that can be verified even at a linguistic level (Low </w:delText>
        </w:r>
        <w:r w:rsidDel="00795A29">
          <w:rPr>
            <w:rFonts w:ascii="Times New Roman" w:hAnsi="Times New Roman" w:cs="Times New Roman"/>
            <w:bCs/>
            <w:sz w:val="24"/>
            <w:szCs w:val="24"/>
          </w:rPr>
          <w:delText>et al.</w:delText>
        </w:r>
        <w:r w:rsidRPr="007B0B8D" w:rsidDel="00795A29">
          <w:rPr>
            <w:rFonts w:ascii="Times New Roman" w:hAnsi="Times New Roman" w:cs="Times New Roman"/>
            <w:bCs/>
            <w:sz w:val="24"/>
            <w:szCs w:val="24"/>
          </w:rPr>
          <w:delText xml:space="preserve">, 2020). </w:delText>
        </w:r>
      </w:del>
      <w:del w:id="695" w:author="Michele Giunti" w:date="2023-02-19T22:57:00Z">
        <w:r w:rsidRPr="007B0B8D" w:rsidDel="00654CA1">
          <w:rPr>
            <w:rFonts w:ascii="Times New Roman" w:hAnsi="Times New Roman" w:cs="Times New Roman"/>
            <w:bCs/>
            <w:sz w:val="24"/>
            <w:szCs w:val="24"/>
          </w:rPr>
          <w:delText xml:space="preserve">This phenomenon points at a </w:delText>
        </w:r>
        <w:r w:rsidDel="00654CA1">
          <w:rPr>
            <w:rFonts w:ascii="Times New Roman" w:hAnsi="Times New Roman" w:cs="Times New Roman"/>
            <w:bCs/>
            <w:sz w:val="24"/>
            <w:szCs w:val="24"/>
          </w:rPr>
          <w:delText>congruence</w:delText>
        </w:r>
        <w:r w:rsidRPr="007B0B8D" w:rsidDel="00654CA1">
          <w:rPr>
            <w:rFonts w:ascii="Times New Roman" w:hAnsi="Times New Roman" w:cs="Times New Roman"/>
            <w:bCs/>
            <w:sz w:val="24"/>
            <w:szCs w:val="24"/>
          </w:rPr>
          <w:delText xml:space="preserve"> between the personal self and the online self, and a </w:delText>
        </w:r>
        <w:commentRangeStart w:id="696"/>
        <w:r w:rsidDel="00654CA1">
          <w:rPr>
            <w:rFonts w:ascii="Times New Roman" w:hAnsi="Times New Roman" w:cs="Times New Roman"/>
            <w:bCs/>
            <w:sz w:val="24"/>
            <w:szCs w:val="24"/>
          </w:rPr>
          <w:delText>consequent</w:delText>
        </w:r>
        <w:r w:rsidRPr="007B0B8D" w:rsidDel="00654CA1">
          <w:rPr>
            <w:rFonts w:ascii="Times New Roman" w:hAnsi="Times New Roman" w:cs="Times New Roman"/>
            <w:bCs/>
            <w:sz w:val="24"/>
            <w:szCs w:val="24"/>
          </w:rPr>
          <w:delText xml:space="preserve"> </w:delText>
        </w:r>
        <w:r w:rsidDel="00654CA1">
          <w:rPr>
            <w:rFonts w:ascii="Times New Roman" w:hAnsi="Times New Roman" w:cs="Times New Roman"/>
            <w:bCs/>
            <w:sz w:val="24"/>
            <w:szCs w:val="24"/>
          </w:rPr>
          <w:delText>production</w:delText>
        </w:r>
        <w:r w:rsidRPr="007B0B8D" w:rsidDel="00654CA1">
          <w:rPr>
            <w:rFonts w:ascii="Times New Roman" w:hAnsi="Times New Roman" w:cs="Times New Roman"/>
            <w:bCs/>
            <w:sz w:val="24"/>
            <w:szCs w:val="24"/>
          </w:rPr>
          <w:delText xml:space="preserve"> of </w:delText>
        </w:r>
        <w:commentRangeEnd w:id="696"/>
        <w:r w:rsidR="00974135" w:rsidDel="00654CA1">
          <w:rPr>
            <w:rStyle w:val="CommentReference"/>
          </w:rPr>
          <w:commentReference w:id="696"/>
        </w:r>
        <w:r w:rsidRPr="007B0B8D" w:rsidDel="00654CA1">
          <w:rPr>
            <w:rFonts w:ascii="Times New Roman" w:hAnsi="Times New Roman" w:cs="Times New Roman"/>
            <w:bCs/>
            <w:sz w:val="24"/>
            <w:szCs w:val="24"/>
          </w:rPr>
          <w:delText xml:space="preserve">reciprocity groups that form across </w:delText>
        </w:r>
        <w:r w:rsidDel="00654CA1">
          <w:rPr>
            <w:rFonts w:ascii="Times New Roman" w:hAnsi="Times New Roman" w:cs="Times New Roman"/>
            <w:bCs/>
            <w:sz w:val="24"/>
            <w:szCs w:val="24"/>
          </w:rPr>
          <w:delText>similar individuals</w:delText>
        </w:r>
        <w:r w:rsidRPr="007B0B8D" w:rsidDel="00654CA1">
          <w:rPr>
            <w:rFonts w:ascii="Times New Roman" w:hAnsi="Times New Roman" w:cs="Times New Roman"/>
            <w:bCs/>
            <w:sz w:val="24"/>
            <w:szCs w:val="24"/>
          </w:rPr>
          <w:delText xml:space="preserve"> within the network (Cover, 201</w:delText>
        </w:r>
        <w:r w:rsidR="005B0325" w:rsidDel="00654CA1">
          <w:rPr>
            <w:rFonts w:ascii="Times New Roman" w:hAnsi="Times New Roman" w:cs="Times New Roman"/>
            <w:bCs/>
            <w:sz w:val="24"/>
            <w:szCs w:val="24"/>
          </w:rPr>
          <w:delText>2</w:delText>
        </w:r>
        <w:r w:rsidRPr="007B0B8D" w:rsidDel="00654CA1">
          <w:rPr>
            <w:rFonts w:ascii="Times New Roman" w:hAnsi="Times New Roman" w:cs="Times New Roman"/>
            <w:bCs/>
            <w:sz w:val="24"/>
            <w:szCs w:val="24"/>
          </w:rPr>
          <w:delText>)</w:delText>
        </w:r>
        <w:r w:rsidRPr="007B0B8D" w:rsidDel="00654CA1">
          <w:rPr>
            <w:rStyle w:val="FootnoteReference"/>
            <w:rFonts w:ascii="Times New Roman" w:hAnsi="Times New Roman" w:cs="Times New Roman"/>
            <w:bCs/>
            <w:sz w:val="24"/>
            <w:szCs w:val="24"/>
          </w:rPr>
          <w:footnoteReference w:id="16"/>
        </w:r>
        <w:r w:rsidRPr="007B0B8D" w:rsidDel="00654CA1">
          <w:rPr>
            <w:rFonts w:ascii="Times New Roman" w:hAnsi="Times New Roman" w:cs="Times New Roman"/>
            <w:bCs/>
            <w:sz w:val="24"/>
            <w:szCs w:val="24"/>
          </w:rPr>
          <w:delText xml:space="preserve">. </w:delText>
        </w:r>
        <w:r w:rsidDel="00654CA1">
          <w:rPr>
            <w:rFonts w:ascii="Times New Roman" w:hAnsi="Times New Roman" w:cs="Times New Roman"/>
            <w:bCs/>
            <w:sz w:val="24"/>
            <w:szCs w:val="24"/>
          </w:rPr>
          <w:delText>Through these, the merging of one’s real identity with the online one</w:delText>
        </w:r>
        <w:r w:rsidRPr="007B0B8D" w:rsidDel="00654CA1">
          <w:rPr>
            <w:rFonts w:ascii="Times New Roman" w:hAnsi="Times New Roman" w:cs="Times New Roman"/>
            <w:bCs/>
            <w:sz w:val="24"/>
            <w:szCs w:val="24"/>
          </w:rPr>
          <w:delText xml:space="preserve"> allows for a simple transfer of social network benefits between online and offline relationships, meaning that increasing one’s social capital online is equal to doing so offline (Holmberg, 2014). </w:delText>
        </w:r>
      </w:del>
    </w:p>
    <w:p w14:paraId="7BD1FD59" w14:textId="1D3E752F" w:rsidR="008401DB" w:rsidRPr="007B0B8D" w:rsidRDefault="008401DB">
      <w:pPr>
        <w:spacing w:after="0" w:line="480" w:lineRule="auto"/>
        <w:ind w:firstLine="720"/>
        <w:rPr>
          <w:rFonts w:ascii="Times New Roman" w:hAnsi="Times New Roman" w:cs="Times New Roman"/>
          <w:bCs/>
          <w:sz w:val="24"/>
          <w:szCs w:val="24"/>
        </w:rPr>
        <w:pPrChange w:id="699" w:author="Microsoft Office User" w:date="2023-02-13T11:38:00Z">
          <w:pPr>
            <w:spacing w:line="480" w:lineRule="auto"/>
            <w:ind w:firstLine="720"/>
          </w:pPr>
        </w:pPrChange>
      </w:pPr>
      <w:moveFromRangeStart w:id="700" w:author="Michele Giunti" w:date="2023-02-19T22:57:00Z" w:name="move127739853"/>
      <w:moveFrom w:id="701" w:author="Michele Giunti" w:date="2023-02-19T22:57:00Z">
        <w:r w:rsidRPr="007B0B8D" w:rsidDel="00CE14A9">
          <w:rPr>
            <w:rFonts w:ascii="Times New Roman" w:hAnsi="Times New Roman" w:cs="Times New Roman"/>
            <w:bCs/>
            <w:sz w:val="24"/>
            <w:szCs w:val="24"/>
          </w:rPr>
          <w:t xml:space="preserve">However, </w:t>
        </w:r>
        <w:commentRangeStart w:id="702"/>
        <w:r w:rsidRPr="007B0B8D" w:rsidDel="00CE14A9">
          <w:rPr>
            <w:rFonts w:ascii="Times New Roman" w:hAnsi="Times New Roman" w:cs="Times New Roman"/>
            <w:bCs/>
            <w:sz w:val="24"/>
            <w:szCs w:val="24"/>
          </w:rPr>
          <w:t>this implies a</w:t>
        </w:r>
        <w:r w:rsidDel="00CE14A9">
          <w:rPr>
            <w:rFonts w:ascii="Times New Roman" w:hAnsi="Times New Roman" w:cs="Times New Roman"/>
            <w:bCs/>
            <w:sz w:val="24"/>
            <w:szCs w:val="24"/>
          </w:rPr>
          <w:t>n initial</w:t>
        </w:r>
        <w:r w:rsidRPr="007B0B8D" w:rsidDel="00CE14A9">
          <w:rPr>
            <w:rFonts w:ascii="Times New Roman" w:hAnsi="Times New Roman" w:cs="Times New Roman"/>
            <w:bCs/>
            <w:sz w:val="24"/>
            <w:szCs w:val="24"/>
          </w:rPr>
          <w:t xml:space="preserve"> duality of identity </w:t>
        </w:r>
        <w:commentRangeEnd w:id="702"/>
        <w:r w:rsidR="00974135" w:rsidDel="00CE14A9">
          <w:rPr>
            <w:rStyle w:val="CommentReference"/>
          </w:rPr>
          <w:commentReference w:id="702"/>
        </w:r>
        <w:r w:rsidRPr="007B0B8D" w:rsidDel="00CE14A9">
          <w:rPr>
            <w:rFonts w:ascii="Times New Roman" w:hAnsi="Times New Roman" w:cs="Times New Roman"/>
            <w:bCs/>
            <w:sz w:val="24"/>
            <w:szCs w:val="24"/>
          </w:rPr>
          <w:t xml:space="preserve">that does not seem sustainable in the long run, and its benefits can only be enjoyed through continued commitment of both, more so of one’s online counterpart (Zhang &amp; Sung, 2021). Neglecting the latter leads to the observed prevalence of weak ties across online interactions, and the preference of </w:t>
        </w:r>
        <w:commentRangeStart w:id="703"/>
        <w:r w:rsidRPr="007B0B8D" w:rsidDel="00CE14A9">
          <w:rPr>
            <w:rFonts w:ascii="Times New Roman" w:hAnsi="Times New Roman" w:cs="Times New Roman"/>
            <w:bCs/>
            <w:sz w:val="24"/>
            <w:szCs w:val="24"/>
          </w:rPr>
          <w:t xml:space="preserve">topic-based communities over reciprocity groups </w:t>
        </w:r>
        <w:commentRangeEnd w:id="703"/>
        <w:r w:rsidR="00974135" w:rsidDel="00CE14A9">
          <w:rPr>
            <w:rStyle w:val="CommentReference"/>
          </w:rPr>
          <w:commentReference w:id="703"/>
        </w:r>
        <w:r w:rsidRPr="007B0B8D" w:rsidDel="00CE14A9">
          <w:rPr>
            <w:rFonts w:ascii="Times New Roman" w:hAnsi="Times New Roman" w:cs="Times New Roman"/>
            <w:bCs/>
            <w:sz w:val="24"/>
            <w:szCs w:val="24"/>
          </w:rPr>
          <w:t>(Gil de Zúñiga &amp; Valenzuela, 2011)</w:t>
        </w:r>
        <w:r w:rsidRPr="007B0B8D" w:rsidDel="00CE14A9">
          <w:rPr>
            <w:rStyle w:val="FootnoteReference"/>
            <w:rFonts w:ascii="Times New Roman" w:hAnsi="Times New Roman" w:cs="Times New Roman"/>
            <w:bCs/>
            <w:sz w:val="24"/>
            <w:szCs w:val="24"/>
          </w:rPr>
          <w:footnoteReference w:id="17"/>
        </w:r>
        <w:r w:rsidRPr="007B0B8D" w:rsidDel="00CE14A9">
          <w:rPr>
            <w:rFonts w:ascii="Times New Roman" w:hAnsi="Times New Roman" w:cs="Times New Roman"/>
            <w:bCs/>
            <w:sz w:val="24"/>
            <w:szCs w:val="24"/>
          </w:rPr>
          <w:t>, which creates a problem in correctly quantifying the profitability of engaging in online communities versus physical ones. In fact, having already cited the limitations of face-to-face interaction, in particular regarding its requirement of geographical proximity, the unrestrained access of online communication exacerbates issues</w:t>
        </w:r>
        <w:r w:rsidRPr="007B0B8D" w:rsidDel="00CE14A9">
          <w:rPr>
            <w:rStyle w:val="FootnoteReference"/>
            <w:rFonts w:ascii="Times New Roman" w:hAnsi="Times New Roman" w:cs="Times New Roman"/>
            <w:bCs/>
            <w:sz w:val="24"/>
            <w:szCs w:val="24"/>
          </w:rPr>
          <w:footnoteReference w:id="18"/>
        </w:r>
        <w:r w:rsidRPr="007B0B8D" w:rsidDel="00CE14A9">
          <w:rPr>
            <w:rFonts w:ascii="Times New Roman" w:hAnsi="Times New Roman" w:cs="Times New Roman"/>
            <w:bCs/>
            <w:sz w:val="24"/>
            <w:szCs w:val="24"/>
          </w:rPr>
          <w:t xml:space="preserve"> of causality and personal judgement of well-being in a community context (Atkinson </w:t>
        </w:r>
        <w:r w:rsidDel="00CE14A9">
          <w:rPr>
            <w:rFonts w:ascii="Times New Roman" w:hAnsi="Times New Roman" w:cs="Times New Roman"/>
            <w:bCs/>
            <w:sz w:val="24"/>
            <w:szCs w:val="24"/>
          </w:rPr>
          <w:t>et al.</w:t>
        </w:r>
        <w:r w:rsidRPr="007B0B8D" w:rsidDel="00CE14A9">
          <w:rPr>
            <w:rFonts w:ascii="Times New Roman" w:hAnsi="Times New Roman" w:cs="Times New Roman"/>
            <w:bCs/>
            <w:sz w:val="24"/>
            <w:szCs w:val="24"/>
          </w:rPr>
          <w:t>, 2020). Contradictions are then formed among those who benefit from prioritizing either their online counterpart (Chopik, 2016) or their offline identity (Shakya &amp; Christakis, 2017), and those that misinterpret their need for offline connectedness, often due to high loneliness, as a drive for online network expansion (Kim, 2017; Wi</w:t>
        </w:r>
        <w:r w:rsidR="005B0325" w:rsidDel="00CE14A9">
          <w:rPr>
            <w:rFonts w:ascii="Times New Roman" w:hAnsi="Times New Roman" w:cs="Times New Roman"/>
            <w:bCs/>
            <w:sz w:val="24"/>
            <w:szCs w:val="24"/>
          </w:rPr>
          <w:t>r</w:t>
        </w:r>
        <w:r w:rsidRPr="007B0B8D" w:rsidDel="00CE14A9">
          <w:rPr>
            <w:rFonts w:ascii="Times New Roman" w:hAnsi="Times New Roman" w:cs="Times New Roman"/>
            <w:bCs/>
            <w:sz w:val="24"/>
            <w:szCs w:val="24"/>
          </w:rPr>
          <w:t xml:space="preserve">tz </w:t>
        </w:r>
        <w:r w:rsidDel="00CE14A9">
          <w:rPr>
            <w:rFonts w:ascii="Times New Roman" w:hAnsi="Times New Roman" w:cs="Times New Roman"/>
            <w:bCs/>
            <w:sz w:val="24"/>
            <w:szCs w:val="24"/>
          </w:rPr>
          <w:t>et al.</w:t>
        </w:r>
        <w:r w:rsidRPr="007B0B8D" w:rsidDel="00CE14A9">
          <w:rPr>
            <w:rFonts w:ascii="Times New Roman" w:hAnsi="Times New Roman" w:cs="Times New Roman"/>
            <w:bCs/>
            <w:sz w:val="24"/>
            <w:szCs w:val="24"/>
          </w:rPr>
          <w:t>, 2021; Pittman, 2018)</w:t>
        </w:r>
      </w:moveFrom>
      <w:moveFromRangeEnd w:id="700"/>
    </w:p>
    <w:p w14:paraId="41F127C8" w14:textId="22F83B41" w:rsidR="008401DB" w:rsidDel="00F32BDC" w:rsidRDefault="008401DB">
      <w:pPr>
        <w:spacing w:after="0" w:line="480" w:lineRule="auto"/>
        <w:ind w:firstLine="720"/>
        <w:rPr>
          <w:del w:id="708" w:author="Michele Giunti" w:date="2023-02-19T22:43:00Z"/>
          <w:rFonts w:ascii="Times New Roman" w:hAnsi="Times New Roman" w:cs="Times New Roman"/>
          <w:bCs/>
          <w:sz w:val="24"/>
          <w:szCs w:val="24"/>
        </w:rPr>
        <w:pPrChange w:id="709" w:author="Microsoft Office User" w:date="2023-02-13T11:38:00Z">
          <w:pPr>
            <w:spacing w:line="480" w:lineRule="auto"/>
            <w:ind w:firstLine="720"/>
          </w:pPr>
        </w:pPrChange>
      </w:pPr>
      <w:del w:id="710" w:author="Michele Giunti" w:date="2023-02-19T22:43:00Z">
        <w:r w:rsidRPr="007B0B8D" w:rsidDel="00F32BDC">
          <w:rPr>
            <w:rFonts w:ascii="Times New Roman" w:hAnsi="Times New Roman" w:cs="Times New Roman"/>
            <w:bCs/>
            <w:sz w:val="24"/>
            <w:szCs w:val="24"/>
          </w:rPr>
          <w:delText xml:space="preserve">The reason cycles back to the </w:delText>
        </w:r>
        <w:commentRangeStart w:id="711"/>
        <w:r w:rsidRPr="007B0B8D" w:rsidDel="00F32BDC">
          <w:rPr>
            <w:rFonts w:ascii="Times New Roman" w:hAnsi="Times New Roman" w:cs="Times New Roman"/>
            <w:bCs/>
            <w:sz w:val="24"/>
            <w:szCs w:val="24"/>
          </w:rPr>
          <w:delText xml:space="preserve">unperceived </w:delText>
        </w:r>
        <w:commentRangeEnd w:id="711"/>
        <w:r w:rsidR="00974135" w:rsidDel="00F32BDC">
          <w:rPr>
            <w:rStyle w:val="CommentReference"/>
          </w:rPr>
          <w:commentReference w:id="711"/>
        </w:r>
        <w:r w:rsidRPr="007B0B8D" w:rsidDel="00F32BDC">
          <w:rPr>
            <w:rFonts w:ascii="Times New Roman" w:hAnsi="Times New Roman" w:cs="Times New Roman"/>
            <w:bCs/>
            <w:sz w:val="24"/>
            <w:szCs w:val="24"/>
          </w:rPr>
          <w:delText xml:space="preserve">inferiority of online over offline communication; that is, the prevalence of </w:delText>
        </w:r>
        <w:r w:rsidRPr="00974135" w:rsidDel="00F32BDC">
          <w:rPr>
            <w:rFonts w:ascii="Times New Roman" w:hAnsi="Times New Roman" w:cs="Times New Roman"/>
            <w:bCs/>
            <w:sz w:val="24"/>
            <w:szCs w:val="24"/>
            <w:highlight w:val="green"/>
            <w:rPrChange w:id="712" w:author="Meri Wimberly" w:date="2023-02-15T12:22:00Z">
              <w:rPr>
                <w:rFonts w:ascii="Times New Roman" w:hAnsi="Times New Roman" w:cs="Times New Roman"/>
                <w:bCs/>
                <w:sz w:val="24"/>
                <w:szCs w:val="24"/>
              </w:rPr>
            </w:rPrChange>
          </w:rPr>
          <w:delText>online bridging, weak, ties of relationship which are easier to form, maintain, and reconstruct</w:delText>
        </w:r>
        <w:r w:rsidRPr="007B0B8D" w:rsidDel="00F32BDC">
          <w:rPr>
            <w:rFonts w:ascii="Times New Roman" w:hAnsi="Times New Roman" w:cs="Times New Roman"/>
            <w:bCs/>
            <w:sz w:val="24"/>
            <w:szCs w:val="24"/>
          </w:rPr>
          <w:delText xml:space="preserve">. Considering the concurrent presence of </w:delText>
        </w:r>
        <w:r w:rsidRPr="00974135" w:rsidDel="00F32BDC">
          <w:rPr>
            <w:rFonts w:ascii="Times New Roman" w:hAnsi="Times New Roman" w:cs="Times New Roman"/>
            <w:bCs/>
            <w:sz w:val="24"/>
            <w:szCs w:val="24"/>
            <w:highlight w:val="green"/>
            <w:rPrChange w:id="713" w:author="Meri Wimberly" w:date="2023-02-15T12:22:00Z">
              <w:rPr>
                <w:rFonts w:ascii="Times New Roman" w:hAnsi="Times New Roman" w:cs="Times New Roman"/>
                <w:bCs/>
                <w:sz w:val="24"/>
                <w:szCs w:val="24"/>
              </w:rPr>
            </w:rPrChange>
          </w:rPr>
          <w:delText>outlier bonding, strong, ties</w:delText>
        </w:r>
        <w:r w:rsidRPr="007B0B8D" w:rsidDel="00F32BDC">
          <w:rPr>
            <w:rFonts w:ascii="Times New Roman" w:hAnsi="Times New Roman" w:cs="Times New Roman"/>
            <w:bCs/>
            <w:sz w:val="24"/>
            <w:szCs w:val="24"/>
          </w:rPr>
          <w:delText xml:space="preserve"> deriving from either offline transposition or weakening of the benefits of offline identities (Filiposka </w:delText>
        </w:r>
        <w:r w:rsidDel="00F32BDC">
          <w:rPr>
            <w:rFonts w:ascii="Times New Roman" w:hAnsi="Times New Roman" w:cs="Times New Roman"/>
            <w:bCs/>
            <w:sz w:val="24"/>
            <w:szCs w:val="24"/>
          </w:rPr>
          <w:delText>et al.</w:delText>
        </w:r>
        <w:r w:rsidRPr="007B0B8D" w:rsidDel="00F32BDC">
          <w:rPr>
            <w:rFonts w:ascii="Times New Roman" w:hAnsi="Times New Roman" w:cs="Times New Roman"/>
            <w:bCs/>
            <w:sz w:val="24"/>
            <w:szCs w:val="24"/>
          </w:rPr>
          <w:delText xml:space="preserve">, 2017), online engagement negatively impacts an individual’s happiness and increases marginalization due to age, race, relationship status, or income (Forthman </w:delText>
        </w:r>
        <w:r w:rsidDel="00F32BDC">
          <w:rPr>
            <w:rFonts w:ascii="Times New Roman" w:hAnsi="Times New Roman" w:cs="Times New Roman"/>
            <w:bCs/>
            <w:sz w:val="24"/>
            <w:szCs w:val="24"/>
          </w:rPr>
          <w:delText>et al.</w:delText>
        </w:r>
        <w:r w:rsidRPr="007B0B8D" w:rsidDel="00F32BDC">
          <w:rPr>
            <w:rFonts w:ascii="Times New Roman" w:hAnsi="Times New Roman" w:cs="Times New Roman"/>
            <w:bCs/>
            <w:sz w:val="24"/>
            <w:szCs w:val="24"/>
          </w:rPr>
          <w:delText xml:space="preserve">, 2021). In fact, while weak ties can benefit individuals by increasing perceived connectedness, as already discussed, the lack of a real output of social capital (i.e., trustworthy social nets, emotional support, physical aid etc.; Lee &amp; Lee, 2010; Vacchiano &amp; Bolano, 2021) creates a sense of disengagement that is not rationalized as a consequence of online presence, but as a deficiency </w:delText>
        </w:r>
        <w:commentRangeStart w:id="714"/>
        <w:r w:rsidRPr="007B0B8D" w:rsidDel="00F32BDC">
          <w:rPr>
            <w:rFonts w:ascii="Times New Roman" w:hAnsi="Times New Roman" w:cs="Times New Roman"/>
            <w:bCs/>
            <w:sz w:val="24"/>
            <w:szCs w:val="24"/>
          </w:rPr>
          <w:delText xml:space="preserve">of the latter </w:delText>
        </w:r>
        <w:commentRangeEnd w:id="714"/>
        <w:r w:rsidR="00974135" w:rsidDel="00F32BDC">
          <w:rPr>
            <w:rStyle w:val="CommentReference"/>
          </w:rPr>
          <w:commentReference w:id="714"/>
        </w:r>
        <w:r w:rsidRPr="007B0B8D" w:rsidDel="00F32BDC">
          <w:rPr>
            <w:rFonts w:ascii="Times New Roman" w:hAnsi="Times New Roman" w:cs="Times New Roman"/>
            <w:bCs/>
            <w:sz w:val="24"/>
            <w:szCs w:val="24"/>
          </w:rPr>
          <w:delText xml:space="preserve">(Kim, 2017; Pittman, 2018). In other words, the more lonely, unhealthy, or unwell a person feels while using social media, or other online communication apps, to reduce their discomfort, the less they will attribute </w:delText>
        </w:r>
      </w:del>
      <w:ins w:id="715" w:author="Microsoft Office User" w:date="2023-02-13T11:30:00Z">
        <w:del w:id="716" w:author="Michele Giunti" w:date="2023-02-19T22:43:00Z">
          <w:r w:rsidR="003C2F39" w:rsidDel="00F32BDC">
            <w:rPr>
              <w:rFonts w:ascii="Times New Roman" w:hAnsi="Times New Roman" w:cs="Times New Roman"/>
              <w:bCs/>
              <w:sz w:val="24"/>
              <w:szCs w:val="24"/>
            </w:rPr>
            <w:delText>their</w:delText>
          </w:r>
        </w:del>
      </w:ins>
      <w:del w:id="717" w:author="Michele Giunti" w:date="2023-02-19T22:43:00Z">
        <w:r w:rsidRPr="007B0B8D" w:rsidDel="00F32BDC">
          <w:rPr>
            <w:rFonts w:ascii="Times New Roman" w:hAnsi="Times New Roman" w:cs="Times New Roman"/>
            <w:bCs/>
            <w:sz w:val="24"/>
            <w:szCs w:val="24"/>
          </w:rPr>
          <w:delText>this discomfort to this use.</w:delText>
        </w:r>
      </w:del>
    </w:p>
    <w:p w14:paraId="5B900596" w14:textId="7C1FF509" w:rsidR="008401DB" w:rsidRPr="00F15EB4" w:rsidDel="004635A5" w:rsidRDefault="008401DB">
      <w:pPr>
        <w:spacing w:after="0" w:line="480" w:lineRule="auto"/>
        <w:ind w:left="720" w:firstLine="720"/>
        <w:rPr>
          <w:del w:id="718" w:author="Michele Giunti" w:date="2023-02-19T23:07:00Z"/>
          <w:rFonts w:ascii="Times New Roman" w:hAnsi="Times New Roman" w:cs="Times New Roman"/>
          <w:i/>
          <w:iCs/>
          <w:sz w:val="24"/>
          <w:szCs w:val="24"/>
        </w:rPr>
        <w:pPrChange w:id="719" w:author="Microsoft Office User" w:date="2023-02-13T11:38:00Z">
          <w:pPr>
            <w:spacing w:line="480" w:lineRule="auto"/>
            <w:ind w:left="720" w:firstLine="720"/>
          </w:pPr>
        </w:pPrChange>
      </w:pPr>
      <w:del w:id="720" w:author="Michele Giunti" w:date="2023-02-19T23:07:00Z">
        <w:r w:rsidRPr="007B0B8D" w:rsidDel="004635A5">
          <w:rPr>
            <w:rFonts w:ascii="Times New Roman" w:hAnsi="Times New Roman" w:cs="Times New Roman"/>
            <w:b/>
            <w:sz w:val="24"/>
            <w:szCs w:val="24"/>
          </w:rPr>
          <w:delText>H</w:delText>
        </w:r>
        <w:r w:rsidR="00AD7D0A" w:rsidDel="004635A5">
          <w:rPr>
            <w:rFonts w:ascii="Times New Roman" w:hAnsi="Times New Roman" w:cs="Times New Roman"/>
            <w:b/>
            <w:sz w:val="24"/>
            <w:szCs w:val="24"/>
          </w:rPr>
          <w:delText>3</w:delText>
        </w:r>
        <w:r w:rsidRPr="007B0B8D" w:rsidDel="004635A5">
          <w:rPr>
            <w:rFonts w:ascii="Times New Roman" w:hAnsi="Times New Roman" w:cs="Times New Roman"/>
            <w:sz w:val="24"/>
            <w:szCs w:val="24"/>
          </w:rPr>
          <w:delText xml:space="preserve">: </w:delText>
        </w:r>
        <w:r w:rsidRPr="00F15EB4" w:rsidDel="004635A5">
          <w:rPr>
            <w:rFonts w:ascii="Times New Roman" w:hAnsi="Times New Roman" w:cs="Times New Roman"/>
            <w:i/>
            <w:iCs/>
            <w:sz w:val="24"/>
            <w:szCs w:val="24"/>
          </w:rPr>
          <w:delText>Loneliness has a significant negative relationship with perceived emotional happiness.</w:delText>
        </w:r>
      </w:del>
    </w:p>
    <w:p w14:paraId="2A7F04C8" w14:textId="3B41505F" w:rsidR="008401DB" w:rsidRPr="00F15EB4" w:rsidDel="004635A5" w:rsidRDefault="008401DB">
      <w:pPr>
        <w:spacing w:after="0" w:line="480" w:lineRule="auto"/>
        <w:ind w:left="720" w:firstLine="720"/>
        <w:rPr>
          <w:del w:id="721" w:author="Michele Giunti" w:date="2023-02-19T23:07:00Z"/>
          <w:rFonts w:ascii="Times New Roman" w:hAnsi="Times New Roman" w:cs="Times New Roman"/>
          <w:i/>
          <w:iCs/>
          <w:sz w:val="24"/>
          <w:szCs w:val="24"/>
        </w:rPr>
        <w:pPrChange w:id="722" w:author="Microsoft Office User" w:date="2023-02-13T11:38:00Z">
          <w:pPr>
            <w:spacing w:line="480" w:lineRule="auto"/>
            <w:ind w:left="720" w:firstLine="720"/>
          </w:pPr>
        </w:pPrChange>
      </w:pPr>
      <w:del w:id="723" w:author="Michele Giunti" w:date="2023-02-19T23:07:00Z">
        <w:r w:rsidRPr="007B0B8D" w:rsidDel="004635A5">
          <w:rPr>
            <w:rFonts w:ascii="Times New Roman" w:hAnsi="Times New Roman" w:cs="Times New Roman"/>
            <w:b/>
            <w:sz w:val="24"/>
            <w:szCs w:val="24"/>
          </w:rPr>
          <w:delText>H</w:delText>
        </w:r>
        <w:r w:rsidR="00AD7D0A" w:rsidDel="004635A5">
          <w:rPr>
            <w:rFonts w:ascii="Times New Roman" w:hAnsi="Times New Roman" w:cs="Times New Roman"/>
            <w:b/>
            <w:sz w:val="24"/>
            <w:szCs w:val="24"/>
          </w:rPr>
          <w:delText>3</w:delText>
        </w:r>
        <w:r w:rsidRPr="007B0B8D" w:rsidDel="004635A5">
          <w:rPr>
            <w:rFonts w:ascii="Times New Roman" w:hAnsi="Times New Roman" w:cs="Times New Roman"/>
            <w:b/>
            <w:sz w:val="24"/>
            <w:szCs w:val="24"/>
          </w:rPr>
          <w:delText>b</w:delText>
        </w:r>
        <w:r w:rsidRPr="007B0B8D" w:rsidDel="004635A5">
          <w:rPr>
            <w:rFonts w:ascii="Times New Roman" w:hAnsi="Times New Roman" w:cs="Times New Roman"/>
            <w:sz w:val="24"/>
            <w:szCs w:val="24"/>
          </w:rPr>
          <w:delText xml:space="preserve">: </w:delText>
        </w:r>
        <w:r w:rsidRPr="00F15EB4" w:rsidDel="004635A5">
          <w:rPr>
            <w:rFonts w:ascii="Times New Roman" w:hAnsi="Times New Roman" w:cs="Times New Roman"/>
            <w:i/>
            <w:iCs/>
            <w:sz w:val="24"/>
            <w:szCs w:val="24"/>
          </w:rPr>
          <w:delText>Online interaction significantly reduces the negative relationship between perceived emotional happiness and loneliness, but only at high levels of loneliness.</w:delText>
        </w:r>
      </w:del>
    </w:p>
    <w:p w14:paraId="65E73CFA" w14:textId="77777777" w:rsidR="008401DB" w:rsidRPr="0087280C" w:rsidRDefault="008401DB">
      <w:pPr>
        <w:pStyle w:val="Heading2"/>
        <w:spacing w:before="0" w:line="480" w:lineRule="auto"/>
        <w:rPr>
          <w:rFonts w:ascii="Times New Roman" w:hAnsi="Times New Roman" w:cs="Times New Roman"/>
          <w:b/>
          <w:bCs/>
          <w:color w:val="auto"/>
          <w:sz w:val="24"/>
          <w:szCs w:val="24"/>
        </w:rPr>
        <w:pPrChange w:id="724" w:author="Microsoft Office User" w:date="2023-02-13T11:38:00Z">
          <w:pPr>
            <w:pStyle w:val="Heading2"/>
            <w:spacing w:after="240"/>
          </w:pPr>
        </w:pPrChange>
      </w:pPr>
      <w:bookmarkStart w:id="725" w:name="_Toc120794032"/>
      <w:r w:rsidRPr="0087280C">
        <w:rPr>
          <w:rFonts w:ascii="Times New Roman" w:hAnsi="Times New Roman" w:cs="Times New Roman"/>
          <w:b/>
          <w:bCs/>
          <w:color w:val="auto"/>
          <w:sz w:val="24"/>
          <w:szCs w:val="24"/>
        </w:rPr>
        <w:t>Is all Engagement Created Equal</w:t>
      </w:r>
      <w:bookmarkEnd w:id="725"/>
    </w:p>
    <w:p w14:paraId="731B383B" w14:textId="161F66B0" w:rsidR="008401DB" w:rsidRPr="007B0B8D" w:rsidRDefault="008401DB">
      <w:pPr>
        <w:spacing w:after="0" w:line="480" w:lineRule="auto"/>
        <w:ind w:firstLine="720"/>
        <w:rPr>
          <w:rFonts w:ascii="Times New Roman" w:hAnsi="Times New Roman" w:cs="Times New Roman"/>
          <w:sz w:val="24"/>
          <w:szCs w:val="24"/>
        </w:rPr>
        <w:pPrChange w:id="726" w:author="Microsoft Office User" w:date="2023-02-13T11:38:00Z">
          <w:pPr>
            <w:spacing w:line="480" w:lineRule="auto"/>
            <w:ind w:firstLine="720"/>
          </w:pPr>
        </w:pPrChange>
      </w:pPr>
      <w:commentRangeStart w:id="727"/>
      <w:del w:id="728" w:author="Michele Giunti" w:date="2023-02-20T18:12:00Z">
        <w:r w:rsidRPr="007B0B8D" w:rsidDel="00C170D4">
          <w:rPr>
            <w:rFonts w:ascii="Times New Roman" w:hAnsi="Times New Roman" w:cs="Times New Roman"/>
            <w:sz w:val="24"/>
            <w:szCs w:val="24"/>
          </w:rPr>
          <w:delText xml:space="preserve">We </w:delText>
        </w:r>
        <w:commentRangeEnd w:id="727"/>
        <w:r w:rsidR="00974135" w:rsidDel="00C170D4">
          <w:rPr>
            <w:rStyle w:val="CommentReference"/>
          </w:rPr>
          <w:commentReference w:id="727"/>
        </w:r>
        <w:commentRangeStart w:id="729"/>
        <w:r w:rsidRPr="007B0B8D" w:rsidDel="00C170D4">
          <w:rPr>
            <w:rFonts w:ascii="Times New Roman" w:hAnsi="Times New Roman" w:cs="Times New Roman"/>
            <w:sz w:val="24"/>
            <w:szCs w:val="24"/>
          </w:rPr>
          <w:delText>can see then how contradictory the area of online communication study can be</w:delText>
        </w:r>
      </w:del>
      <w:ins w:id="730" w:author="Michele Giunti" w:date="2023-02-20T18:13:00Z">
        <w:r w:rsidR="00587D0B">
          <w:rPr>
            <w:rFonts w:ascii="Times New Roman" w:hAnsi="Times New Roman" w:cs="Times New Roman"/>
            <w:sz w:val="24"/>
            <w:szCs w:val="24"/>
          </w:rPr>
          <w:t>Thus, t</w:t>
        </w:r>
      </w:ins>
      <w:ins w:id="731" w:author="Michele Giunti" w:date="2023-02-20T18:12:00Z">
        <w:r w:rsidR="00C170D4">
          <w:rPr>
            <w:rFonts w:ascii="Times New Roman" w:hAnsi="Times New Roman" w:cs="Times New Roman"/>
            <w:sz w:val="24"/>
            <w:szCs w:val="24"/>
          </w:rPr>
          <w:t>he ar</w:t>
        </w:r>
        <w:r w:rsidR="00CD2D02">
          <w:rPr>
            <w:rFonts w:ascii="Times New Roman" w:hAnsi="Times New Roman" w:cs="Times New Roman"/>
            <w:sz w:val="24"/>
            <w:szCs w:val="24"/>
          </w:rPr>
          <w:t xml:space="preserve">ea </w:t>
        </w:r>
      </w:ins>
      <w:ins w:id="732" w:author="Michele Giunti" w:date="2023-02-20T18:15:00Z">
        <w:r w:rsidR="000E21DC">
          <w:rPr>
            <w:rFonts w:ascii="Times New Roman" w:hAnsi="Times New Roman" w:cs="Times New Roman"/>
            <w:sz w:val="24"/>
            <w:szCs w:val="24"/>
          </w:rPr>
          <w:t>of</w:t>
        </w:r>
      </w:ins>
      <w:ins w:id="733" w:author="Michele Giunti" w:date="2023-02-20T18:12:00Z">
        <w:r w:rsidR="00CD2D02">
          <w:rPr>
            <w:rFonts w:ascii="Times New Roman" w:hAnsi="Times New Roman" w:cs="Times New Roman"/>
            <w:sz w:val="24"/>
            <w:szCs w:val="24"/>
          </w:rPr>
          <w:t xml:space="preserve"> </w:t>
        </w:r>
      </w:ins>
      <w:ins w:id="734" w:author="Michele Giunti" w:date="2023-02-20T18:13:00Z">
        <w:r w:rsidR="00CD2D02">
          <w:rPr>
            <w:rFonts w:ascii="Times New Roman" w:hAnsi="Times New Roman" w:cs="Times New Roman"/>
            <w:sz w:val="24"/>
            <w:szCs w:val="24"/>
          </w:rPr>
          <w:t>online communication i</w:t>
        </w:r>
        <w:r w:rsidR="00587D0B">
          <w:rPr>
            <w:rFonts w:ascii="Times New Roman" w:hAnsi="Times New Roman" w:cs="Times New Roman"/>
            <w:sz w:val="24"/>
            <w:szCs w:val="24"/>
          </w:rPr>
          <w:t>s</w:t>
        </w:r>
        <w:r w:rsidR="00CD2D02">
          <w:rPr>
            <w:rFonts w:ascii="Times New Roman" w:hAnsi="Times New Roman" w:cs="Times New Roman"/>
            <w:sz w:val="24"/>
            <w:szCs w:val="24"/>
          </w:rPr>
          <w:t xml:space="preserve"> </w:t>
        </w:r>
      </w:ins>
      <w:del w:id="735" w:author="Michele Giunti" w:date="2023-02-20T18:13:00Z">
        <w:r w:rsidRPr="007B0B8D" w:rsidDel="00CD2D02">
          <w:rPr>
            <w:rFonts w:ascii="Times New Roman" w:hAnsi="Times New Roman" w:cs="Times New Roman"/>
            <w:sz w:val="24"/>
            <w:szCs w:val="24"/>
          </w:rPr>
          <w:delText xml:space="preserve">, and how </w:delText>
        </w:r>
      </w:del>
      <w:del w:id="736" w:author="Michele Giunti" w:date="2023-02-20T18:14:00Z">
        <w:r w:rsidRPr="007B0B8D" w:rsidDel="007951C0">
          <w:rPr>
            <w:rFonts w:ascii="Times New Roman" w:hAnsi="Times New Roman" w:cs="Times New Roman"/>
            <w:sz w:val="24"/>
            <w:szCs w:val="24"/>
          </w:rPr>
          <w:delText>the</w:delText>
        </w:r>
      </w:del>
      <w:ins w:id="737" w:author="Michele Giunti" w:date="2023-02-20T18:15:00Z">
        <w:r w:rsidR="000E21DC">
          <w:rPr>
            <w:rFonts w:ascii="Times New Roman" w:hAnsi="Times New Roman" w:cs="Times New Roman"/>
            <w:sz w:val="24"/>
            <w:szCs w:val="24"/>
          </w:rPr>
          <w:t xml:space="preserve">not as </w:t>
        </w:r>
        <w:r w:rsidR="00964D26">
          <w:rPr>
            <w:rFonts w:ascii="Times New Roman" w:hAnsi="Times New Roman" w:cs="Times New Roman"/>
            <w:sz w:val="24"/>
            <w:szCs w:val="24"/>
          </w:rPr>
          <w:t>straightforward as it may seem</w:t>
        </w:r>
      </w:ins>
      <w:ins w:id="738" w:author="Michele Giunti" w:date="2023-02-20T18:14:00Z">
        <w:r w:rsidR="007951C0">
          <w:rPr>
            <w:rFonts w:ascii="Times New Roman" w:hAnsi="Times New Roman" w:cs="Times New Roman"/>
            <w:sz w:val="24"/>
            <w:szCs w:val="24"/>
          </w:rPr>
          <w:t>: the</w:t>
        </w:r>
      </w:ins>
      <w:r w:rsidRPr="007B0B8D">
        <w:rPr>
          <w:rFonts w:ascii="Times New Roman" w:hAnsi="Times New Roman" w:cs="Times New Roman"/>
          <w:sz w:val="24"/>
          <w:szCs w:val="24"/>
        </w:rPr>
        <w:t xml:space="preserve"> position of </w:t>
      </w:r>
      <w:del w:id="739" w:author="Michele Giunti" w:date="2023-02-20T18:14:00Z">
        <w:r w:rsidRPr="007B0B8D" w:rsidDel="00587D0B">
          <w:rPr>
            <w:rFonts w:ascii="Times New Roman" w:hAnsi="Times New Roman" w:cs="Times New Roman"/>
            <w:sz w:val="24"/>
            <w:szCs w:val="24"/>
          </w:rPr>
          <w:delText>loneliness and social isolation</w:delText>
        </w:r>
      </w:del>
      <w:ins w:id="740" w:author="Michele Giunti" w:date="2023-02-20T18:14:00Z">
        <w:r w:rsidR="00587D0B">
          <w:rPr>
            <w:rFonts w:ascii="Times New Roman" w:hAnsi="Times New Roman" w:cs="Times New Roman"/>
            <w:sz w:val="24"/>
            <w:szCs w:val="24"/>
          </w:rPr>
          <w:t>physical and emotional</w:t>
        </w:r>
        <w:r w:rsidR="007951C0">
          <w:rPr>
            <w:rFonts w:ascii="Times New Roman" w:hAnsi="Times New Roman" w:cs="Times New Roman"/>
            <w:sz w:val="24"/>
            <w:szCs w:val="24"/>
          </w:rPr>
          <w:t xml:space="preserve"> loneliness</w:t>
        </w:r>
      </w:ins>
      <w:r w:rsidRPr="007B0B8D">
        <w:rPr>
          <w:rFonts w:ascii="Times New Roman" w:hAnsi="Times New Roman" w:cs="Times New Roman"/>
          <w:sz w:val="24"/>
          <w:szCs w:val="24"/>
        </w:rPr>
        <w:t xml:space="preserve"> within the effect of increasing or decreasing wellbeing, health, and civic engagement can change depending on </w:t>
      </w:r>
      <w:r w:rsidR="00B30189">
        <w:rPr>
          <w:rFonts w:ascii="Times New Roman" w:hAnsi="Times New Roman" w:cs="Times New Roman"/>
          <w:sz w:val="24"/>
          <w:szCs w:val="24"/>
        </w:rPr>
        <w:t>its analytical</w:t>
      </w:r>
      <w:r w:rsidRPr="007B0B8D">
        <w:rPr>
          <w:rFonts w:ascii="Times New Roman" w:hAnsi="Times New Roman" w:cs="Times New Roman"/>
          <w:sz w:val="24"/>
          <w:szCs w:val="24"/>
        </w:rPr>
        <w:t xml:space="preserve"> definition, </w:t>
      </w:r>
      <w:r w:rsidR="00B30189">
        <w:rPr>
          <w:rFonts w:ascii="Times New Roman" w:hAnsi="Times New Roman" w:cs="Times New Roman"/>
          <w:sz w:val="24"/>
          <w:szCs w:val="24"/>
        </w:rPr>
        <w:t xml:space="preserve">subjective </w:t>
      </w:r>
      <w:r w:rsidRPr="007B0B8D">
        <w:rPr>
          <w:rFonts w:ascii="Times New Roman" w:hAnsi="Times New Roman" w:cs="Times New Roman"/>
          <w:sz w:val="24"/>
          <w:szCs w:val="24"/>
        </w:rPr>
        <w:t>existing networks, and</w:t>
      </w:r>
      <w:r w:rsidR="00B30189">
        <w:rPr>
          <w:rFonts w:ascii="Times New Roman" w:hAnsi="Times New Roman" w:cs="Times New Roman"/>
          <w:sz w:val="24"/>
          <w:szCs w:val="24"/>
        </w:rPr>
        <w:t xml:space="preserve"> established level of societal</w:t>
      </w:r>
      <w:r w:rsidRPr="007B0B8D">
        <w:rPr>
          <w:rFonts w:ascii="Times New Roman" w:hAnsi="Times New Roman" w:cs="Times New Roman"/>
          <w:sz w:val="24"/>
          <w:szCs w:val="24"/>
        </w:rPr>
        <w:t xml:space="preserve"> belongin</w:t>
      </w:r>
      <w:commentRangeEnd w:id="729"/>
      <w:r w:rsidR="00974135">
        <w:rPr>
          <w:rStyle w:val="CommentReference"/>
        </w:rPr>
        <w:commentReference w:id="729"/>
      </w:r>
      <w:r w:rsidRPr="007B0B8D">
        <w:rPr>
          <w:rFonts w:ascii="Times New Roman" w:hAnsi="Times New Roman" w:cs="Times New Roman"/>
          <w:sz w:val="24"/>
          <w:szCs w:val="24"/>
        </w:rPr>
        <w:t xml:space="preserve">g. </w:t>
      </w:r>
      <w:commentRangeStart w:id="741"/>
      <w:del w:id="742" w:author="Michele Giunti" w:date="2023-02-20T18:21:00Z">
        <w:r w:rsidRPr="007B0B8D" w:rsidDel="003751F2">
          <w:rPr>
            <w:rFonts w:ascii="Times New Roman" w:hAnsi="Times New Roman" w:cs="Times New Roman"/>
            <w:sz w:val="24"/>
            <w:szCs w:val="24"/>
          </w:rPr>
          <w:delText>A further driver of study being the assumed roadway of influence that each type of relationship has on another</w:delText>
        </w:r>
      </w:del>
      <w:ins w:id="743" w:author="Michele Giunti" w:date="2023-02-20T18:21:00Z">
        <w:r w:rsidR="003751F2">
          <w:rPr>
            <w:rFonts w:ascii="Times New Roman" w:hAnsi="Times New Roman" w:cs="Times New Roman"/>
            <w:sz w:val="24"/>
            <w:szCs w:val="24"/>
          </w:rPr>
          <w:t xml:space="preserve">Even the </w:t>
        </w:r>
      </w:ins>
      <w:ins w:id="744" w:author="Michele Giunti" w:date="2023-02-20T18:22:00Z">
        <w:r w:rsidR="00BA489C">
          <w:rPr>
            <w:rFonts w:ascii="Times New Roman" w:hAnsi="Times New Roman" w:cs="Times New Roman"/>
            <w:sz w:val="24"/>
            <w:szCs w:val="24"/>
          </w:rPr>
          <w:t xml:space="preserve">interactivity of social networks can cause </w:t>
        </w:r>
      </w:ins>
      <w:ins w:id="745" w:author="Michele Giunti" w:date="2023-02-20T18:23:00Z">
        <w:r w:rsidR="003960F8">
          <w:rPr>
            <w:rFonts w:ascii="Times New Roman" w:hAnsi="Times New Roman" w:cs="Times New Roman"/>
            <w:sz w:val="24"/>
            <w:szCs w:val="24"/>
          </w:rPr>
          <w:t>significant</w:t>
        </w:r>
        <w:r w:rsidR="0067434A">
          <w:rPr>
            <w:rFonts w:ascii="Times New Roman" w:hAnsi="Times New Roman" w:cs="Times New Roman"/>
            <w:sz w:val="24"/>
            <w:szCs w:val="24"/>
          </w:rPr>
          <w:t xml:space="preserve"> confounding when a</w:t>
        </w:r>
        <w:r w:rsidR="003960F8">
          <w:rPr>
            <w:rFonts w:ascii="Times New Roman" w:hAnsi="Times New Roman" w:cs="Times New Roman"/>
            <w:sz w:val="24"/>
            <w:szCs w:val="24"/>
          </w:rPr>
          <w:t>nalyzing</w:t>
        </w:r>
        <w:r w:rsidR="0067434A">
          <w:rPr>
            <w:rFonts w:ascii="Times New Roman" w:hAnsi="Times New Roman" w:cs="Times New Roman"/>
            <w:sz w:val="24"/>
            <w:szCs w:val="24"/>
          </w:rPr>
          <w:t xml:space="preserve"> the </w:t>
        </w:r>
      </w:ins>
      <w:ins w:id="746" w:author="Michele Giunti" w:date="2023-02-20T18:24:00Z">
        <w:r w:rsidR="0033703D">
          <w:rPr>
            <w:rFonts w:ascii="Times New Roman" w:hAnsi="Times New Roman" w:cs="Times New Roman"/>
            <w:sz w:val="24"/>
            <w:szCs w:val="24"/>
          </w:rPr>
          <w:t>role of weaker peer relationships on wellness</w:t>
        </w:r>
      </w:ins>
      <w:r w:rsidRPr="007B0B8D">
        <w:rPr>
          <w:rFonts w:ascii="Times New Roman" w:hAnsi="Times New Roman" w:cs="Times New Roman"/>
          <w:sz w:val="24"/>
          <w:szCs w:val="24"/>
        </w:rPr>
        <w:t xml:space="preserve">. </w:t>
      </w:r>
      <w:commentRangeEnd w:id="741"/>
      <w:r w:rsidR="00974135">
        <w:rPr>
          <w:rStyle w:val="CommentReference"/>
        </w:rPr>
        <w:commentReference w:id="741"/>
      </w:r>
      <w:r w:rsidRPr="007B0B8D">
        <w:rPr>
          <w:rFonts w:ascii="Times New Roman" w:hAnsi="Times New Roman" w:cs="Times New Roman"/>
          <w:sz w:val="24"/>
          <w:szCs w:val="24"/>
        </w:rPr>
        <w:t>In fact, Kaufman, Rodriguez, Walsh, Shafranske and Harrell (2022) found that the influence of intimate relationship</w:t>
      </w:r>
      <w:r w:rsidR="00B30189">
        <w:rPr>
          <w:rFonts w:ascii="Times New Roman" w:hAnsi="Times New Roman" w:cs="Times New Roman"/>
          <w:sz w:val="24"/>
          <w:szCs w:val="24"/>
        </w:rPr>
        <w:t>s</w:t>
      </w:r>
      <w:r w:rsidRPr="007B0B8D">
        <w:rPr>
          <w:rFonts w:ascii="Times New Roman" w:hAnsi="Times New Roman" w:cs="Times New Roman"/>
          <w:sz w:val="24"/>
          <w:szCs w:val="24"/>
        </w:rPr>
        <w:t xml:space="preserve"> on wellbeing may potentially mask the beneficial effect </w:t>
      </w:r>
      <w:del w:id="747" w:author="Michele Giunti" w:date="2023-02-20T18:24:00Z">
        <w:r w:rsidRPr="007B0B8D" w:rsidDel="0033703D">
          <w:rPr>
            <w:rFonts w:ascii="Times New Roman" w:hAnsi="Times New Roman" w:cs="Times New Roman"/>
            <w:sz w:val="24"/>
            <w:szCs w:val="24"/>
          </w:rPr>
          <w:delText>of weaker peer relationships</w:delText>
        </w:r>
      </w:del>
      <w:ins w:id="748" w:author="Michele Giunti" w:date="2023-02-20T18:24:00Z">
        <w:r w:rsidR="0033703D">
          <w:rPr>
            <w:rFonts w:ascii="Times New Roman" w:hAnsi="Times New Roman" w:cs="Times New Roman"/>
            <w:sz w:val="24"/>
            <w:szCs w:val="24"/>
          </w:rPr>
          <w:t xml:space="preserve">of </w:t>
        </w:r>
        <w:r w:rsidR="00685B8E">
          <w:rPr>
            <w:rFonts w:ascii="Times New Roman" w:hAnsi="Times New Roman" w:cs="Times New Roman"/>
            <w:sz w:val="24"/>
            <w:szCs w:val="24"/>
          </w:rPr>
          <w:t>online ties</w:t>
        </w:r>
      </w:ins>
      <w:r w:rsidRPr="007B0B8D">
        <w:rPr>
          <w:rFonts w:ascii="Times New Roman" w:hAnsi="Times New Roman" w:cs="Times New Roman"/>
          <w:sz w:val="24"/>
          <w:szCs w:val="24"/>
        </w:rPr>
        <w:t xml:space="preserve">, as they become only significant </w:t>
      </w:r>
      <w:del w:id="749" w:author="Michele Giunti" w:date="2023-02-20T18:24:00Z">
        <w:r w:rsidRPr="007B0B8D" w:rsidDel="00685B8E">
          <w:rPr>
            <w:rFonts w:ascii="Times New Roman" w:hAnsi="Times New Roman" w:cs="Times New Roman"/>
            <w:sz w:val="24"/>
            <w:szCs w:val="24"/>
          </w:rPr>
          <w:delText>with higher detachments</w:delText>
        </w:r>
      </w:del>
      <w:ins w:id="750" w:author="Michele Giunti" w:date="2023-02-20T18:24:00Z">
        <w:r w:rsidR="00685B8E">
          <w:rPr>
            <w:rFonts w:ascii="Times New Roman" w:hAnsi="Times New Roman" w:cs="Times New Roman"/>
            <w:sz w:val="24"/>
            <w:szCs w:val="24"/>
          </w:rPr>
          <w:t>when indiv</w:t>
        </w:r>
      </w:ins>
      <w:ins w:id="751" w:author="Michele Giunti" w:date="2023-02-20T18:25:00Z">
        <w:r w:rsidR="00685B8E">
          <w:rPr>
            <w:rFonts w:ascii="Times New Roman" w:hAnsi="Times New Roman" w:cs="Times New Roman"/>
            <w:sz w:val="24"/>
            <w:szCs w:val="24"/>
          </w:rPr>
          <w:t>iduals feel more detached</w:t>
        </w:r>
      </w:ins>
      <w:r w:rsidRPr="007B0B8D">
        <w:rPr>
          <w:rFonts w:ascii="Times New Roman" w:hAnsi="Times New Roman" w:cs="Times New Roman"/>
          <w:sz w:val="24"/>
          <w:szCs w:val="24"/>
        </w:rPr>
        <w:t xml:space="preserve"> from partners and family (Figure 3). </w:t>
      </w:r>
      <w:del w:id="752" w:author="Michele Giunti" w:date="2023-02-20T18:25:00Z">
        <w:r w:rsidRPr="007B0B8D" w:rsidDel="003D5BD6">
          <w:rPr>
            <w:rFonts w:ascii="Times New Roman" w:hAnsi="Times New Roman" w:cs="Times New Roman"/>
            <w:sz w:val="24"/>
            <w:szCs w:val="24"/>
          </w:rPr>
          <w:delText>An explanation for this is the</w:delText>
        </w:r>
      </w:del>
      <w:del w:id="753" w:author="Michele Giunti" w:date="2023-02-20T18:26:00Z">
        <w:r w:rsidRPr="007B0B8D" w:rsidDel="001E31FB">
          <w:rPr>
            <w:rFonts w:ascii="Times New Roman" w:hAnsi="Times New Roman" w:cs="Times New Roman"/>
            <w:sz w:val="24"/>
            <w:szCs w:val="24"/>
          </w:rPr>
          <w:delText xml:space="preserve"> change in the interpretative importance of the relationship itself, as the satisfaction of personal needs of connection and effectiveness</w:delText>
        </w:r>
      </w:del>
      <w:ins w:id="754" w:author="Michele Giunti" w:date="2023-02-20T18:26:00Z">
        <w:r w:rsidR="001E31FB">
          <w:rPr>
            <w:rFonts w:ascii="Times New Roman" w:hAnsi="Times New Roman" w:cs="Times New Roman"/>
            <w:sz w:val="24"/>
            <w:szCs w:val="24"/>
          </w:rPr>
          <w:t xml:space="preserve">The change in the </w:t>
        </w:r>
        <w:r w:rsidR="00083B8D">
          <w:rPr>
            <w:rFonts w:ascii="Times New Roman" w:hAnsi="Times New Roman" w:cs="Times New Roman"/>
            <w:sz w:val="24"/>
            <w:szCs w:val="24"/>
          </w:rPr>
          <w:t>subjective importance of the relationship itself explains why this occurs</w:t>
        </w:r>
        <w:r w:rsidR="00C806CA">
          <w:rPr>
            <w:rFonts w:ascii="Times New Roman" w:hAnsi="Times New Roman" w:cs="Times New Roman"/>
            <w:sz w:val="24"/>
            <w:szCs w:val="24"/>
          </w:rPr>
          <w:t xml:space="preserve">, since </w:t>
        </w:r>
      </w:ins>
      <w:ins w:id="755" w:author="Michele Giunti" w:date="2023-02-20T18:27:00Z">
        <w:r w:rsidR="00C806CA">
          <w:rPr>
            <w:rFonts w:ascii="Times New Roman" w:hAnsi="Times New Roman" w:cs="Times New Roman"/>
            <w:sz w:val="24"/>
            <w:szCs w:val="24"/>
          </w:rPr>
          <w:t>satisfying one needs for connecting with people</w:t>
        </w:r>
      </w:ins>
      <w:r w:rsidRPr="007B0B8D">
        <w:rPr>
          <w:rFonts w:ascii="Times New Roman" w:hAnsi="Times New Roman" w:cs="Times New Roman"/>
          <w:sz w:val="24"/>
          <w:szCs w:val="24"/>
        </w:rPr>
        <w:t xml:space="preserve"> (Demir </w:t>
      </w:r>
      <w:r>
        <w:rPr>
          <w:rFonts w:ascii="Times New Roman" w:hAnsi="Times New Roman" w:cs="Times New Roman"/>
          <w:sz w:val="24"/>
          <w:szCs w:val="24"/>
        </w:rPr>
        <w:t>et al.</w:t>
      </w:r>
      <w:r w:rsidRPr="007B0B8D">
        <w:rPr>
          <w:rFonts w:ascii="Times New Roman" w:hAnsi="Times New Roman" w:cs="Times New Roman"/>
          <w:sz w:val="24"/>
          <w:szCs w:val="24"/>
        </w:rPr>
        <w:t>, 2013; Demir &amp; Davidson, 2013)</w:t>
      </w:r>
      <w:r w:rsidRPr="007B0B8D">
        <w:rPr>
          <w:rStyle w:val="FootnoteReference"/>
          <w:rFonts w:ascii="Times New Roman" w:hAnsi="Times New Roman" w:cs="Times New Roman"/>
          <w:sz w:val="24"/>
          <w:szCs w:val="24"/>
        </w:rPr>
        <w:footnoteReference w:id="19"/>
      </w:r>
      <w:r w:rsidRPr="007B0B8D">
        <w:rPr>
          <w:rFonts w:ascii="Times New Roman" w:hAnsi="Times New Roman" w:cs="Times New Roman"/>
          <w:sz w:val="24"/>
          <w:szCs w:val="24"/>
        </w:rPr>
        <w:t xml:space="preserve"> occurs at all levels of intimacy, </w:t>
      </w:r>
      <w:del w:id="756" w:author="Michele Giunti" w:date="2023-02-20T18:27:00Z">
        <w:r w:rsidRPr="007B0B8D" w:rsidDel="00876698">
          <w:rPr>
            <w:rFonts w:ascii="Times New Roman" w:hAnsi="Times New Roman" w:cs="Times New Roman"/>
            <w:sz w:val="24"/>
            <w:szCs w:val="24"/>
          </w:rPr>
          <w:delText xml:space="preserve">yet </w:delText>
        </w:r>
        <w:r w:rsidRPr="00974135" w:rsidDel="00876698">
          <w:rPr>
            <w:rFonts w:ascii="Times New Roman" w:hAnsi="Times New Roman" w:cs="Times New Roman"/>
            <w:sz w:val="24"/>
            <w:szCs w:val="24"/>
            <w:highlight w:val="green"/>
            <w:rPrChange w:id="757" w:author="Meri Wimberly" w:date="2023-02-15T12:25:00Z">
              <w:rPr>
                <w:rFonts w:ascii="Times New Roman" w:hAnsi="Times New Roman" w:cs="Times New Roman"/>
                <w:sz w:val="24"/>
                <w:szCs w:val="24"/>
              </w:rPr>
            </w:rPrChange>
          </w:rPr>
          <w:delText>changes relevance</w:delText>
        </w:r>
        <w:r w:rsidRPr="007B0B8D" w:rsidDel="00876698">
          <w:rPr>
            <w:rFonts w:ascii="Times New Roman" w:hAnsi="Times New Roman" w:cs="Times New Roman"/>
            <w:sz w:val="24"/>
            <w:szCs w:val="24"/>
          </w:rPr>
          <w:delText xml:space="preserve"> depending on context</w:delText>
        </w:r>
      </w:del>
      <w:ins w:id="758" w:author="Michele Giunti" w:date="2023-02-20T18:27:00Z">
        <w:r w:rsidR="00876698">
          <w:rPr>
            <w:rFonts w:ascii="Times New Roman" w:hAnsi="Times New Roman" w:cs="Times New Roman"/>
            <w:sz w:val="24"/>
            <w:szCs w:val="24"/>
          </w:rPr>
          <w:t xml:space="preserve">but </w:t>
        </w:r>
      </w:ins>
      <w:ins w:id="759" w:author="Michele Giunti" w:date="2023-02-20T18:28:00Z">
        <w:r w:rsidR="00876698">
          <w:rPr>
            <w:rFonts w:ascii="Times New Roman" w:hAnsi="Times New Roman" w:cs="Times New Roman"/>
            <w:sz w:val="24"/>
            <w:szCs w:val="24"/>
          </w:rPr>
          <w:t>becomes more valuable with</w:t>
        </w:r>
        <w:r w:rsidR="006440C1">
          <w:rPr>
            <w:rFonts w:ascii="Times New Roman" w:hAnsi="Times New Roman" w:cs="Times New Roman"/>
            <w:sz w:val="24"/>
            <w:szCs w:val="24"/>
          </w:rPr>
          <w:t xml:space="preserve"> a</w:t>
        </w:r>
        <w:r w:rsidR="00876698">
          <w:rPr>
            <w:rFonts w:ascii="Times New Roman" w:hAnsi="Times New Roman" w:cs="Times New Roman"/>
            <w:sz w:val="24"/>
            <w:szCs w:val="24"/>
          </w:rPr>
          <w:t xml:space="preserve"> preexisting </w:t>
        </w:r>
        <w:r w:rsidR="00790956">
          <w:rPr>
            <w:rFonts w:ascii="Times New Roman" w:hAnsi="Times New Roman" w:cs="Times New Roman"/>
            <w:sz w:val="24"/>
            <w:szCs w:val="24"/>
          </w:rPr>
          <w:t xml:space="preserve">appreciation </w:t>
        </w:r>
        <w:r w:rsidR="006440C1">
          <w:rPr>
            <w:rFonts w:ascii="Times New Roman" w:hAnsi="Times New Roman" w:cs="Times New Roman"/>
            <w:sz w:val="24"/>
            <w:szCs w:val="24"/>
          </w:rPr>
          <w:t>of t</w:t>
        </w:r>
      </w:ins>
      <w:ins w:id="760" w:author="Michele Giunti" w:date="2023-02-20T18:29:00Z">
        <w:r w:rsidR="00C61B69">
          <w:rPr>
            <w:rFonts w:ascii="Times New Roman" w:hAnsi="Times New Roman" w:cs="Times New Roman"/>
            <w:sz w:val="24"/>
            <w:szCs w:val="24"/>
          </w:rPr>
          <w:t>he ones we interact with</w:t>
        </w:r>
      </w:ins>
      <w:r w:rsidRPr="007B0B8D">
        <w:rPr>
          <w:rFonts w:ascii="Times New Roman" w:hAnsi="Times New Roman" w:cs="Times New Roman"/>
          <w:sz w:val="24"/>
          <w:szCs w:val="24"/>
        </w:rPr>
        <w:t xml:space="preserve"> (Demir, 2009).</w:t>
      </w:r>
    </w:p>
    <w:p w14:paraId="76492179" w14:textId="2E25A924" w:rsidR="008401DB" w:rsidRPr="007B0B8D" w:rsidRDefault="008401DB">
      <w:pPr>
        <w:spacing w:after="0" w:line="480" w:lineRule="auto"/>
        <w:ind w:firstLine="720"/>
        <w:rPr>
          <w:rFonts w:ascii="Times New Roman" w:hAnsi="Times New Roman" w:cs="Times New Roman"/>
          <w:sz w:val="24"/>
          <w:szCs w:val="24"/>
        </w:rPr>
        <w:pPrChange w:id="761" w:author="Microsoft Office User" w:date="2023-02-13T11:38:00Z">
          <w:pPr>
            <w:spacing w:line="480" w:lineRule="auto"/>
            <w:ind w:firstLine="720"/>
          </w:pPr>
        </w:pPrChange>
      </w:pPr>
      <w:r w:rsidRPr="007B0B8D">
        <w:rPr>
          <w:rFonts w:ascii="Times New Roman" w:hAnsi="Times New Roman" w:cs="Times New Roman"/>
          <w:sz w:val="24"/>
          <w:szCs w:val="24"/>
        </w:rPr>
        <w:t>A final note is then provided by High and Colleagues (2022), whose meta-analytical work on online communication and wellbeing represents the fundamental basis of this paper. In fact,</w:t>
      </w:r>
      <w:del w:id="762" w:author="Michele Giunti" w:date="2023-02-20T18:20:00Z">
        <w:r w:rsidRPr="007B0B8D" w:rsidDel="000F2CE3">
          <w:rPr>
            <w:rFonts w:ascii="Times New Roman" w:hAnsi="Times New Roman" w:cs="Times New Roman"/>
            <w:sz w:val="24"/>
            <w:szCs w:val="24"/>
          </w:rPr>
          <w:delText xml:space="preserve"> </w:delText>
        </w:r>
        <w:commentRangeStart w:id="763"/>
        <w:r w:rsidRPr="007B0B8D" w:rsidDel="000F2CE3">
          <w:rPr>
            <w:rFonts w:ascii="Times New Roman" w:hAnsi="Times New Roman" w:cs="Times New Roman"/>
            <w:sz w:val="24"/>
            <w:szCs w:val="24"/>
          </w:rPr>
          <w:delText xml:space="preserve">it is claimed </w:delText>
        </w:r>
        <w:commentRangeEnd w:id="763"/>
        <w:r w:rsidR="00974135" w:rsidDel="000F2CE3">
          <w:rPr>
            <w:rStyle w:val="CommentReference"/>
          </w:rPr>
          <w:commentReference w:id="763"/>
        </w:r>
        <w:r w:rsidRPr="007B0B8D" w:rsidDel="000F2CE3">
          <w:rPr>
            <w:rFonts w:ascii="Times New Roman" w:hAnsi="Times New Roman" w:cs="Times New Roman"/>
            <w:sz w:val="24"/>
            <w:szCs w:val="24"/>
          </w:rPr>
          <w:delText>that</w:delText>
        </w:r>
      </w:del>
      <w:r w:rsidRPr="007B0B8D">
        <w:rPr>
          <w:rFonts w:ascii="Times New Roman" w:hAnsi="Times New Roman" w:cs="Times New Roman"/>
          <w:sz w:val="24"/>
          <w:szCs w:val="24"/>
        </w:rPr>
        <w:t xml:space="preserve"> the main reason behind the contradictory reports on the positive versus negative effects of social media may come from differences in perspective between communication-based and psychology-based research; </w:t>
      </w:r>
      <w:commentRangeStart w:id="764"/>
      <w:r w:rsidRPr="007B0B8D">
        <w:rPr>
          <w:rFonts w:ascii="Times New Roman" w:hAnsi="Times New Roman" w:cs="Times New Roman"/>
          <w:sz w:val="24"/>
          <w:szCs w:val="24"/>
        </w:rPr>
        <w:t xml:space="preserve">thus, </w:t>
      </w:r>
      <w:del w:id="765" w:author="Michele Giunti" w:date="2023-02-20T18:30:00Z">
        <w:r w:rsidRPr="007B0B8D" w:rsidDel="008E76E6">
          <w:rPr>
            <w:rFonts w:ascii="Times New Roman" w:hAnsi="Times New Roman" w:cs="Times New Roman"/>
            <w:sz w:val="24"/>
            <w:szCs w:val="24"/>
          </w:rPr>
          <w:delText>a difference in focus between devices and users</w:delText>
        </w:r>
        <w:commentRangeEnd w:id="764"/>
        <w:r w:rsidR="00974135" w:rsidDel="008E76E6">
          <w:rPr>
            <w:rStyle w:val="CommentReference"/>
          </w:rPr>
          <w:commentReference w:id="764"/>
        </w:r>
      </w:del>
      <w:ins w:id="766" w:author="Michele Giunti" w:date="2023-02-20T18:30:00Z">
        <w:r w:rsidR="008E76E6">
          <w:rPr>
            <w:rFonts w:ascii="Times New Roman" w:hAnsi="Times New Roman" w:cs="Times New Roman"/>
            <w:sz w:val="24"/>
            <w:szCs w:val="24"/>
          </w:rPr>
          <w:t xml:space="preserve">they identify a bias in both </w:t>
        </w:r>
        <w:r w:rsidR="007A63F6">
          <w:rPr>
            <w:rFonts w:ascii="Times New Roman" w:hAnsi="Times New Roman" w:cs="Times New Roman"/>
            <w:sz w:val="24"/>
            <w:szCs w:val="24"/>
          </w:rPr>
          <w:t>study methods and measures</w:t>
        </w:r>
      </w:ins>
      <w:r w:rsidRPr="007B0B8D">
        <w:rPr>
          <w:rFonts w:ascii="Times New Roman" w:hAnsi="Times New Roman" w:cs="Times New Roman"/>
          <w:sz w:val="24"/>
          <w:szCs w:val="24"/>
        </w:rPr>
        <w:t>. Meier and Reinecke</w:t>
      </w:r>
      <w:r w:rsidR="00AD7D0A">
        <w:rPr>
          <w:rFonts w:ascii="Times New Roman" w:hAnsi="Times New Roman" w:cs="Times New Roman"/>
          <w:sz w:val="24"/>
          <w:szCs w:val="24"/>
        </w:rPr>
        <w:t xml:space="preserve"> </w:t>
      </w:r>
      <w:r w:rsidR="00AD7D0A" w:rsidRPr="007B0B8D">
        <w:rPr>
          <w:rFonts w:ascii="Times New Roman" w:hAnsi="Times New Roman" w:cs="Times New Roman"/>
          <w:sz w:val="24"/>
          <w:szCs w:val="24"/>
        </w:rPr>
        <w:t>(2021)</w:t>
      </w:r>
      <w:r w:rsidRPr="007B0B8D">
        <w:rPr>
          <w:rFonts w:ascii="Times New Roman" w:hAnsi="Times New Roman" w:cs="Times New Roman"/>
          <w:sz w:val="24"/>
          <w:szCs w:val="24"/>
        </w:rPr>
        <w:t xml:space="preserve"> further elaborate</w:t>
      </w:r>
      <w:ins w:id="767" w:author="Michele Giunti" w:date="2023-02-20T18:30:00Z">
        <w:r w:rsidR="007A63F6">
          <w:rPr>
            <w:rFonts w:ascii="Times New Roman" w:hAnsi="Times New Roman" w:cs="Times New Roman"/>
            <w:sz w:val="24"/>
            <w:szCs w:val="24"/>
          </w:rPr>
          <w:t xml:space="preserve"> this point by reporting</w:t>
        </w:r>
      </w:ins>
      <w:r w:rsidRPr="007B0B8D">
        <w:rPr>
          <w:rFonts w:ascii="Times New Roman" w:hAnsi="Times New Roman" w:cs="Times New Roman"/>
          <w:sz w:val="24"/>
          <w:szCs w:val="24"/>
        </w:rPr>
        <w:t xml:space="preserve"> that current research </w:t>
      </w:r>
      <w:r w:rsidRPr="00E104F5">
        <w:rPr>
          <w:rFonts w:ascii="Times New Roman" w:hAnsi="Times New Roman" w:cs="Times New Roman"/>
          <w:sz w:val="24"/>
          <w:szCs w:val="24"/>
          <w:highlight w:val="green"/>
          <w:rPrChange w:id="768" w:author="Meri Wimberly" w:date="2023-02-15T12:27:00Z">
            <w:rPr>
              <w:rFonts w:ascii="Times New Roman" w:hAnsi="Times New Roman" w:cs="Times New Roman"/>
              <w:sz w:val="24"/>
              <w:szCs w:val="24"/>
            </w:rPr>
          </w:rPrChange>
        </w:rPr>
        <w:t>lacks</w:t>
      </w:r>
      <w:r w:rsidRPr="007B0B8D">
        <w:rPr>
          <w:rFonts w:ascii="Times New Roman" w:hAnsi="Times New Roman" w:cs="Times New Roman"/>
          <w:sz w:val="24"/>
          <w:szCs w:val="24"/>
        </w:rPr>
        <w:t xml:space="preserve"> on </w:t>
      </w:r>
      <w:del w:id="769" w:author="Michele Giunti" w:date="2023-02-20T18:31:00Z">
        <w:r w:rsidRPr="007B0B8D" w:rsidDel="00F97D39">
          <w:rPr>
            <w:rFonts w:ascii="Times New Roman" w:hAnsi="Times New Roman" w:cs="Times New Roman"/>
            <w:sz w:val="24"/>
            <w:szCs w:val="24"/>
          </w:rPr>
          <w:delText>intercommunicative pattern analysis</w:delText>
        </w:r>
      </w:del>
      <w:ins w:id="770" w:author="Michele Giunti" w:date="2023-02-20T18:32:00Z">
        <w:r w:rsidR="00334ECA">
          <w:rPr>
            <w:rFonts w:ascii="Times New Roman" w:hAnsi="Times New Roman" w:cs="Times New Roman"/>
            <w:sz w:val="24"/>
            <w:szCs w:val="24"/>
          </w:rPr>
          <w:t>pattern analysis</w:t>
        </w:r>
      </w:ins>
      <w:ins w:id="771" w:author="Michele Giunti" w:date="2023-02-20T18:31:00Z">
        <w:r w:rsidR="00F97D39">
          <w:rPr>
            <w:rFonts w:ascii="Times New Roman" w:hAnsi="Times New Roman" w:cs="Times New Roman"/>
            <w:sz w:val="24"/>
            <w:szCs w:val="24"/>
          </w:rPr>
          <w:t xml:space="preserve"> of </w:t>
        </w:r>
        <w:r w:rsidR="009C7582">
          <w:rPr>
            <w:rFonts w:ascii="Times New Roman" w:hAnsi="Times New Roman" w:cs="Times New Roman"/>
            <w:sz w:val="24"/>
            <w:szCs w:val="24"/>
          </w:rPr>
          <w:t>internal communication (within social network)</w:t>
        </w:r>
      </w:ins>
      <w:ins w:id="772" w:author="Michele Giunti" w:date="2023-02-20T18:32:00Z">
        <w:r w:rsidR="0027485E">
          <w:rPr>
            <w:rFonts w:ascii="Times New Roman" w:hAnsi="Times New Roman" w:cs="Times New Roman"/>
            <w:sz w:val="24"/>
            <w:szCs w:val="24"/>
          </w:rPr>
          <w:t xml:space="preserve"> compared to external communication (across social networks)</w:t>
        </w:r>
      </w:ins>
      <w:r w:rsidRPr="007B0B8D">
        <w:rPr>
          <w:rFonts w:ascii="Times New Roman" w:hAnsi="Times New Roman" w:cs="Times New Roman"/>
          <w:sz w:val="24"/>
          <w:szCs w:val="24"/>
        </w:rPr>
        <w:t xml:space="preserve">, with a </w:t>
      </w:r>
      <w:del w:id="773" w:author="Michele Giunti" w:date="2023-02-20T18:33:00Z">
        <w:r w:rsidRPr="007B0B8D" w:rsidDel="00634678">
          <w:rPr>
            <w:rFonts w:ascii="Times New Roman" w:hAnsi="Times New Roman" w:cs="Times New Roman"/>
            <w:sz w:val="24"/>
            <w:szCs w:val="24"/>
          </w:rPr>
          <w:delText xml:space="preserve">heavier concentration on message influx count and a significant omission </w:delText>
        </w:r>
        <w:r w:rsidRPr="00E104F5" w:rsidDel="00634678">
          <w:rPr>
            <w:rFonts w:ascii="Times New Roman" w:hAnsi="Times New Roman" w:cs="Times New Roman"/>
            <w:sz w:val="24"/>
            <w:szCs w:val="24"/>
            <w:highlight w:val="green"/>
            <w:rPrChange w:id="774" w:author="Meri Wimberly" w:date="2023-02-15T12:27:00Z">
              <w:rPr>
                <w:rFonts w:ascii="Times New Roman" w:hAnsi="Times New Roman" w:cs="Times New Roman"/>
                <w:sz w:val="24"/>
                <w:szCs w:val="24"/>
              </w:rPr>
            </w:rPrChange>
          </w:rPr>
          <w:delText>on</w:delText>
        </w:r>
        <w:r w:rsidRPr="007B0B8D" w:rsidDel="00634678">
          <w:rPr>
            <w:rFonts w:ascii="Times New Roman" w:hAnsi="Times New Roman" w:cs="Times New Roman"/>
            <w:sz w:val="24"/>
            <w:szCs w:val="24"/>
          </w:rPr>
          <w:delText xml:space="preserve"> message content aggregation</w:delText>
        </w:r>
      </w:del>
      <w:ins w:id="775" w:author="Michele Giunti" w:date="2023-02-20T18:33:00Z">
        <w:r w:rsidR="00634678">
          <w:rPr>
            <w:rFonts w:ascii="Times New Roman" w:hAnsi="Times New Roman" w:cs="Times New Roman"/>
            <w:sz w:val="24"/>
            <w:szCs w:val="24"/>
          </w:rPr>
          <w:t xml:space="preserve">greater focus being given to </w:t>
        </w:r>
        <w:r w:rsidR="006C4E2F">
          <w:rPr>
            <w:rFonts w:ascii="Times New Roman" w:hAnsi="Times New Roman" w:cs="Times New Roman"/>
            <w:sz w:val="24"/>
            <w:szCs w:val="24"/>
          </w:rPr>
          <w:t xml:space="preserve">straightforward counts of messaging and </w:t>
        </w:r>
      </w:ins>
      <w:ins w:id="776" w:author="Michele Giunti" w:date="2023-02-20T18:34:00Z">
        <w:r w:rsidR="005805E7">
          <w:rPr>
            <w:rFonts w:ascii="Times New Roman" w:hAnsi="Times New Roman" w:cs="Times New Roman"/>
            <w:sz w:val="24"/>
            <w:szCs w:val="24"/>
          </w:rPr>
          <w:t xml:space="preserve">social interaction </w:t>
        </w:r>
        <w:r w:rsidR="002558D0">
          <w:rPr>
            <w:rFonts w:ascii="Times New Roman" w:hAnsi="Times New Roman" w:cs="Times New Roman"/>
            <w:sz w:val="24"/>
            <w:szCs w:val="24"/>
          </w:rPr>
          <w:t>streams</w:t>
        </w:r>
      </w:ins>
      <w:r w:rsidRPr="007B0B8D">
        <w:rPr>
          <w:rFonts w:ascii="Times New Roman" w:hAnsi="Times New Roman" w:cs="Times New Roman"/>
          <w:sz w:val="24"/>
          <w:szCs w:val="24"/>
        </w:rPr>
        <w:t>.</w:t>
      </w:r>
      <w:ins w:id="777" w:author="Michele Giunti" w:date="2023-02-20T18:34:00Z">
        <w:r w:rsidR="002558D0">
          <w:rPr>
            <w:rFonts w:ascii="Times New Roman" w:hAnsi="Times New Roman" w:cs="Times New Roman"/>
            <w:sz w:val="24"/>
            <w:szCs w:val="24"/>
          </w:rPr>
          <w:t xml:space="preserve"> </w:t>
        </w:r>
      </w:ins>
      <w:ins w:id="778" w:author="Michele Giunti" w:date="2023-02-20T18:35:00Z">
        <w:r w:rsidR="00195B75">
          <w:rPr>
            <w:rFonts w:ascii="Times New Roman" w:hAnsi="Times New Roman" w:cs="Times New Roman"/>
            <w:sz w:val="24"/>
            <w:szCs w:val="24"/>
          </w:rPr>
          <w:t>To be clear, omitting context and individual patterns of interaction can cause severe bias in the study of online and civic engagement.</w:t>
        </w:r>
      </w:ins>
      <w:r w:rsidRPr="007B0B8D">
        <w:rPr>
          <w:rFonts w:ascii="Times New Roman" w:hAnsi="Times New Roman" w:cs="Times New Roman"/>
          <w:sz w:val="24"/>
          <w:szCs w:val="24"/>
        </w:rPr>
        <w:t xml:space="preserve"> For example, studying political ideology extremism within online forums by counting engagement instead of intent could miscategorize those that</w:t>
      </w:r>
      <w:ins w:id="779" w:author="Michele Giunti" w:date="2023-02-20T18:36:00Z">
        <w:r w:rsidR="00195B75">
          <w:rPr>
            <w:rFonts w:ascii="Times New Roman" w:hAnsi="Times New Roman" w:cs="Times New Roman"/>
            <w:sz w:val="24"/>
            <w:szCs w:val="24"/>
          </w:rPr>
          <w:t xml:space="preserve"> just</w:t>
        </w:r>
      </w:ins>
      <w:r w:rsidRPr="007B0B8D">
        <w:rPr>
          <w:rFonts w:ascii="Times New Roman" w:hAnsi="Times New Roman" w:cs="Times New Roman"/>
          <w:sz w:val="24"/>
          <w:szCs w:val="24"/>
        </w:rPr>
        <w:t xml:space="preserve"> wish to </w:t>
      </w:r>
      <w:del w:id="780" w:author="Michele Giunti" w:date="2023-02-20T18:36:00Z">
        <w:r w:rsidRPr="007B0B8D" w:rsidDel="00195B75">
          <w:rPr>
            <w:rFonts w:ascii="Times New Roman" w:hAnsi="Times New Roman" w:cs="Times New Roman"/>
            <w:sz w:val="24"/>
            <w:szCs w:val="24"/>
          </w:rPr>
          <w:delText xml:space="preserve">engage </w:delText>
        </w:r>
      </w:del>
      <w:ins w:id="781" w:author="Michele Giunti" w:date="2023-02-20T18:36:00Z">
        <w:r w:rsidR="00195B75">
          <w:rPr>
            <w:rFonts w:ascii="Times New Roman" w:hAnsi="Times New Roman" w:cs="Times New Roman"/>
            <w:sz w:val="24"/>
            <w:szCs w:val="24"/>
          </w:rPr>
          <w:t>participate</w:t>
        </w:r>
        <w:r w:rsidR="00195B75" w:rsidRPr="007B0B8D">
          <w:rPr>
            <w:rFonts w:ascii="Times New Roman" w:hAnsi="Times New Roman" w:cs="Times New Roman"/>
            <w:sz w:val="24"/>
            <w:szCs w:val="24"/>
          </w:rPr>
          <w:t xml:space="preserve"> </w:t>
        </w:r>
      </w:ins>
      <w:r w:rsidRPr="007B0B8D">
        <w:rPr>
          <w:rFonts w:ascii="Times New Roman" w:hAnsi="Times New Roman" w:cs="Times New Roman"/>
          <w:sz w:val="24"/>
          <w:szCs w:val="24"/>
        </w:rPr>
        <w:t>for the sake of discussion</w:t>
      </w:r>
      <w:ins w:id="782" w:author="Michele Giunti" w:date="2023-02-20T18:37:00Z">
        <w:r w:rsidR="002B601E">
          <w:rPr>
            <w:rFonts w:ascii="Times New Roman" w:hAnsi="Times New Roman" w:cs="Times New Roman"/>
            <w:sz w:val="24"/>
            <w:szCs w:val="24"/>
          </w:rPr>
          <w:t>,</w:t>
        </w:r>
      </w:ins>
      <w:r w:rsidRPr="007B0B8D">
        <w:rPr>
          <w:rFonts w:ascii="Times New Roman" w:hAnsi="Times New Roman" w:cs="Times New Roman"/>
          <w:sz w:val="24"/>
          <w:szCs w:val="24"/>
        </w:rPr>
        <w:t xml:space="preserve"> </w:t>
      </w:r>
      <w:del w:id="783" w:author="Michele Giunti" w:date="2023-02-20T18:36:00Z">
        <w:r w:rsidRPr="007B0B8D" w:rsidDel="00195B75">
          <w:rPr>
            <w:rFonts w:ascii="Times New Roman" w:hAnsi="Times New Roman" w:cs="Times New Roman"/>
            <w:sz w:val="24"/>
            <w:szCs w:val="24"/>
          </w:rPr>
          <w:delText xml:space="preserve">and not to </w:delText>
        </w:r>
        <w:r w:rsidRPr="00E104F5" w:rsidDel="00195B75">
          <w:rPr>
            <w:rFonts w:ascii="Times New Roman" w:hAnsi="Times New Roman" w:cs="Times New Roman"/>
            <w:sz w:val="24"/>
            <w:szCs w:val="24"/>
            <w:highlight w:val="green"/>
            <w:rPrChange w:id="784" w:author="Meri Wimberly" w:date="2023-02-15T12:27:00Z">
              <w:rPr>
                <w:rFonts w:ascii="Times New Roman" w:hAnsi="Times New Roman" w:cs="Times New Roman"/>
                <w:sz w:val="24"/>
                <w:szCs w:val="24"/>
              </w:rPr>
            </w:rPrChange>
          </w:rPr>
          <w:delText>instill</w:delText>
        </w:r>
        <w:r w:rsidRPr="007B0B8D" w:rsidDel="00195B75">
          <w:rPr>
            <w:rFonts w:ascii="Times New Roman" w:hAnsi="Times New Roman" w:cs="Times New Roman"/>
            <w:sz w:val="24"/>
            <w:szCs w:val="24"/>
          </w:rPr>
          <w:delText xml:space="preserve"> their support for the ideology itself</w:delText>
        </w:r>
      </w:del>
      <w:ins w:id="785" w:author="Michele Giunti" w:date="2023-02-20T18:36:00Z">
        <w:r w:rsidR="00195B75">
          <w:rPr>
            <w:rFonts w:ascii="Times New Roman" w:hAnsi="Times New Roman" w:cs="Times New Roman"/>
            <w:sz w:val="24"/>
            <w:szCs w:val="24"/>
          </w:rPr>
          <w:t>or want to see what is going on</w:t>
        </w:r>
      </w:ins>
      <w:ins w:id="786" w:author="Michele Giunti" w:date="2023-02-20T18:37:00Z">
        <w:r w:rsidR="002B601E">
          <w:rPr>
            <w:rFonts w:ascii="Times New Roman" w:hAnsi="Times New Roman" w:cs="Times New Roman"/>
            <w:sz w:val="24"/>
            <w:szCs w:val="24"/>
          </w:rPr>
          <w:t xml:space="preserve">, with individuals that do support the </w:t>
        </w:r>
      </w:ins>
      <w:ins w:id="787" w:author="Michele Giunti" w:date="2023-02-20T18:38:00Z">
        <w:r w:rsidR="00DA4778">
          <w:rPr>
            <w:rFonts w:ascii="Times New Roman" w:hAnsi="Times New Roman" w:cs="Times New Roman"/>
            <w:sz w:val="24"/>
            <w:szCs w:val="24"/>
          </w:rPr>
          <w:t>relevant ideology</w:t>
        </w:r>
      </w:ins>
      <w:r w:rsidRPr="007B0B8D">
        <w:rPr>
          <w:rFonts w:ascii="Times New Roman" w:hAnsi="Times New Roman" w:cs="Times New Roman"/>
          <w:sz w:val="24"/>
          <w:szCs w:val="24"/>
        </w:rPr>
        <w:t xml:space="preserve">. </w:t>
      </w:r>
    </w:p>
    <w:p w14:paraId="61C50ADF" w14:textId="3CD2C199" w:rsidR="004F0402" w:rsidRDefault="008401DB">
      <w:pPr>
        <w:spacing w:after="0" w:line="480" w:lineRule="auto"/>
        <w:ind w:firstLine="720"/>
        <w:rPr>
          <w:rFonts w:ascii="Times New Roman" w:hAnsi="Times New Roman" w:cs="Times New Roman"/>
          <w:sz w:val="24"/>
          <w:szCs w:val="24"/>
        </w:rPr>
        <w:pPrChange w:id="788" w:author="Microsoft Office User" w:date="2023-02-13T11:38:00Z">
          <w:pPr>
            <w:spacing w:line="480" w:lineRule="auto"/>
            <w:ind w:firstLine="720"/>
          </w:pPr>
        </w:pPrChange>
      </w:pPr>
      <w:r w:rsidRPr="007B0B8D">
        <w:rPr>
          <w:rFonts w:ascii="Times New Roman" w:hAnsi="Times New Roman" w:cs="Times New Roman"/>
          <w:sz w:val="24"/>
          <w:szCs w:val="24"/>
        </w:rPr>
        <w:t xml:space="preserve">As such, this paper embraces a </w:t>
      </w:r>
      <w:commentRangeStart w:id="789"/>
      <w:del w:id="790" w:author="Michele Giunti" w:date="2023-02-20T18:38:00Z">
        <w:r w:rsidRPr="007B0B8D" w:rsidDel="004B6923">
          <w:rPr>
            <w:rFonts w:ascii="Times New Roman" w:hAnsi="Times New Roman" w:cs="Times New Roman"/>
            <w:sz w:val="24"/>
            <w:szCs w:val="24"/>
          </w:rPr>
          <w:delText xml:space="preserve">socio-technical perspective </w:delText>
        </w:r>
        <w:commentRangeEnd w:id="789"/>
        <w:r w:rsidR="00E104F5" w:rsidDel="004B6923">
          <w:rPr>
            <w:rStyle w:val="CommentReference"/>
          </w:rPr>
          <w:commentReference w:id="789"/>
        </w:r>
        <w:r w:rsidRPr="00E104F5" w:rsidDel="004B6923">
          <w:rPr>
            <w:rFonts w:ascii="Times New Roman" w:hAnsi="Times New Roman" w:cs="Times New Roman"/>
            <w:sz w:val="24"/>
            <w:szCs w:val="24"/>
            <w:highlight w:val="green"/>
            <w:rPrChange w:id="791" w:author="Meri Wimberly" w:date="2023-02-15T12:27:00Z">
              <w:rPr>
                <w:rFonts w:ascii="Times New Roman" w:hAnsi="Times New Roman" w:cs="Times New Roman"/>
                <w:sz w:val="24"/>
                <w:szCs w:val="24"/>
              </w:rPr>
            </w:rPrChange>
          </w:rPr>
          <w:delText>to</w:delText>
        </w:r>
      </w:del>
      <w:ins w:id="792" w:author="Michele Giunti" w:date="2023-02-20T18:38:00Z">
        <w:r w:rsidR="004B6923">
          <w:rPr>
            <w:rFonts w:ascii="Times New Roman" w:hAnsi="Times New Roman" w:cs="Times New Roman"/>
            <w:sz w:val="24"/>
            <w:szCs w:val="24"/>
          </w:rPr>
          <w:t>behavioral approach to the s</w:t>
        </w:r>
      </w:ins>
      <w:ins w:id="793" w:author="Michele Giunti" w:date="2023-02-20T18:39:00Z">
        <w:r w:rsidR="004B6923">
          <w:rPr>
            <w:rFonts w:ascii="Times New Roman" w:hAnsi="Times New Roman" w:cs="Times New Roman"/>
            <w:sz w:val="24"/>
            <w:szCs w:val="24"/>
          </w:rPr>
          <w:t xml:space="preserve">ocial and </w:t>
        </w:r>
      </w:ins>
      <w:ins w:id="794" w:author="Michele Giunti" w:date="2023-02-20T18:40:00Z">
        <w:r w:rsidR="00984956">
          <w:rPr>
            <w:rFonts w:ascii="Times New Roman" w:hAnsi="Times New Roman" w:cs="Times New Roman"/>
            <w:sz w:val="24"/>
            <w:szCs w:val="24"/>
          </w:rPr>
          <w:t>technical</w:t>
        </w:r>
      </w:ins>
      <w:del w:id="795" w:author="Michele Giunti" w:date="2023-02-20T18:39:00Z">
        <w:r w:rsidRPr="007B0B8D" w:rsidDel="0004139A">
          <w:rPr>
            <w:rFonts w:ascii="Times New Roman" w:hAnsi="Times New Roman" w:cs="Times New Roman"/>
            <w:sz w:val="24"/>
            <w:szCs w:val="24"/>
          </w:rPr>
          <w:delText xml:space="preserve"> </w:delText>
        </w:r>
        <w:r w:rsidRPr="007B0B8D" w:rsidDel="004B6923">
          <w:rPr>
            <w:rFonts w:ascii="Times New Roman" w:hAnsi="Times New Roman" w:cs="Times New Roman"/>
            <w:sz w:val="24"/>
            <w:szCs w:val="24"/>
          </w:rPr>
          <w:delText>the</w:delText>
        </w:r>
      </w:del>
      <w:r w:rsidRPr="007B0B8D">
        <w:rPr>
          <w:rFonts w:ascii="Times New Roman" w:hAnsi="Times New Roman" w:cs="Times New Roman"/>
          <w:sz w:val="24"/>
          <w:szCs w:val="24"/>
        </w:rPr>
        <w:t xml:space="preserve"> effect of social media on well-being</w:t>
      </w:r>
      <w:ins w:id="796" w:author="Michele Giunti" w:date="2023-02-20T18:39:00Z">
        <w:r w:rsidR="0004139A">
          <w:rPr>
            <w:rFonts w:ascii="Times New Roman" w:hAnsi="Times New Roman" w:cs="Times New Roman"/>
            <w:sz w:val="24"/>
            <w:szCs w:val="24"/>
          </w:rPr>
          <w:t>, as well as</w:t>
        </w:r>
      </w:ins>
      <w:r w:rsidRPr="007B0B8D">
        <w:rPr>
          <w:rFonts w:ascii="Times New Roman" w:hAnsi="Times New Roman" w:cs="Times New Roman"/>
          <w:sz w:val="24"/>
          <w:szCs w:val="24"/>
        </w:rPr>
        <w:t xml:space="preserve"> and</w:t>
      </w:r>
      <w:ins w:id="797" w:author="Michele Giunti" w:date="2023-02-20T18:39:00Z">
        <w:r w:rsidR="0004139A">
          <w:rPr>
            <w:rFonts w:ascii="Times New Roman" w:hAnsi="Times New Roman" w:cs="Times New Roman"/>
            <w:sz w:val="24"/>
            <w:szCs w:val="24"/>
          </w:rPr>
          <w:t xml:space="preserve"> </w:t>
        </w:r>
      </w:ins>
      <w:del w:id="798" w:author="Michele Giunti" w:date="2023-02-20T18:39:00Z">
        <w:r w:rsidRPr="007B0B8D" w:rsidDel="0004139A">
          <w:rPr>
            <w:rFonts w:ascii="Times New Roman" w:hAnsi="Times New Roman" w:cs="Times New Roman"/>
            <w:sz w:val="24"/>
            <w:szCs w:val="24"/>
          </w:rPr>
          <w:delText xml:space="preserve"> a person’s </w:delText>
        </w:r>
      </w:del>
      <w:del w:id="799" w:author="Michele Giunti" w:date="2023-02-20T18:40:00Z">
        <w:r w:rsidRPr="007B0B8D" w:rsidDel="00984956">
          <w:rPr>
            <w:rFonts w:ascii="Times New Roman" w:hAnsi="Times New Roman" w:cs="Times New Roman"/>
            <w:sz w:val="24"/>
            <w:szCs w:val="24"/>
          </w:rPr>
          <w:delText>relationship</w:delText>
        </w:r>
      </w:del>
      <w:ins w:id="800" w:author="Michele Giunti" w:date="2023-02-20T18:40:00Z">
        <w:r w:rsidR="00984956">
          <w:rPr>
            <w:rFonts w:ascii="Times New Roman" w:hAnsi="Times New Roman" w:cs="Times New Roman"/>
            <w:sz w:val="24"/>
            <w:szCs w:val="24"/>
          </w:rPr>
          <w:t>its</w:t>
        </w:r>
        <w:r w:rsidR="00984956" w:rsidRPr="007B0B8D">
          <w:rPr>
            <w:rFonts w:ascii="Times New Roman" w:hAnsi="Times New Roman" w:cs="Times New Roman"/>
            <w:sz w:val="24"/>
            <w:szCs w:val="24"/>
          </w:rPr>
          <w:t xml:space="preserve"> relationship</w:t>
        </w:r>
      </w:ins>
      <w:r w:rsidRPr="007B0B8D">
        <w:rPr>
          <w:rFonts w:ascii="Times New Roman" w:hAnsi="Times New Roman" w:cs="Times New Roman"/>
          <w:sz w:val="24"/>
          <w:szCs w:val="24"/>
        </w:rPr>
        <w:t xml:space="preserve"> network quality (Ellison </w:t>
      </w:r>
      <w:r>
        <w:rPr>
          <w:rFonts w:ascii="Times New Roman" w:hAnsi="Times New Roman" w:cs="Times New Roman"/>
          <w:sz w:val="24"/>
          <w:szCs w:val="24"/>
        </w:rPr>
        <w:t>et al.</w:t>
      </w:r>
      <w:r w:rsidRPr="007B0B8D">
        <w:rPr>
          <w:rFonts w:ascii="Times New Roman" w:hAnsi="Times New Roman" w:cs="Times New Roman"/>
          <w:sz w:val="24"/>
          <w:szCs w:val="24"/>
        </w:rPr>
        <w:t>, 2022). It values</w:t>
      </w:r>
      <w:ins w:id="801" w:author="Michele Giunti" w:date="2023-02-20T18:39:00Z">
        <w:r w:rsidR="004A0015">
          <w:rPr>
            <w:rFonts w:ascii="Times New Roman" w:hAnsi="Times New Roman" w:cs="Times New Roman"/>
            <w:sz w:val="24"/>
            <w:szCs w:val="24"/>
          </w:rPr>
          <w:t xml:space="preserve"> the</w:t>
        </w:r>
      </w:ins>
      <w:r w:rsidRPr="007B0B8D">
        <w:rPr>
          <w:rFonts w:ascii="Times New Roman" w:hAnsi="Times New Roman" w:cs="Times New Roman"/>
          <w:sz w:val="24"/>
          <w:szCs w:val="24"/>
        </w:rPr>
        <w:t xml:space="preserve"> contextual need </w:t>
      </w:r>
      <w:ins w:id="802" w:author="Michele Giunti" w:date="2023-02-20T18:39:00Z">
        <w:r w:rsidR="004A0015">
          <w:rPr>
            <w:rFonts w:ascii="Times New Roman" w:hAnsi="Times New Roman" w:cs="Times New Roman"/>
            <w:sz w:val="24"/>
            <w:szCs w:val="24"/>
          </w:rPr>
          <w:t>for</w:t>
        </w:r>
      </w:ins>
      <w:del w:id="803" w:author="Michele Giunti" w:date="2023-02-20T18:39:00Z">
        <w:r w:rsidRPr="007B0B8D" w:rsidDel="004A0015">
          <w:rPr>
            <w:rFonts w:ascii="Times New Roman" w:hAnsi="Times New Roman" w:cs="Times New Roman"/>
            <w:sz w:val="24"/>
            <w:szCs w:val="24"/>
          </w:rPr>
          <w:delText>of the</w:delText>
        </w:r>
      </w:del>
      <w:r w:rsidRPr="007B0B8D">
        <w:rPr>
          <w:rFonts w:ascii="Times New Roman" w:hAnsi="Times New Roman" w:cs="Times New Roman"/>
          <w:sz w:val="24"/>
          <w:szCs w:val="24"/>
        </w:rPr>
        <w:t xml:space="preserve"> online engagement when considering the current intent of the agent/user, evaluating if this falls within the area of social </w:t>
      </w:r>
      <w:r w:rsidR="00B30189">
        <w:rPr>
          <w:rFonts w:ascii="Times New Roman" w:hAnsi="Times New Roman" w:cs="Times New Roman"/>
          <w:sz w:val="24"/>
          <w:szCs w:val="24"/>
        </w:rPr>
        <w:t>engagement</w:t>
      </w:r>
      <w:r w:rsidRPr="007B0B8D">
        <w:rPr>
          <w:rFonts w:ascii="Times New Roman" w:hAnsi="Times New Roman" w:cs="Times New Roman"/>
          <w:sz w:val="24"/>
          <w:szCs w:val="24"/>
        </w:rPr>
        <w:t xml:space="preserve">, social capital or social support. By doing so, </w:t>
      </w:r>
      <w:del w:id="804" w:author="Michele Giunti" w:date="2023-02-20T18:40:00Z">
        <w:r w:rsidRPr="00E104F5" w:rsidDel="004A0015">
          <w:rPr>
            <w:rFonts w:ascii="Times New Roman" w:hAnsi="Times New Roman" w:cs="Times New Roman"/>
            <w:sz w:val="24"/>
            <w:szCs w:val="24"/>
            <w:highlight w:val="green"/>
            <w:rPrChange w:id="805" w:author="Meri Wimberly" w:date="2023-02-15T12:28:00Z">
              <w:rPr>
                <w:rFonts w:ascii="Times New Roman" w:hAnsi="Times New Roman" w:cs="Times New Roman"/>
                <w:sz w:val="24"/>
                <w:szCs w:val="24"/>
              </w:rPr>
            </w:rPrChange>
          </w:rPr>
          <w:delText>we</w:delText>
        </w:r>
        <w:r w:rsidRPr="007B0B8D" w:rsidDel="004A0015">
          <w:rPr>
            <w:rFonts w:ascii="Times New Roman" w:hAnsi="Times New Roman" w:cs="Times New Roman"/>
            <w:sz w:val="24"/>
            <w:szCs w:val="24"/>
          </w:rPr>
          <w:delText xml:space="preserve"> are</w:delText>
        </w:r>
      </w:del>
      <w:ins w:id="806" w:author="Michele Giunti" w:date="2023-02-20T18:40:00Z">
        <w:r w:rsidR="004A0015">
          <w:rPr>
            <w:rFonts w:ascii="Times New Roman" w:hAnsi="Times New Roman" w:cs="Times New Roman"/>
            <w:sz w:val="24"/>
            <w:szCs w:val="24"/>
          </w:rPr>
          <w:t xml:space="preserve">the paper </w:t>
        </w:r>
      </w:ins>
      <w:del w:id="807" w:author="Michele Giunti" w:date="2023-02-20T18:40:00Z">
        <w:r w:rsidRPr="007B0B8D" w:rsidDel="00984956">
          <w:rPr>
            <w:rFonts w:ascii="Times New Roman" w:hAnsi="Times New Roman" w:cs="Times New Roman"/>
            <w:sz w:val="24"/>
            <w:szCs w:val="24"/>
          </w:rPr>
          <w:delText xml:space="preserve"> able</w:delText>
        </w:r>
      </w:del>
      <w:ins w:id="808" w:author="Michele Giunti" w:date="2023-02-20T18:40:00Z">
        <w:r w:rsidR="00984956">
          <w:rPr>
            <w:rFonts w:ascii="Times New Roman" w:hAnsi="Times New Roman" w:cs="Times New Roman"/>
            <w:sz w:val="24"/>
            <w:szCs w:val="24"/>
          </w:rPr>
          <w:t xml:space="preserve">is </w:t>
        </w:r>
        <w:r w:rsidR="00984956" w:rsidRPr="007B0B8D">
          <w:rPr>
            <w:rFonts w:ascii="Times New Roman" w:hAnsi="Times New Roman" w:cs="Times New Roman"/>
            <w:sz w:val="24"/>
            <w:szCs w:val="24"/>
          </w:rPr>
          <w:t>able</w:t>
        </w:r>
      </w:ins>
      <w:r w:rsidRPr="007B0B8D">
        <w:rPr>
          <w:rFonts w:ascii="Times New Roman" w:hAnsi="Times New Roman" w:cs="Times New Roman"/>
          <w:sz w:val="24"/>
          <w:szCs w:val="24"/>
        </w:rPr>
        <w:t xml:space="preserve"> to capture the lost nuances of why a person engages in online versus offline communication, while also maintaining the overall </w:t>
      </w:r>
      <w:r w:rsidRPr="00E104F5">
        <w:rPr>
          <w:rFonts w:ascii="Times New Roman" w:hAnsi="Times New Roman" w:cs="Times New Roman"/>
          <w:sz w:val="24"/>
          <w:szCs w:val="24"/>
          <w:highlight w:val="green"/>
          <w:rPrChange w:id="809" w:author="Meri Wimberly" w:date="2023-02-15T12:28:00Z">
            <w:rPr>
              <w:rFonts w:ascii="Times New Roman" w:hAnsi="Times New Roman" w:cs="Times New Roman"/>
              <w:sz w:val="24"/>
              <w:szCs w:val="24"/>
            </w:rPr>
          </w:rPrChange>
        </w:rPr>
        <w:t>count</w:t>
      </w:r>
      <w:r w:rsidRPr="007B0B8D">
        <w:rPr>
          <w:rFonts w:ascii="Times New Roman" w:hAnsi="Times New Roman" w:cs="Times New Roman"/>
          <w:sz w:val="24"/>
          <w:szCs w:val="24"/>
        </w:rPr>
        <w:t xml:space="preserve"> of how </w:t>
      </w:r>
      <w:del w:id="810" w:author="Michele Giunti" w:date="2023-02-20T18:40:00Z">
        <w:r w:rsidRPr="00E104F5" w:rsidDel="004A0015">
          <w:rPr>
            <w:rFonts w:ascii="Times New Roman" w:hAnsi="Times New Roman" w:cs="Times New Roman"/>
            <w:sz w:val="24"/>
            <w:szCs w:val="24"/>
            <w:highlight w:val="green"/>
            <w:rPrChange w:id="811" w:author="Meri Wimberly" w:date="2023-02-15T12:28:00Z">
              <w:rPr>
                <w:rFonts w:ascii="Times New Roman" w:hAnsi="Times New Roman" w:cs="Times New Roman"/>
                <w:sz w:val="24"/>
                <w:szCs w:val="24"/>
              </w:rPr>
            </w:rPrChange>
          </w:rPr>
          <w:delText>he/she</w:delText>
        </w:r>
        <w:r w:rsidRPr="007B0B8D" w:rsidDel="004A0015">
          <w:rPr>
            <w:rFonts w:ascii="Times New Roman" w:hAnsi="Times New Roman" w:cs="Times New Roman"/>
            <w:sz w:val="24"/>
            <w:szCs w:val="24"/>
          </w:rPr>
          <w:delText xml:space="preserve"> does</w:delText>
        </w:r>
      </w:del>
      <w:ins w:id="812" w:author="Michele Giunti" w:date="2023-02-20T18:40:00Z">
        <w:r w:rsidR="004A0015">
          <w:rPr>
            <w:rFonts w:ascii="Times New Roman" w:hAnsi="Times New Roman" w:cs="Times New Roman"/>
            <w:sz w:val="24"/>
            <w:szCs w:val="24"/>
          </w:rPr>
          <w:t>they do</w:t>
        </w:r>
      </w:ins>
      <w:r w:rsidRPr="007B0B8D">
        <w:rPr>
          <w:rFonts w:ascii="Times New Roman" w:hAnsi="Times New Roman" w:cs="Times New Roman"/>
          <w:sz w:val="24"/>
          <w:szCs w:val="24"/>
        </w:rPr>
        <w:t xml:space="preserve"> it, and what they gain or lose from doing so.</w:t>
      </w:r>
      <w:r w:rsidR="004F0402">
        <w:rPr>
          <w:rFonts w:ascii="Times New Roman" w:hAnsi="Times New Roman" w:cs="Times New Roman"/>
          <w:sz w:val="24"/>
          <w:szCs w:val="24"/>
        </w:rPr>
        <w:br w:type="page"/>
      </w:r>
    </w:p>
    <w:p w14:paraId="5F3EFE3A" w14:textId="77777777" w:rsidR="004F0402" w:rsidRPr="004F0402" w:rsidRDefault="004F0402">
      <w:pPr>
        <w:spacing w:after="0" w:line="480" w:lineRule="auto"/>
        <w:rPr>
          <w:rFonts w:ascii="Times New Roman" w:hAnsi="Times New Roman" w:cs="Times New Roman"/>
          <w:b/>
          <w:sz w:val="24"/>
          <w:szCs w:val="24"/>
        </w:rPr>
        <w:pPrChange w:id="813" w:author="Microsoft Office User" w:date="2023-02-13T11:38:00Z">
          <w:pPr/>
        </w:pPrChange>
      </w:pPr>
      <w:r w:rsidRPr="004F0402">
        <w:rPr>
          <w:rFonts w:ascii="Times New Roman" w:hAnsi="Times New Roman" w:cs="Times New Roman"/>
          <w:b/>
          <w:sz w:val="24"/>
          <w:szCs w:val="24"/>
        </w:rPr>
        <w:t>References</w:t>
      </w:r>
    </w:p>
    <w:p w14:paraId="0EABE285"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1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Ahn, D., &amp; Shin, D. H. (2013). Is the social use of media for seeking connectedness or for avoiding social isolation? Mechanisms underlying media use and subjective well-being. </w:t>
      </w:r>
      <w:r w:rsidRPr="00AD7D0A">
        <w:rPr>
          <w:rFonts w:ascii="Times New Roman" w:eastAsia="Times New Roman" w:hAnsi="Times New Roman" w:cs="Times New Roman"/>
          <w:i/>
          <w:iCs/>
          <w:color w:val="000000"/>
          <w:sz w:val="24"/>
          <w:szCs w:val="24"/>
        </w:rPr>
        <w:t>Computers in Human Behavior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w:t>
      </w:r>
      <w:r w:rsidRPr="00AD7D0A">
        <w:rPr>
          <w:rFonts w:ascii="Times New Roman" w:eastAsia="Times New Roman" w:hAnsi="Times New Roman" w:cs="Times New Roman"/>
          <w:color w:val="000000"/>
          <w:sz w:val="24"/>
          <w:szCs w:val="24"/>
        </w:rPr>
        <w:t>(6), 2453-2462.</w:t>
      </w:r>
    </w:p>
    <w:p w14:paraId="731DCDEC"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15"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Atkinson, S., Bagnall, A. M., Corcoran, R., South, J., &amp; Curtis, S. (2020). Being well together: individual subjective and community wellbeing.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21</w:t>
      </w:r>
      <w:r w:rsidRPr="00AD7D0A">
        <w:rPr>
          <w:rFonts w:ascii="Times New Roman" w:eastAsia="Times New Roman" w:hAnsi="Times New Roman" w:cs="Times New Roman"/>
          <w:color w:val="000000"/>
          <w:sz w:val="24"/>
          <w:szCs w:val="24"/>
        </w:rPr>
        <w:t>(5), 1903-1921.</w:t>
      </w:r>
    </w:p>
    <w:p w14:paraId="5971CD1F"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16"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Auxier, B., &amp; Anderson, M. (2021). Social media use in 2021. </w:t>
      </w:r>
      <w:r w:rsidRPr="00AD7D0A">
        <w:rPr>
          <w:rFonts w:ascii="Times New Roman" w:eastAsia="Times New Roman" w:hAnsi="Times New Roman" w:cs="Times New Roman"/>
          <w:i/>
          <w:iCs/>
          <w:color w:val="000000"/>
          <w:sz w:val="24"/>
          <w:szCs w:val="24"/>
        </w:rPr>
        <w:t>Pew Research Center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 1-4.</w:t>
      </w:r>
    </w:p>
    <w:p w14:paraId="7DD6F7CC"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1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Bekalu, M. A., McCloud, R. F., Minsky, S., &amp; Viswanath, K. (2021). Association of social participation, perception of neighborhood social cohesion, and social media use with happiness: Evidence of trade‐off (JCOP‐20‐277).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49</w:t>
      </w:r>
      <w:r w:rsidRPr="00AD7D0A">
        <w:rPr>
          <w:rFonts w:ascii="Times New Roman" w:eastAsia="Times New Roman" w:hAnsi="Times New Roman" w:cs="Times New Roman"/>
          <w:color w:val="000000"/>
          <w:sz w:val="24"/>
          <w:szCs w:val="24"/>
        </w:rPr>
        <w:t>(2), 432-446.</w:t>
      </w:r>
    </w:p>
    <w:p w14:paraId="3AED4FA3"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18"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Bergefurt, L., Kemperman, A., van den Berg, P., Borgers, A., van der Waerden, P., Oosterhuis, G., &amp; Hommel, M. (2019). Loneliness and life satisfaction explained by public-space use and mobility patterns. </w:t>
      </w:r>
      <w:r w:rsidRPr="00AD7D0A">
        <w:rPr>
          <w:i/>
          <w:iCs/>
          <w:color w:val="000000"/>
        </w:rPr>
        <w:t>International journal of environmental research and public health</w:t>
      </w:r>
      <w:r w:rsidRPr="00AD7D0A">
        <w:rPr>
          <w:color w:val="000000"/>
        </w:rPr>
        <w:t>, </w:t>
      </w:r>
      <w:r w:rsidRPr="00AD7D0A">
        <w:rPr>
          <w:i/>
          <w:iCs/>
          <w:color w:val="000000"/>
        </w:rPr>
        <w:t>16</w:t>
      </w:r>
      <w:r w:rsidRPr="00AD7D0A">
        <w:rPr>
          <w:color w:val="000000"/>
        </w:rPr>
        <w:t>(21), 4282.</w:t>
      </w:r>
    </w:p>
    <w:p w14:paraId="3D14E3E0"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19"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Biester, L., Matton, K., Rajendran, J., Provost, E. M., &amp; Mihalcea, R. (2020). Quantifying the effects of COVID-19 on mental health support forums. </w:t>
      </w:r>
      <w:r w:rsidRPr="00AD7D0A">
        <w:rPr>
          <w:i/>
          <w:iCs/>
          <w:color w:val="000000"/>
        </w:rPr>
        <w:t>arXiv preprint arXiv:2009.04008</w:t>
      </w:r>
      <w:r w:rsidRPr="00AD7D0A">
        <w:rPr>
          <w:color w:val="000000"/>
        </w:rPr>
        <w:t>.</w:t>
      </w:r>
    </w:p>
    <w:p w14:paraId="6576E309"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20"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222222"/>
          <w:shd w:val="clear" w:color="auto" w:fill="FFFFFF"/>
        </w:rPr>
        <w:t>Biester, L., Matton, K., Rajendran, J., Provost, E. M., &amp; Mihalcea, R. (2021). Understanding the impact of COVID-19 on online mental health forums. </w:t>
      </w:r>
      <w:r w:rsidRPr="00AD7D0A">
        <w:rPr>
          <w:i/>
          <w:iCs/>
          <w:color w:val="222222"/>
          <w:shd w:val="clear" w:color="auto" w:fill="FFFFFF"/>
        </w:rPr>
        <w:t>ACM Transactions on Management Information Systems (TMIS)</w:t>
      </w:r>
      <w:r w:rsidRPr="00AD7D0A">
        <w:rPr>
          <w:color w:val="222222"/>
          <w:shd w:val="clear" w:color="auto" w:fill="FFFFFF"/>
        </w:rPr>
        <w:t>, </w:t>
      </w:r>
      <w:r w:rsidRPr="00AD7D0A">
        <w:rPr>
          <w:i/>
          <w:iCs/>
          <w:color w:val="222222"/>
          <w:shd w:val="clear" w:color="auto" w:fill="FFFFFF"/>
        </w:rPr>
        <w:t>12</w:t>
      </w:r>
      <w:r w:rsidRPr="00AD7D0A">
        <w:rPr>
          <w:color w:val="222222"/>
          <w:shd w:val="clear" w:color="auto" w:fill="FFFFFF"/>
        </w:rPr>
        <w:t>(4), 1-28.</w:t>
      </w:r>
    </w:p>
    <w:p w14:paraId="1CF0C83B" w14:textId="77777777" w:rsidR="004F0402" w:rsidRPr="00AD7D0A" w:rsidRDefault="004F0402">
      <w:pPr>
        <w:spacing w:after="0" w:line="480" w:lineRule="auto"/>
        <w:ind w:left="720" w:hanging="720"/>
        <w:rPr>
          <w:rFonts w:ascii="Times New Roman" w:eastAsia="Times New Roman" w:hAnsi="Times New Roman" w:cs="Times New Roman"/>
          <w:color w:val="000000"/>
          <w:sz w:val="24"/>
          <w:szCs w:val="24"/>
        </w:rPr>
        <w:pPrChange w:id="821" w:author="Microsoft Office User" w:date="2023-02-13T11:38:00Z">
          <w:pPr>
            <w:spacing w:line="480" w:lineRule="auto"/>
            <w:ind w:left="720" w:hanging="720"/>
          </w:pPr>
        </w:pPrChange>
      </w:pPr>
      <w:r w:rsidRPr="00AD7D0A">
        <w:rPr>
          <w:rFonts w:ascii="Times New Roman" w:eastAsia="Times New Roman" w:hAnsi="Times New Roman" w:cs="Times New Roman"/>
          <w:color w:val="000000"/>
          <w:sz w:val="24"/>
          <w:szCs w:val="24"/>
        </w:rPr>
        <w:t>Bjornstrom, E. E., Ralston, M. L., &amp; Kuhl, D. C. (2013). Social cohesion and self-rated health: the moderating effect of neighborhood physical disorder.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(3), 302-312.</w:t>
      </w:r>
    </w:p>
    <w:p w14:paraId="5C3E51DA" w14:textId="77777777" w:rsidR="004F0402" w:rsidRPr="00AD7D0A" w:rsidRDefault="004F0402">
      <w:pPr>
        <w:spacing w:after="0" w:line="480" w:lineRule="auto"/>
        <w:ind w:left="720" w:hanging="720"/>
        <w:rPr>
          <w:rFonts w:ascii="Times New Roman" w:eastAsia="Times New Roman" w:hAnsi="Times New Roman" w:cs="Times New Roman"/>
          <w:color w:val="000000"/>
          <w:sz w:val="24"/>
          <w:szCs w:val="24"/>
        </w:rPr>
        <w:pPrChange w:id="822" w:author="Microsoft Office User" w:date="2023-02-13T11:38:00Z">
          <w:pPr>
            <w:spacing w:line="480" w:lineRule="auto"/>
            <w:ind w:left="720" w:hanging="720"/>
          </w:pPr>
        </w:pPrChange>
      </w:pPr>
      <w:r w:rsidRPr="00AD7D0A">
        <w:rPr>
          <w:rFonts w:ascii="Times New Roman" w:eastAsia="Times New Roman" w:hAnsi="Times New Roman" w:cs="Times New Roman"/>
          <w:color w:val="000000"/>
          <w:sz w:val="24"/>
          <w:szCs w:val="24"/>
        </w:rPr>
        <w:t>Brewer, G., Centifanti, L., Caicedo, J. C., Huxley, G., Peddie, C., Stratton, K., &amp; Lyons, M. (2022). Experiences of mental distress during COVID-19: Thematic analysis of discussion forum posts for anxiety, depression, and obsessive-compulsive disorder. </w:t>
      </w:r>
      <w:r w:rsidRPr="00AD7D0A">
        <w:rPr>
          <w:rFonts w:ascii="Times New Roman" w:eastAsia="Times New Roman" w:hAnsi="Times New Roman" w:cs="Times New Roman"/>
          <w:i/>
          <w:iCs/>
          <w:color w:val="000000"/>
          <w:sz w:val="24"/>
          <w:szCs w:val="24"/>
        </w:rPr>
        <w:t>Illness, Crisis &amp; Loss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30</w:t>
      </w:r>
      <w:r w:rsidRPr="00AD7D0A">
        <w:rPr>
          <w:rFonts w:ascii="Times New Roman" w:eastAsia="Times New Roman" w:hAnsi="Times New Roman" w:cs="Times New Roman"/>
          <w:color w:val="000000"/>
          <w:sz w:val="24"/>
          <w:szCs w:val="24"/>
        </w:rPr>
        <w:t>(4), 795-811.</w:t>
      </w:r>
    </w:p>
    <w:p w14:paraId="5DD710E7"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23"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Chopik, W. J. (2016). The benefits of social technology use among older adults are mediated by reduced loneliness. </w:t>
      </w:r>
      <w:r w:rsidRPr="00AD7D0A">
        <w:rPr>
          <w:i/>
          <w:iCs/>
          <w:color w:val="000000"/>
        </w:rPr>
        <w:t>Cyberpsychology, Behavior, and Social Networking</w:t>
      </w:r>
      <w:r w:rsidRPr="00AD7D0A">
        <w:rPr>
          <w:color w:val="000000"/>
        </w:rPr>
        <w:t>, </w:t>
      </w:r>
      <w:r w:rsidRPr="00AD7D0A">
        <w:rPr>
          <w:i/>
          <w:iCs/>
          <w:color w:val="000000"/>
        </w:rPr>
        <w:t>19</w:t>
      </w:r>
      <w:r w:rsidRPr="00AD7D0A">
        <w:rPr>
          <w:color w:val="000000"/>
        </w:rPr>
        <w:t>(9), 551-556.</w:t>
      </w:r>
    </w:p>
    <w:p w14:paraId="1EB05FA9" w14:textId="5CF642C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2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Collins, C. R., Neal, J. W., &amp; Neal, Z. P. (2014). Transforming individual civic engagement into community collective efficacy: The role of bonding social capital.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54</w:t>
      </w:r>
      <w:r w:rsidRPr="00AD7D0A">
        <w:rPr>
          <w:rFonts w:ascii="Times New Roman" w:eastAsia="Times New Roman" w:hAnsi="Times New Roman" w:cs="Times New Roman"/>
          <w:color w:val="000000"/>
          <w:sz w:val="24"/>
          <w:szCs w:val="24"/>
        </w:rPr>
        <w:t>(3), 328-336.</w:t>
      </w:r>
    </w:p>
    <w:p w14:paraId="6E6CA3BB" w14:textId="5A084690" w:rsidR="00EE6790" w:rsidRPr="00AD7D0A" w:rsidRDefault="00EE679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25" w:author="Microsoft Office User" w:date="2023-02-13T11:38:00Z">
          <w:pPr>
            <w:pBdr>
              <w:top w:val="nil"/>
              <w:left w:val="nil"/>
              <w:bottom w:val="nil"/>
              <w:right w:val="nil"/>
              <w:between w:val="nil"/>
            </w:pBdr>
            <w:spacing w:line="480" w:lineRule="auto"/>
            <w:ind w:left="720" w:hanging="720"/>
          </w:pPr>
        </w:pPrChange>
      </w:pPr>
      <w:r w:rsidRPr="00F54767">
        <w:rPr>
          <w:rFonts w:ascii="Times New Roman" w:eastAsia="Times New Roman" w:hAnsi="Times New Roman" w:cs="Times New Roman"/>
          <w:color w:val="000000"/>
          <w:sz w:val="24"/>
          <w:szCs w:val="24"/>
          <w:rPrChange w:id="826" w:author="Michele Giunti" w:date="2023-02-19T18:06:00Z">
            <w:rPr>
              <w:rFonts w:ascii="Times New Roman" w:eastAsia="Times New Roman" w:hAnsi="Times New Roman" w:cs="Times New Roman"/>
              <w:color w:val="000000"/>
              <w:sz w:val="24"/>
              <w:szCs w:val="24"/>
              <w:lang w:val="it-IT"/>
            </w:rPr>
          </w:rPrChange>
        </w:rPr>
        <w:t xml:space="preserve">Costa, D. L., &amp; Kahn, M. E. (2003). </w:t>
      </w:r>
      <w:r w:rsidRPr="00AD7D0A">
        <w:rPr>
          <w:rFonts w:ascii="Times New Roman" w:eastAsia="Times New Roman" w:hAnsi="Times New Roman" w:cs="Times New Roman"/>
          <w:color w:val="000000"/>
          <w:sz w:val="24"/>
          <w:szCs w:val="24"/>
        </w:rPr>
        <w:t>Civic engagement and community heterogeneity: An economist's perspective. </w:t>
      </w:r>
      <w:r w:rsidRPr="00AD7D0A">
        <w:rPr>
          <w:rFonts w:ascii="Times New Roman" w:eastAsia="Times New Roman" w:hAnsi="Times New Roman" w:cs="Times New Roman"/>
          <w:i/>
          <w:iCs/>
          <w:color w:val="000000"/>
          <w:sz w:val="24"/>
          <w:szCs w:val="24"/>
        </w:rPr>
        <w:t>Perspectives on 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(1), 103-111.</w:t>
      </w:r>
    </w:p>
    <w:p w14:paraId="3AB727EB" w14:textId="5096D056" w:rsidR="00207D17" w:rsidRPr="00AD7D0A" w:rsidRDefault="00207D17">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2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Cramer, K. M., &amp; Barry, J. E. (1999). Conceptualizations and measures of loneliness: A comparison of subscales.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w:t>
      </w:r>
      <w:r w:rsidRPr="00AD7D0A">
        <w:rPr>
          <w:rFonts w:ascii="Times New Roman" w:eastAsia="Times New Roman" w:hAnsi="Times New Roman" w:cs="Times New Roman"/>
          <w:color w:val="000000"/>
          <w:sz w:val="24"/>
          <w:szCs w:val="24"/>
        </w:rPr>
        <w:t>(3), 491-502.</w:t>
      </w:r>
    </w:p>
    <w:p w14:paraId="6F52A5E4" w14:textId="611AA37C" w:rsidR="004F0402" w:rsidRPr="00AD7D0A" w:rsidRDefault="004F0402">
      <w:pPr>
        <w:spacing w:after="0" w:line="480" w:lineRule="auto"/>
        <w:ind w:left="720" w:hanging="720"/>
        <w:rPr>
          <w:rFonts w:ascii="Times New Roman" w:hAnsi="Times New Roman" w:cs="Times New Roman"/>
          <w:color w:val="000000"/>
          <w:sz w:val="24"/>
          <w:szCs w:val="24"/>
        </w:rPr>
        <w:pPrChange w:id="828" w:author="Microsoft Office User" w:date="2023-02-13T11:38:00Z">
          <w:pPr>
            <w:spacing w:line="480" w:lineRule="auto"/>
            <w:ind w:left="720" w:hanging="720"/>
          </w:pPr>
        </w:pPrChange>
      </w:pPr>
      <w:r w:rsidRPr="00AD7D0A">
        <w:rPr>
          <w:rFonts w:ascii="Times New Roman" w:hAnsi="Times New Roman" w:cs="Times New Roman"/>
          <w:color w:val="000000"/>
          <w:sz w:val="24"/>
          <w:szCs w:val="24"/>
        </w:rPr>
        <w:t>Crocetti, E., Jahromi, P., &amp; Buchanan, C. M. (2012). Commitment to community and political involvement: A cross-cultural study with Italian and American adolescents. </w:t>
      </w:r>
      <w:r w:rsidRPr="00AD7D0A">
        <w:rPr>
          <w:rFonts w:ascii="Times New Roman" w:hAnsi="Times New Roman" w:cs="Times New Roman"/>
          <w:i/>
          <w:iCs/>
          <w:color w:val="000000"/>
          <w:sz w:val="24"/>
          <w:szCs w:val="24"/>
        </w:rPr>
        <w:t>Human affairs</w:t>
      </w:r>
      <w:r w:rsidRPr="00AD7D0A">
        <w:rPr>
          <w:rFonts w:ascii="Times New Roman" w:hAnsi="Times New Roman" w:cs="Times New Roman"/>
          <w:color w:val="000000"/>
          <w:sz w:val="24"/>
          <w:szCs w:val="24"/>
        </w:rPr>
        <w:t>, </w:t>
      </w:r>
      <w:r w:rsidRPr="00AD7D0A">
        <w:rPr>
          <w:rFonts w:ascii="Times New Roman" w:hAnsi="Times New Roman" w:cs="Times New Roman"/>
          <w:i/>
          <w:iCs/>
          <w:color w:val="000000"/>
          <w:sz w:val="24"/>
          <w:szCs w:val="24"/>
        </w:rPr>
        <w:t>22</w:t>
      </w:r>
      <w:r w:rsidRPr="00AD7D0A">
        <w:rPr>
          <w:rFonts w:ascii="Times New Roman" w:hAnsi="Times New Roman" w:cs="Times New Roman"/>
          <w:color w:val="000000"/>
          <w:sz w:val="24"/>
          <w:szCs w:val="24"/>
        </w:rPr>
        <w:t>(3), 375-389.</w:t>
      </w:r>
    </w:p>
    <w:p w14:paraId="55FEA43D" w14:textId="093C9BE7" w:rsidR="005B0325" w:rsidRPr="00AD7D0A" w:rsidRDefault="005B0325">
      <w:pPr>
        <w:spacing w:after="0" w:line="480" w:lineRule="auto"/>
        <w:ind w:left="720" w:hanging="720"/>
        <w:rPr>
          <w:rFonts w:ascii="Times New Roman" w:eastAsia="Times New Roman" w:hAnsi="Times New Roman" w:cs="Times New Roman"/>
          <w:color w:val="000000"/>
          <w:sz w:val="24"/>
          <w:szCs w:val="24"/>
        </w:rPr>
        <w:pPrChange w:id="829" w:author="Microsoft Office User" w:date="2023-02-13T11:38:00Z">
          <w:pPr>
            <w:spacing w:line="480" w:lineRule="auto"/>
            <w:ind w:left="720" w:hanging="720"/>
          </w:pPr>
        </w:pPrChange>
      </w:pPr>
      <w:r w:rsidRPr="005B0325">
        <w:rPr>
          <w:rFonts w:ascii="Times New Roman" w:eastAsia="Times New Roman" w:hAnsi="Times New Roman" w:cs="Times New Roman"/>
          <w:color w:val="000000"/>
          <w:sz w:val="24"/>
          <w:szCs w:val="24"/>
        </w:rPr>
        <w:t>Cover, R. (2012). Performing and undoing identity online: Social networking, identity theories and the incompatibility of online profiles and friendship regimes. </w:t>
      </w:r>
      <w:r w:rsidRPr="005B0325">
        <w:rPr>
          <w:rFonts w:ascii="Times New Roman" w:eastAsia="Times New Roman" w:hAnsi="Times New Roman" w:cs="Times New Roman"/>
          <w:i/>
          <w:iCs/>
          <w:color w:val="000000"/>
          <w:sz w:val="24"/>
          <w:szCs w:val="24"/>
        </w:rPr>
        <w:t>Convergence</w:t>
      </w:r>
      <w:r w:rsidRPr="005B0325">
        <w:rPr>
          <w:rFonts w:ascii="Times New Roman" w:eastAsia="Times New Roman" w:hAnsi="Times New Roman" w:cs="Times New Roman"/>
          <w:color w:val="000000"/>
          <w:sz w:val="24"/>
          <w:szCs w:val="24"/>
        </w:rPr>
        <w:t>, </w:t>
      </w:r>
      <w:r w:rsidRPr="005B0325">
        <w:rPr>
          <w:rFonts w:ascii="Times New Roman" w:eastAsia="Times New Roman" w:hAnsi="Times New Roman" w:cs="Times New Roman"/>
          <w:i/>
          <w:iCs/>
          <w:color w:val="000000"/>
          <w:sz w:val="24"/>
          <w:szCs w:val="24"/>
        </w:rPr>
        <w:t>18</w:t>
      </w:r>
      <w:r w:rsidRPr="005B0325">
        <w:rPr>
          <w:rFonts w:ascii="Times New Roman" w:eastAsia="Times New Roman" w:hAnsi="Times New Roman" w:cs="Times New Roman"/>
          <w:color w:val="000000"/>
          <w:sz w:val="24"/>
          <w:szCs w:val="24"/>
        </w:rPr>
        <w:t>(2), 177-193.</w:t>
      </w:r>
    </w:p>
    <w:p w14:paraId="50B31151"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0"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Demir, M. (2010). Close relationships and happiness among emerging adults.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11</w:t>
      </w:r>
      <w:r w:rsidRPr="00AD7D0A">
        <w:rPr>
          <w:rFonts w:ascii="Times New Roman" w:eastAsia="Times New Roman" w:hAnsi="Times New Roman" w:cs="Times New Roman"/>
          <w:color w:val="000000"/>
          <w:sz w:val="24"/>
          <w:szCs w:val="24"/>
        </w:rPr>
        <w:t xml:space="preserve">(3), 293-313. </w:t>
      </w:r>
    </w:p>
    <w:p w14:paraId="00AC2313"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xml:space="preserve">(2), 525-550. </w:t>
      </w:r>
    </w:p>
    <w:p w14:paraId="66CA50CA"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Demir, M., Şimşek, Ö. F., &amp; Procsal, A. D. (2013). I am so happy ‘cause my best friend makes me feel unique: Friendship, personal sense of uniqueness and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(4), 1201-1224.</w:t>
      </w:r>
    </w:p>
    <w:p w14:paraId="7A8A3AC2"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DiJulio, B., Hamel, L., Muñana, C., &amp; Brodie, M. (2018). Loneliness and social isolation in the United States, the United Kingdom, and Japan: An international survey. </w:t>
      </w:r>
      <w:r w:rsidRPr="00AD7D0A">
        <w:rPr>
          <w:rFonts w:ascii="Times New Roman" w:eastAsia="Times New Roman" w:hAnsi="Times New Roman" w:cs="Times New Roman"/>
          <w:i/>
          <w:color w:val="000000"/>
          <w:sz w:val="24"/>
          <w:szCs w:val="24"/>
        </w:rPr>
        <w:t>The Economist &amp; Kaiser Family Foundation</w:t>
      </w:r>
      <w:r w:rsidRPr="00AD7D0A">
        <w:rPr>
          <w:rFonts w:ascii="Times New Roman" w:eastAsia="Times New Roman" w:hAnsi="Times New Roman" w:cs="Times New Roman"/>
          <w:color w:val="000000"/>
          <w:sz w:val="24"/>
          <w:szCs w:val="24"/>
        </w:rPr>
        <w:t>.</w:t>
      </w:r>
    </w:p>
    <w:p w14:paraId="23FD26EE"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DiTommaso, E., and Spinner, B. (1993). The development and initial validation of the Social and Emotional Loneliness Scale for Adults (SELSA).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127–134.</w:t>
      </w:r>
    </w:p>
    <w:p w14:paraId="41CB3514"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5"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Ellison, N. B., Pyle, C., &amp; Vitak, J. (2022). Scholarship on well-being and social media: A sociotechnical perspective.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101340.</w:t>
      </w:r>
    </w:p>
    <w:p w14:paraId="2BC01815"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36"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Fawcett, B., &amp; Karastoyanova, K. (2022). Older people, loneliness, social isolation and technological mitigations: utilising experiences of the Covid-19 pandemic as we move forward. </w:t>
      </w:r>
      <w:r w:rsidRPr="00AD7D0A">
        <w:rPr>
          <w:i/>
          <w:iCs/>
          <w:color w:val="000000"/>
        </w:rPr>
        <w:t>The British Journal of Social Work</w:t>
      </w:r>
      <w:r w:rsidRPr="00AD7D0A">
        <w:rPr>
          <w:color w:val="000000"/>
        </w:rPr>
        <w:t>.</w:t>
      </w:r>
    </w:p>
    <w:p w14:paraId="0368B2FA"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lang w:val="it-IT"/>
        </w:rPr>
        <w:pPrChange w:id="83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Ferrucci, P., Hopp, T., &amp; Vargo, C. J. (2020). Civic engagement, social capital, and ideological extremity: Exploring online political engagement and political expression on Facebook. </w:t>
      </w:r>
      <w:r w:rsidRPr="00AD7D0A">
        <w:rPr>
          <w:rFonts w:ascii="Times New Roman" w:eastAsia="Times New Roman" w:hAnsi="Times New Roman" w:cs="Times New Roman"/>
          <w:i/>
          <w:iCs/>
          <w:color w:val="000000"/>
          <w:sz w:val="24"/>
          <w:szCs w:val="24"/>
          <w:lang w:val="it-IT"/>
        </w:rPr>
        <w:t>New Media &amp; Society</w:t>
      </w:r>
      <w:r w:rsidRPr="00AD7D0A">
        <w:rPr>
          <w:rFonts w:ascii="Times New Roman" w:eastAsia="Times New Roman" w:hAnsi="Times New Roman" w:cs="Times New Roman"/>
          <w:color w:val="000000"/>
          <w:sz w:val="24"/>
          <w:szCs w:val="24"/>
          <w:lang w:val="it-IT"/>
        </w:rPr>
        <w:t>, </w:t>
      </w:r>
      <w:r w:rsidRPr="00AD7D0A">
        <w:rPr>
          <w:rFonts w:ascii="Times New Roman" w:eastAsia="Times New Roman" w:hAnsi="Times New Roman" w:cs="Times New Roman"/>
          <w:i/>
          <w:iCs/>
          <w:color w:val="000000"/>
          <w:sz w:val="24"/>
          <w:szCs w:val="24"/>
          <w:lang w:val="it-IT"/>
        </w:rPr>
        <w:t>22</w:t>
      </w:r>
      <w:r w:rsidRPr="00AD7D0A">
        <w:rPr>
          <w:rFonts w:ascii="Times New Roman" w:eastAsia="Times New Roman" w:hAnsi="Times New Roman" w:cs="Times New Roman"/>
          <w:color w:val="000000"/>
          <w:sz w:val="24"/>
          <w:szCs w:val="24"/>
          <w:lang w:val="it-IT"/>
        </w:rPr>
        <w:t>(6), 1095-1115.</w:t>
      </w:r>
    </w:p>
    <w:p w14:paraId="62A6D006"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38"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lang w:val="it-IT"/>
        </w:rPr>
        <w:t xml:space="preserve">Filiposka, S., Gajduk, A., Dimitrova, T., &amp; Kocarev, L. (2017). </w:t>
      </w:r>
      <w:r w:rsidRPr="00AD7D0A">
        <w:rPr>
          <w:color w:val="000000"/>
        </w:rPr>
        <w:t>Bridging online and offline social networks: Multiplex analysis. </w:t>
      </w:r>
      <w:r w:rsidRPr="00AD7D0A">
        <w:rPr>
          <w:i/>
          <w:iCs/>
          <w:color w:val="000000"/>
        </w:rPr>
        <w:t>Physica A: Statistical Mechanics and its Applications</w:t>
      </w:r>
      <w:r w:rsidRPr="00AD7D0A">
        <w:rPr>
          <w:color w:val="000000"/>
        </w:rPr>
        <w:t>, </w:t>
      </w:r>
      <w:r w:rsidRPr="00AD7D0A">
        <w:rPr>
          <w:i/>
          <w:iCs/>
          <w:color w:val="000000"/>
        </w:rPr>
        <w:t>471</w:t>
      </w:r>
      <w:r w:rsidRPr="00AD7D0A">
        <w:rPr>
          <w:color w:val="000000"/>
        </w:rPr>
        <w:t>, 825-836.</w:t>
      </w:r>
    </w:p>
    <w:p w14:paraId="348760A7"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39"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Fong, P., Cruwys, T., Robinson, S. L., Haslam, S. A., Haslam, C., Mance, P. L., &amp; Fisher, C. L. (2021). Evidence that loneliness can be reduced by a whole-of-community intervention to increase neighbourhood identification. </w:t>
      </w:r>
      <w:r w:rsidRPr="00AD7D0A">
        <w:rPr>
          <w:rFonts w:ascii="Times New Roman" w:eastAsia="Times New Roman" w:hAnsi="Times New Roman" w:cs="Times New Roman"/>
          <w:i/>
          <w:iCs/>
          <w:color w:val="000000"/>
          <w:sz w:val="24"/>
          <w:szCs w:val="24"/>
        </w:rPr>
        <w:t>Social Science &amp; Medicine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277</w:t>
      </w:r>
      <w:r w:rsidRPr="00AD7D0A">
        <w:rPr>
          <w:rFonts w:ascii="Times New Roman" w:eastAsia="Times New Roman" w:hAnsi="Times New Roman" w:cs="Times New Roman"/>
          <w:color w:val="000000"/>
          <w:sz w:val="24"/>
          <w:szCs w:val="24"/>
        </w:rPr>
        <w:t>, 113909.</w:t>
      </w:r>
    </w:p>
    <w:p w14:paraId="4893C4C7"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40"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Forthman, K. L., Colaizzi, J. M., Yeh, H. W., Kuplicki, R., &amp; Paulus, M. P. (2021). Latent variables quantifying neighborhood characteristics and their associations with poor mental health. </w:t>
      </w:r>
      <w:r w:rsidRPr="00AD7D0A">
        <w:rPr>
          <w:i/>
          <w:iCs/>
          <w:color w:val="000000"/>
        </w:rPr>
        <w:t>International journal of environmental research and public health</w:t>
      </w:r>
      <w:r w:rsidRPr="00AD7D0A">
        <w:rPr>
          <w:color w:val="000000"/>
        </w:rPr>
        <w:t>, </w:t>
      </w:r>
      <w:r w:rsidRPr="00AD7D0A">
        <w:rPr>
          <w:i/>
          <w:iCs/>
          <w:color w:val="000000"/>
        </w:rPr>
        <w:t>18</w:t>
      </w:r>
      <w:r w:rsidRPr="00AD7D0A">
        <w:rPr>
          <w:color w:val="000000"/>
        </w:rPr>
        <w:t>(3), 1202.</w:t>
      </w:r>
    </w:p>
    <w:p w14:paraId="67F0E586"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Gil de Zúñiga, H., &amp; Valenzuela, S. (2011). The mediating path to a stronger citizenship: Online and offline networks, weak ties, and civic engagement.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(3), 397-421.</w:t>
      </w:r>
    </w:p>
    <w:p w14:paraId="1FA240B7"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Gioia, F., Fioravanti, G., Casale, S., &amp; Boursier, V. (2021). The effects of the fear of missing out on people's social networking sites use during the COVID-19 pandemic: the mediating role of online relational closeness and individuals' online communication attitude. </w:t>
      </w:r>
      <w:r w:rsidRPr="00AD7D0A">
        <w:rPr>
          <w:rFonts w:ascii="Times New Roman" w:eastAsia="Times New Roman" w:hAnsi="Times New Roman" w:cs="Times New Roman"/>
          <w:i/>
          <w:color w:val="000000"/>
          <w:sz w:val="24"/>
          <w:szCs w:val="24"/>
        </w:rPr>
        <w:t>Frontiers in Psychiatry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12</w:t>
      </w:r>
      <w:r w:rsidRPr="00AD7D0A">
        <w:rPr>
          <w:rFonts w:ascii="Times New Roman" w:eastAsia="Times New Roman" w:hAnsi="Times New Roman" w:cs="Times New Roman"/>
          <w:color w:val="000000"/>
          <w:sz w:val="24"/>
          <w:szCs w:val="24"/>
        </w:rPr>
        <w:t>, 620442.</w:t>
      </w:r>
    </w:p>
    <w:p w14:paraId="2E9969B3" w14:textId="23C05BA6"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Gui, M., &amp; Büchi, M. (2021). From use to overuse: Digital inequality in the age of communication abundance. </w:t>
      </w:r>
      <w:r w:rsidRPr="00AD7D0A">
        <w:rPr>
          <w:rFonts w:ascii="Times New Roman" w:eastAsia="Times New Roman" w:hAnsi="Times New Roman" w:cs="Times New Roman"/>
          <w:i/>
          <w:iCs/>
          <w:color w:val="000000"/>
          <w:sz w:val="24"/>
          <w:szCs w:val="24"/>
        </w:rPr>
        <w:t>Social Science Computer Review</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39</w:t>
      </w:r>
      <w:r w:rsidRPr="00AD7D0A">
        <w:rPr>
          <w:rFonts w:ascii="Times New Roman" w:eastAsia="Times New Roman" w:hAnsi="Times New Roman" w:cs="Times New Roman"/>
          <w:color w:val="000000"/>
          <w:sz w:val="24"/>
          <w:szCs w:val="24"/>
        </w:rPr>
        <w:t>(1), 3-19.</w:t>
      </w:r>
    </w:p>
    <w:p w14:paraId="2588BC68" w14:textId="710351E2" w:rsidR="005E437B" w:rsidRPr="00AD7D0A" w:rsidRDefault="005E437B">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4" w:author="Microsoft Office User" w:date="2023-02-13T11:38:00Z">
          <w:pPr>
            <w:pBdr>
              <w:top w:val="nil"/>
              <w:left w:val="nil"/>
              <w:bottom w:val="nil"/>
              <w:right w:val="nil"/>
              <w:between w:val="nil"/>
            </w:pBdr>
            <w:spacing w:line="480" w:lineRule="auto"/>
            <w:ind w:left="720" w:hanging="720"/>
          </w:pPr>
        </w:pPrChange>
      </w:pPr>
      <w:r w:rsidRPr="005E437B">
        <w:rPr>
          <w:rFonts w:ascii="Times New Roman" w:eastAsia="Times New Roman" w:hAnsi="Times New Roman" w:cs="Times New Roman"/>
          <w:color w:val="000000"/>
          <w:sz w:val="24"/>
          <w:szCs w:val="24"/>
        </w:rPr>
        <w:t xml:space="preserve">Hämmig, O. (2019). Health risks associated with social isolation in general and in young, middle and old age. </w:t>
      </w:r>
      <w:r w:rsidRPr="005E437B">
        <w:rPr>
          <w:rFonts w:ascii="Times New Roman" w:eastAsia="Times New Roman" w:hAnsi="Times New Roman" w:cs="Times New Roman"/>
          <w:i/>
          <w:color w:val="000000"/>
          <w:sz w:val="24"/>
          <w:szCs w:val="24"/>
        </w:rPr>
        <w:t>PLoS One, 14</w:t>
      </w:r>
      <w:r w:rsidRPr="005E437B">
        <w:rPr>
          <w:rFonts w:ascii="Times New Roman" w:eastAsia="Times New Roman" w:hAnsi="Times New Roman" w:cs="Times New Roman"/>
          <w:color w:val="000000"/>
          <w:sz w:val="24"/>
          <w:szCs w:val="24"/>
        </w:rPr>
        <w:t>(7), e0219663.</w:t>
      </w:r>
    </w:p>
    <w:p w14:paraId="4E78BADD"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45"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Hampton, K. N., Livio, O., &amp; Goulet, L. S. (2021). The social life of wireless urban spaces: internet use, social networks, and the public realm. In </w:t>
      </w:r>
      <w:r w:rsidRPr="00AD7D0A">
        <w:rPr>
          <w:i/>
          <w:iCs/>
          <w:color w:val="000000"/>
        </w:rPr>
        <w:t>Public Space Reader</w:t>
      </w:r>
      <w:r w:rsidRPr="00AD7D0A">
        <w:rPr>
          <w:color w:val="000000"/>
        </w:rPr>
        <w:t> (pp. 384-391). Routledge.</w:t>
      </w:r>
    </w:p>
    <w:p w14:paraId="08A58B07"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6"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High, A. C., Ruppel, E. K., McEwan, B., &amp; Caughlin, J. P. (2022). Computer-Mediated Communication and Well-Being in the Age of Social Media: A Systematic Review.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02654075221106449.</w:t>
      </w:r>
    </w:p>
    <w:p w14:paraId="51D33DBF"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Holmberg, L. (2014). Seeking social connectedness online and offline: Does happiness require real contact? (Doctoral dissertation).</w:t>
      </w:r>
    </w:p>
    <w:p w14:paraId="2FF496B0"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8"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Holt-Lunstad, J., &amp; Steptoe, A. (2022). Social isolation: An underappreciated determinant of physical health.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43</w:t>
      </w:r>
      <w:r w:rsidRPr="00AD7D0A">
        <w:rPr>
          <w:rFonts w:ascii="Times New Roman" w:eastAsia="Times New Roman" w:hAnsi="Times New Roman" w:cs="Times New Roman"/>
          <w:color w:val="000000"/>
          <w:sz w:val="24"/>
          <w:szCs w:val="24"/>
        </w:rPr>
        <w:t>, 232-237.</w:t>
      </w:r>
    </w:p>
    <w:p w14:paraId="5545B0A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49"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Holt-Lunstad, J., Smith, T. B., Baker, M., Harris, T., &amp; Stephenson, D. (2015). Loneliness and social isolation as risk factors for mortality: a meta-analytic review. </w:t>
      </w:r>
      <w:r w:rsidRPr="00AD7D0A">
        <w:rPr>
          <w:rFonts w:ascii="Times New Roman" w:eastAsia="Times New Roman" w:hAnsi="Times New Roman" w:cs="Times New Roman"/>
          <w:i/>
          <w:iCs/>
          <w:color w:val="000000"/>
          <w:sz w:val="24"/>
          <w:szCs w:val="24"/>
        </w:rPr>
        <w:t>Perspectives on psychological science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227-237.</w:t>
      </w:r>
    </w:p>
    <w:p w14:paraId="6D970B40"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50"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Hyland, P., Shevlin, M., Cloitre, M., Karatzias, T., Vallières, F., McGinty, G., ... &amp; Power, J. M. (2019). Quality not quantity: loneliness subtypes, psychological trauma, and mental health in the US adult population. </w:t>
      </w:r>
      <w:r w:rsidRPr="00AD7D0A">
        <w:rPr>
          <w:i/>
          <w:iCs/>
          <w:color w:val="000000"/>
        </w:rPr>
        <w:t>Social psychiatry and psychiatric epidemiology</w:t>
      </w:r>
      <w:r w:rsidRPr="00AD7D0A">
        <w:rPr>
          <w:color w:val="000000"/>
        </w:rPr>
        <w:t>, </w:t>
      </w:r>
      <w:r w:rsidRPr="00AD7D0A">
        <w:rPr>
          <w:i/>
          <w:iCs/>
          <w:color w:val="000000"/>
        </w:rPr>
        <w:t>54</w:t>
      </w:r>
      <w:r w:rsidRPr="00AD7D0A">
        <w:rPr>
          <w:color w:val="000000"/>
        </w:rPr>
        <w:t>(9), 1089-1099.</w:t>
      </w:r>
    </w:p>
    <w:p w14:paraId="56977782"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5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Johnson, T. J., Zhang, W., &amp; Bichard, S. L. (2010). United we stand? Online social network sites and civic engagement. In </w:t>
      </w:r>
      <w:r w:rsidRPr="00AD7D0A">
        <w:rPr>
          <w:rFonts w:ascii="Times New Roman" w:eastAsia="Times New Roman" w:hAnsi="Times New Roman" w:cs="Times New Roman"/>
          <w:i/>
          <w:iCs/>
          <w:color w:val="000000"/>
          <w:sz w:val="24"/>
          <w:szCs w:val="24"/>
        </w:rPr>
        <w:t>A networked self</w:t>
      </w:r>
      <w:r w:rsidRPr="00AD7D0A">
        <w:rPr>
          <w:rFonts w:ascii="Times New Roman" w:eastAsia="Times New Roman" w:hAnsi="Times New Roman" w:cs="Times New Roman"/>
          <w:color w:val="000000"/>
          <w:sz w:val="24"/>
          <w:szCs w:val="24"/>
        </w:rPr>
        <w:t> (pp. 193-215). Routledge.</w:t>
      </w:r>
    </w:p>
    <w:p w14:paraId="0BD08761"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5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Jong-Gierveld, J. (1987). Developing and testing a model of loneliness. </w:t>
      </w:r>
      <w:r w:rsidRPr="00AD7D0A">
        <w:rPr>
          <w:rFonts w:ascii="Times New Roman" w:eastAsia="Times New Roman" w:hAnsi="Times New Roman" w:cs="Times New Roman"/>
          <w:i/>
          <w:iCs/>
          <w:color w:val="000000"/>
          <w:sz w:val="24"/>
          <w:szCs w:val="24"/>
        </w:rPr>
        <w:t>Journal of Personality and Social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53</w:t>
      </w:r>
      <w:r w:rsidRPr="00AD7D0A">
        <w:rPr>
          <w:rFonts w:ascii="Times New Roman" w:eastAsia="Times New Roman" w:hAnsi="Times New Roman" w:cs="Times New Roman"/>
          <w:color w:val="000000"/>
          <w:sz w:val="24"/>
          <w:szCs w:val="24"/>
        </w:rPr>
        <w:t>, 119–128.</w:t>
      </w:r>
    </w:p>
    <w:p w14:paraId="59E63CD9"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53"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 xml:space="preserve">Kaufman, V., </w:t>
      </w:r>
      <w:bookmarkStart w:id="854" w:name="_Hlk118042994"/>
      <w:r w:rsidRPr="00AD7D0A">
        <w:rPr>
          <w:color w:val="000000"/>
        </w:rPr>
        <w:t>Rodriguez, A., Walsh, L. C., Shafranske, E., &amp; Harrell</w:t>
      </w:r>
      <w:bookmarkEnd w:id="854"/>
      <w:r w:rsidRPr="00AD7D0A">
        <w:rPr>
          <w:color w:val="000000"/>
        </w:rPr>
        <w:t>, S. P. (2022). Unique Ways in Which the Quality of Friendships Matter for Life Satisfaction. </w:t>
      </w:r>
      <w:r w:rsidRPr="00AD7D0A">
        <w:rPr>
          <w:i/>
          <w:iCs/>
          <w:color w:val="000000"/>
        </w:rPr>
        <w:t>Journal of Happiness Studies</w:t>
      </w:r>
      <w:r w:rsidRPr="00AD7D0A">
        <w:rPr>
          <w:color w:val="000000"/>
        </w:rPr>
        <w:t>, 1-18.</w:t>
      </w:r>
    </w:p>
    <w:p w14:paraId="70B93BE7"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55"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Kearns, A., &amp; Whitley, E. (2019). Associations of internet access with social integration, wellbeing and physical activity among adults in deprived communities: evidence from a household survey. </w:t>
      </w:r>
      <w:r w:rsidRPr="00AD7D0A">
        <w:rPr>
          <w:i/>
          <w:iCs/>
          <w:color w:val="000000"/>
        </w:rPr>
        <w:t>BMC Public Health</w:t>
      </w:r>
      <w:r w:rsidRPr="00AD7D0A">
        <w:rPr>
          <w:color w:val="000000"/>
        </w:rPr>
        <w:t>, </w:t>
      </w:r>
      <w:r w:rsidRPr="00AD7D0A">
        <w:rPr>
          <w:i/>
          <w:iCs/>
          <w:color w:val="000000"/>
        </w:rPr>
        <w:t>19</w:t>
      </w:r>
      <w:r w:rsidRPr="00AD7D0A">
        <w:rPr>
          <w:color w:val="000000"/>
        </w:rPr>
        <w:t>(1), 1-15.</w:t>
      </w:r>
    </w:p>
    <w:p w14:paraId="0D3BFC6A"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56"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Kim, J. H. (2017). Smartphone-mediated communication vs. face-to-face interaction: Two routes to social support and problematic use of smartphone. </w:t>
      </w:r>
      <w:r w:rsidRPr="00AD7D0A">
        <w:rPr>
          <w:i/>
          <w:iCs/>
          <w:color w:val="000000"/>
        </w:rPr>
        <w:t>Computers in Human Behavior</w:t>
      </w:r>
      <w:r w:rsidRPr="00AD7D0A">
        <w:rPr>
          <w:color w:val="000000"/>
        </w:rPr>
        <w:t>, </w:t>
      </w:r>
      <w:r w:rsidRPr="00AD7D0A">
        <w:rPr>
          <w:i/>
          <w:iCs/>
          <w:color w:val="000000"/>
        </w:rPr>
        <w:t>67</w:t>
      </w:r>
      <w:r w:rsidRPr="00AD7D0A">
        <w:rPr>
          <w:color w:val="000000"/>
        </w:rPr>
        <w:t>, 282-291.</w:t>
      </w:r>
    </w:p>
    <w:p w14:paraId="514F2CC6"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5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Kim, Y. C., Shin, E., Cho, A., Jung, E., Shon, K., &amp; Shim, H. (2019). SNS dependency and community engagement in urban neighborhoods: The moderating role of integrated connectedness to a community storytelling network. </w:t>
      </w:r>
      <w:r w:rsidRPr="00AD7D0A">
        <w:rPr>
          <w:rFonts w:ascii="Times New Roman" w:eastAsia="Times New Roman" w:hAnsi="Times New Roman" w:cs="Times New Roman"/>
          <w:i/>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46</w:t>
      </w:r>
      <w:r w:rsidRPr="00AD7D0A">
        <w:rPr>
          <w:rFonts w:ascii="Times New Roman" w:eastAsia="Times New Roman" w:hAnsi="Times New Roman" w:cs="Times New Roman"/>
          <w:color w:val="000000"/>
          <w:sz w:val="24"/>
          <w:szCs w:val="24"/>
        </w:rPr>
        <w:t>(1), 7-32.</w:t>
      </w:r>
    </w:p>
    <w:p w14:paraId="65757F9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58"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Lee, J., &amp; Lee, H. (2010). The computer-mediated communication network: Exploring the linkage between the online community and social capital. </w:t>
      </w:r>
      <w:r w:rsidRPr="00AD7D0A">
        <w:rPr>
          <w:rFonts w:ascii="Times New Roman" w:eastAsia="Times New Roman" w:hAnsi="Times New Roman" w:cs="Times New Roman"/>
          <w:i/>
          <w:iCs/>
          <w:color w:val="000000"/>
          <w:sz w:val="24"/>
          <w:szCs w:val="24"/>
        </w:rPr>
        <w:t>new media &amp;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12</w:t>
      </w:r>
      <w:r w:rsidRPr="00AD7D0A">
        <w:rPr>
          <w:rFonts w:ascii="Times New Roman" w:eastAsia="Times New Roman" w:hAnsi="Times New Roman" w:cs="Times New Roman"/>
          <w:color w:val="000000"/>
          <w:sz w:val="24"/>
          <w:szCs w:val="24"/>
        </w:rPr>
        <w:t>(5), 711-727.</w:t>
      </w:r>
    </w:p>
    <w:p w14:paraId="67ACD7FD"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59"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Lee, S., Chung, J. E., &amp; Park, N. (2018). Network environments and well-being: An examination of personal network structure, social capital, and perceived social support. </w:t>
      </w:r>
      <w:r w:rsidRPr="00AD7D0A">
        <w:rPr>
          <w:rFonts w:ascii="Times New Roman" w:eastAsia="Times New Roman" w:hAnsi="Times New Roman" w:cs="Times New Roman"/>
          <w:i/>
          <w:iCs/>
          <w:color w:val="000000"/>
          <w:sz w:val="24"/>
          <w:szCs w:val="24"/>
        </w:rPr>
        <w:t>Health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33</w:t>
      </w:r>
      <w:r w:rsidRPr="00AD7D0A">
        <w:rPr>
          <w:rFonts w:ascii="Times New Roman" w:eastAsia="Times New Roman" w:hAnsi="Times New Roman" w:cs="Times New Roman"/>
          <w:color w:val="000000"/>
          <w:sz w:val="24"/>
          <w:szCs w:val="24"/>
        </w:rPr>
        <w:t>(1), 22-31</w:t>
      </w:r>
    </w:p>
    <w:p w14:paraId="6CE6E2B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0"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Le-Phuong, L., Lams, L., &amp; De Cock, R. (2022). Social media use and migrants’ intersectional positioning: A case study of Vietnamese female migrants. </w:t>
      </w:r>
      <w:r w:rsidRPr="00AD7D0A">
        <w:rPr>
          <w:rFonts w:ascii="Times New Roman" w:eastAsia="Times New Roman" w:hAnsi="Times New Roman" w:cs="Times New Roman"/>
          <w:i/>
          <w:iCs/>
          <w:color w:val="000000"/>
          <w:sz w:val="24"/>
          <w:szCs w:val="24"/>
        </w:rPr>
        <w:t>Media and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192-203.</w:t>
      </w:r>
    </w:p>
    <w:p w14:paraId="70949691"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61"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Low, D. M., Rumker, L., Talkar, T., Torous, J., Cecchi, G., &amp; Ghosh, S. S. (2020). Natural language processing reveals vulnerable mental health support groups and heightened health anxiety on reddit during covid-19: Observational study. </w:t>
      </w:r>
      <w:r w:rsidRPr="00AD7D0A">
        <w:rPr>
          <w:i/>
          <w:iCs/>
          <w:color w:val="000000"/>
        </w:rPr>
        <w:t>Journal of medical Internet research</w:t>
      </w:r>
      <w:r w:rsidRPr="00AD7D0A">
        <w:rPr>
          <w:color w:val="000000"/>
        </w:rPr>
        <w:t>, </w:t>
      </w:r>
      <w:r w:rsidRPr="00AD7D0A">
        <w:rPr>
          <w:i/>
          <w:iCs/>
          <w:color w:val="000000"/>
        </w:rPr>
        <w:t>22</w:t>
      </w:r>
      <w:r w:rsidRPr="00AD7D0A">
        <w:rPr>
          <w:color w:val="000000"/>
        </w:rPr>
        <w:t>(10), e22635.</w:t>
      </w:r>
    </w:p>
    <w:p w14:paraId="0F611DE8" w14:textId="77777777" w:rsidR="004F0402" w:rsidRPr="00AD7D0A" w:rsidRDefault="004F0402">
      <w:pPr>
        <w:spacing w:after="0" w:line="480" w:lineRule="auto"/>
        <w:ind w:left="720" w:hanging="720"/>
        <w:rPr>
          <w:rFonts w:ascii="Times New Roman" w:eastAsia="Times New Roman" w:hAnsi="Times New Roman" w:cs="Times New Roman"/>
          <w:color w:val="000000"/>
          <w:sz w:val="24"/>
          <w:szCs w:val="24"/>
        </w:rPr>
        <w:pPrChange w:id="862" w:author="Microsoft Office User" w:date="2023-02-13T11:38:00Z">
          <w:pPr>
            <w:spacing w:line="480" w:lineRule="auto"/>
            <w:ind w:left="720" w:hanging="720"/>
          </w:pPr>
        </w:pPrChange>
      </w:pPr>
      <w:r w:rsidRPr="00AD7D0A">
        <w:rPr>
          <w:rFonts w:ascii="Times New Roman" w:hAnsi="Times New Roman" w:cs="Times New Roman"/>
          <w:color w:val="222222"/>
          <w:sz w:val="24"/>
          <w:szCs w:val="24"/>
          <w:shd w:val="clear" w:color="auto" w:fill="FFFFFF"/>
        </w:rPr>
        <w:t>Luanaigh, C. Ó., &amp; Lawlor, B. A. (2008). Loneliness and the health of older people. </w:t>
      </w:r>
      <w:r w:rsidRPr="00AD7D0A">
        <w:rPr>
          <w:rFonts w:ascii="Times New Roman" w:hAnsi="Times New Roman" w:cs="Times New Roman"/>
          <w:i/>
          <w:iCs/>
          <w:color w:val="222222"/>
          <w:sz w:val="24"/>
          <w:szCs w:val="24"/>
          <w:shd w:val="clear" w:color="auto" w:fill="FFFFFF"/>
        </w:rPr>
        <w:t>International Journal of Geriatric Psychiatry: A journal of the psychiatry of late life and allied sciences</w:t>
      </w:r>
      <w:r w:rsidRPr="00AD7D0A">
        <w:rPr>
          <w:rFonts w:ascii="Times New Roman" w:hAnsi="Times New Roman" w:cs="Times New Roman"/>
          <w:color w:val="222222"/>
          <w:sz w:val="24"/>
          <w:szCs w:val="24"/>
          <w:shd w:val="clear" w:color="auto" w:fill="FFFFFF"/>
        </w:rPr>
        <w:t>, </w:t>
      </w:r>
      <w:r w:rsidRPr="00AD7D0A">
        <w:rPr>
          <w:rFonts w:ascii="Times New Roman" w:hAnsi="Times New Roman" w:cs="Times New Roman"/>
          <w:i/>
          <w:iCs/>
          <w:color w:val="222222"/>
          <w:sz w:val="24"/>
          <w:szCs w:val="24"/>
          <w:shd w:val="clear" w:color="auto" w:fill="FFFFFF"/>
        </w:rPr>
        <w:t>23</w:t>
      </w:r>
      <w:r w:rsidRPr="00AD7D0A">
        <w:rPr>
          <w:rFonts w:ascii="Times New Roman" w:hAnsi="Times New Roman" w:cs="Times New Roman"/>
          <w:color w:val="222222"/>
          <w:sz w:val="24"/>
          <w:szCs w:val="24"/>
          <w:shd w:val="clear" w:color="auto" w:fill="FFFFFF"/>
        </w:rPr>
        <w:t>(12), 1213-1221.</w:t>
      </w:r>
    </w:p>
    <w:p w14:paraId="1BC5100B" w14:textId="445ECE8D"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lang w:val="it-IT"/>
        </w:rPr>
        <w:t xml:space="preserve">Luchetti, M., Lee, J. H., Aschwanden, D., Sesker, A., Strickhouser, J. E., Terracciano, A., &amp; Sutin, A. R. (2020). </w:t>
      </w:r>
      <w:r w:rsidRPr="00AD7D0A">
        <w:rPr>
          <w:rFonts w:ascii="Times New Roman" w:eastAsia="Times New Roman" w:hAnsi="Times New Roman" w:cs="Times New Roman"/>
          <w:color w:val="000000"/>
          <w:sz w:val="24"/>
          <w:szCs w:val="24"/>
        </w:rPr>
        <w:t>The trajectory of loneliness in response to COVID-19. </w:t>
      </w:r>
      <w:r w:rsidRPr="00AD7D0A">
        <w:rPr>
          <w:rFonts w:ascii="Times New Roman" w:eastAsia="Times New Roman" w:hAnsi="Times New Roman" w:cs="Times New Roman"/>
          <w:i/>
          <w:color w:val="000000"/>
          <w:sz w:val="24"/>
          <w:szCs w:val="24"/>
        </w:rPr>
        <w:t>American Psychologist</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75</w:t>
      </w:r>
      <w:r w:rsidRPr="00AD7D0A">
        <w:rPr>
          <w:rFonts w:ascii="Times New Roman" w:eastAsia="Times New Roman" w:hAnsi="Times New Roman" w:cs="Times New Roman"/>
          <w:color w:val="000000"/>
          <w:sz w:val="24"/>
          <w:szCs w:val="24"/>
        </w:rPr>
        <w:t>(7), 897.</w:t>
      </w:r>
    </w:p>
    <w:p w14:paraId="0426CE85" w14:textId="455657AC" w:rsidR="005E437B" w:rsidRPr="00AD7D0A" w:rsidRDefault="005E437B">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4" w:author="Microsoft Office User" w:date="2023-02-13T11:38:00Z">
          <w:pPr>
            <w:pBdr>
              <w:top w:val="nil"/>
              <w:left w:val="nil"/>
              <w:bottom w:val="nil"/>
              <w:right w:val="nil"/>
              <w:between w:val="nil"/>
            </w:pBdr>
            <w:spacing w:line="480" w:lineRule="auto"/>
            <w:ind w:left="720" w:hanging="720"/>
          </w:pPr>
        </w:pPrChange>
      </w:pPr>
      <w:r w:rsidRPr="005E437B">
        <w:rPr>
          <w:rFonts w:ascii="Times New Roman" w:eastAsia="Times New Roman" w:hAnsi="Times New Roman" w:cs="Times New Roman"/>
          <w:color w:val="000000"/>
          <w:sz w:val="24"/>
          <w:szCs w:val="24"/>
        </w:rPr>
        <w:t xml:space="preserve">Mander J., Buckle C., &amp; Moran S. (2020). Social: GlobalWebIndex’s flagship report on the latest trends in social media. </w:t>
      </w:r>
      <w:r w:rsidRPr="005E437B">
        <w:rPr>
          <w:rFonts w:ascii="Times New Roman" w:eastAsia="Times New Roman" w:hAnsi="Times New Roman" w:cs="Times New Roman"/>
          <w:i/>
          <w:color w:val="000000"/>
          <w:sz w:val="24"/>
          <w:szCs w:val="24"/>
        </w:rPr>
        <w:t>GlobalWebIndex</w:t>
      </w:r>
      <w:r w:rsidRPr="005E437B">
        <w:rPr>
          <w:rFonts w:ascii="Times New Roman" w:eastAsia="Times New Roman" w:hAnsi="Times New Roman" w:cs="Times New Roman"/>
          <w:color w:val="000000"/>
          <w:sz w:val="24"/>
          <w:szCs w:val="24"/>
        </w:rPr>
        <w:t xml:space="preserve">. Retrieved from </w:t>
      </w:r>
      <w:r>
        <w:fldChar w:fldCharType="begin"/>
      </w:r>
      <w:r>
        <w:instrText>HYPERLINK "https://amai.org/covid19/descargas/SocialGlobalWebIndex.pdf"</w:instrText>
      </w:r>
      <w:r>
        <w:fldChar w:fldCharType="separate"/>
      </w:r>
      <w:r w:rsidRPr="005E437B">
        <w:rPr>
          <w:rStyle w:val="Hyperlink"/>
          <w:rFonts w:ascii="Times New Roman" w:eastAsia="Times New Roman" w:hAnsi="Times New Roman" w:cs="Times New Roman"/>
          <w:sz w:val="24"/>
          <w:szCs w:val="24"/>
        </w:rPr>
        <w:t>https://amai.org/covid19/descargas/SocialGlobalWebIndex.pdf</w:t>
      </w:r>
      <w:r>
        <w:rPr>
          <w:rStyle w:val="Hyperlink"/>
          <w:rFonts w:ascii="Times New Roman" w:eastAsia="Times New Roman" w:hAnsi="Times New Roman" w:cs="Times New Roman"/>
          <w:sz w:val="24"/>
          <w:szCs w:val="24"/>
        </w:rPr>
        <w:fldChar w:fldCharType="end"/>
      </w:r>
      <w:r w:rsidRPr="005E437B">
        <w:rPr>
          <w:rFonts w:ascii="Times New Roman" w:eastAsia="Times New Roman" w:hAnsi="Times New Roman" w:cs="Times New Roman"/>
          <w:color w:val="000000"/>
          <w:sz w:val="24"/>
          <w:szCs w:val="24"/>
        </w:rPr>
        <w:t xml:space="preserve"> </w:t>
      </w:r>
    </w:p>
    <w:p w14:paraId="48A409E1" w14:textId="55AD4F93" w:rsidR="00207D17" w:rsidRPr="00AD7D0A" w:rsidRDefault="00207D17">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5" w:author="Microsoft Office User" w:date="2023-02-13T11:38:00Z">
          <w:pPr>
            <w:pBdr>
              <w:top w:val="nil"/>
              <w:left w:val="nil"/>
              <w:bottom w:val="nil"/>
              <w:right w:val="nil"/>
              <w:between w:val="nil"/>
            </w:pBdr>
            <w:spacing w:line="480" w:lineRule="auto"/>
            <w:ind w:left="720" w:hanging="720"/>
          </w:pPr>
        </w:pPrChange>
      </w:pPr>
      <w:r w:rsidRPr="00207D17">
        <w:rPr>
          <w:rFonts w:ascii="Times New Roman" w:eastAsia="Times New Roman" w:hAnsi="Times New Roman" w:cs="Times New Roman"/>
          <w:color w:val="000000"/>
          <w:sz w:val="24"/>
          <w:szCs w:val="24"/>
        </w:rPr>
        <w:t xml:space="preserve">Marlowe, J. M., Bartley, A., &amp; Collins, F. (2017). Digital belongings: The intersections of social cohesion, connectivity and digital media. </w:t>
      </w:r>
      <w:r w:rsidRPr="00207D17">
        <w:rPr>
          <w:rFonts w:ascii="Times New Roman" w:eastAsia="Times New Roman" w:hAnsi="Times New Roman" w:cs="Times New Roman"/>
          <w:i/>
          <w:iCs/>
          <w:color w:val="000000"/>
          <w:sz w:val="24"/>
          <w:szCs w:val="24"/>
        </w:rPr>
        <w:t>Ethnicities, 17</w:t>
      </w:r>
      <w:r w:rsidRPr="00207D17">
        <w:rPr>
          <w:rFonts w:ascii="Times New Roman" w:eastAsia="Times New Roman" w:hAnsi="Times New Roman" w:cs="Times New Roman"/>
          <w:color w:val="000000"/>
          <w:sz w:val="24"/>
          <w:szCs w:val="24"/>
        </w:rPr>
        <w:t>(1), 85-102.</w:t>
      </w:r>
    </w:p>
    <w:p w14:paraId="74D29EBA" w14:textId="0A477B5A" w:rsidR="00207D17" w:rsidRPr="00AD7D0A" w:rsidRDefault="00207D17">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6" w:author="Microsoft Office User" w:date="2023-02-13T11:38:00Z">
          <w:pPr>
            <w:pBdr>
              <w:top w:val="nil"/>
              <w:left w:val="nil"/>
              <w:bottom w:val="nil"/>
              <w:right w:val="nil"/>
              <w:between w:val="nil"/>
            </w:pBdr>
            <w:spacing w:line="480" w:lineRule="auto"/>
            <w:ind w:left="720" w:hanging="720"/>
          </w:pPr>
        </w:pPrChange>
      </w:pPr>
      <w:r w:rsidRPr="00207D17">
        <w:rPr>
          <w:rFonts w:ascii="Times New Roman" w:eastAsia="Times New Roman" w:hAnsi="Times New Roman" w:cs="Times New Roman"/>
          <w:color w:val="000000"/>
          <w:sz w:val="24"/>
          <w:szCs w:val="24"/>
        </w:rPr>
        <w:t xml:space="preserve">McClain, C., Vogels, E. A., Perrin, A., Sechopoulos, S., &amp; Rainie, L. (2021). The Internet and the pandemic. </w:t>
      </w:r>
      <w:r w:rsidRPr="00207D17">
        <w:rPr>
          <w:rFonts w:ascii="Times New Roman" w:eastAsia="Times New Roman" w:hAnsi="Times New Roman" w:cs="Times New Roman"/>
          <w:i/>
          <w:color w:val="000000"/>
          <w:sz w:val="24"/>
          <w:szCs w:val="24"/>
        </w:rPr>
        <w:t>Pew Research Center</w:t>
      </w:r>
      <w:r w:rsidRPr="00207D17">
        <w:rPr>
          <w:rFonts w:ascii="Times New Roman" w:eastAsia="Times New Roman" w:hAnsi="Times New Roman" w:cs="Times New Roman"/>
          <w:color w:val="000000"/>
          <w:sz w:val="24"/>
          <w:szCs w:val="24"/>
        </w:rPr>
        <w:t xml:space="preserve">. Retrieved from </w:t>
      </w:r>
      <w:r>
        <w:fldChar w:fldCharType="begin"/>
      </w:r>
      <w:r>
        <w:instrText>HYPERLINK "https://www.pewresearch.org/internet/2021/09/01/the-internet-and-the-pandemic/"</w:instrText>
      </w:r>
      <w:r>
        <w:fldChar w:fldCharType="separate"/>
      </w:r>
      <w:r w:rsidRPr="00207D17">
        <w:rPr>
          <w:rStyle w:val="Hyperlink"/>
          <w:rFonts w:ascii="Times New Roman" w:eastAsia="Times New Roman" w:hAnsi="Times New Roman" w:cs="Times New Roman"/>
          <w:sz w:val="24"/>
          <w:szCs w:val="24"/>
        </w:rPr>
        <w:t>https://www.pewresearch.org/internet/2021/09/01/the-internet-and-the-pandemic/</w:t>
      </w:r>
      <w:r>
        <w:rPr>
          <w:rStyle w:val="Hyperlink"/>
          <w:rFonts w:ascii="Times New Roman" w:eastAsia="Times New Roman" w:hAnsi="Times New Roman" w:cs="Times New Roman"/>
          <w:sz w:val="24"/>
          <w:szCs w:val="24"/>
        </w:rPr>
        <w:fldChar w:fldCharType="end"/>
      </w:r>
      <w:r w:rsidRPr="00207D17">
        <w:rPr>
          <w:rFonts w:ascii="Times New Roman" w:eastAsia="Times New Roman" w:hAnsi="Times New Roman" w:cs="Times New Roman"/>
          <w:color w:val="000000"/>
          <w:sz w:val="24"/>
          <w:szCs w:val="24"/>
        </w:rPr>
        <w:t xml:space="preserve"> </w:t>
      </w:r>
    </w:p>
    <w:p w14:paraId="7353F220" w14:textId="5221387C" w:rsidR="00EE6790" w:rsidRPr="00AD7D0A" w:rsidRDefault="00EE679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7" w:author="Microsoft Office User" w:date="2023-02-13T11:38:00Z">
          <w:pPr>
            <w:pBdr>
              <w:top w:val="nil"/>
              <w:left w:val="nil"/>
              <w:bottom w:val="nil"/>
              <w:right w:val="nil"/>
              <w:between w:val="nil"/>
            </w:pBdr>
            <w:spacing w:line="480" w:lineRule="auto"/>
            <w:ind w:left="720" w:hanging="720"/>
          </w:pPr>
        </w:pPrChange>
      </w:pPr>
      <w:r w:rsidRPr="00EE6790">
        <w:rPr>
          <w:rFonts w:ascii="Times New Roman" w:eastAsia="Times New Roman" w:hAnsi="Times New Roman" w:cs="Times New Roman"/>
          <w:color w:val="000000"/>
          <w:sz w:val="24"/>
          <w:szCs w:val="24"/>
        </w:rPr>
        <w:t>McCully, W., Lampe, C., Sarkar, C., Velasquez, A., &amp; Sreevinasan, A. (2011, October). Online and offline interactions in online communities. In </w:t>
      </w:r>
      <w:r w:rsidRPr="00EE6790">
        <w:rPr>
          <w:rFonts w:ascii="Times New Roman" w:eastAsia="Times New Roman" w:hAnsi="Times New Roman" w:cs="Times New Roman"/>
          <w:i/>
          <w:iCs/>
          <w:color w:val="000000"/>
          <w:sz w:val="24"/>
          <w:szCs w:val="24"/>
        </w:rPr>
        <w:t>Proceedings of the 7th international symposium on wikis and open collaboration</w:t>
      </w:r>
      <w:r w:rsidRPr="00EE6790">
        <w:rPr>
          <w:rFonts w:ascii="Times New Roman" w:eastAsia="Times New Roman" w:hAnsi="Times New Roman" w:cs="Times New Roman"/>
          <w:color w:val="000000"/>
          <w:sz w:val="24"/>
          <w:szCs w:val="24"/>
        </w:rPr>
        <w:t> (pp. 39-48).</w:t>
      </w:r>
    </w:p>
    <w:p w14:paraId="720549C3"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68"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Meier, A., &amp; Reinecke, L. (2021). Computer-mediated communication, social media, and mental health: A conceptual and empirical meta-review.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48</w:t>
      </w:r>
      <w:r w:rsidRPr="00AD7D0A">
        <w:rPr>
          <w:rFonts w:ascii="Times New Roman" w:eastAsia="Times New Roman" w:hAnsi="Times New Roman" w:cs="Times New Roman"/>
          <w:color w:val="000000"/>
          <w:sz w:val="24"/>
          <w:szCs w:val="24"/>
        </w:rPr>
        <w:t>(8), 1182-1209.</w:t>
      </w:r>
    </w:p>
    <w:p w14:paraId="4FEBC0E4"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69"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Moy, P., Manosevitch, E., Stamm, K., &amp; Dunsmore, K. (2005). Linking dimensions of Internet use and civic engagement. </w:t>
      </w:r>
      <w:r w:rsidRPr="00AD7D0A">
        <w:rPr>
          <w:i/>
          <w:iCs/>
          <w:color w:val="000000"/>
        </w:rPr>
        <w:t>Journalism &amp; Mass Communication Quarterly</w:t>
      </w:r>
      <w:r w:rsidRPr="00AD7D0A">
        <w:rPr>
          <w:color w:val="000000"/>
        </w:rPr>
        <w:t>, </w:t>
      </w:r>
      <w:r w:rsidRPr="00AD7D0A">
        <w:rPr>
          <w:i/>
          <w:iCs/>
          <w:color w:val="000000"/>
        </w:rPr>
        <w:t>82</w:t>
      </w:r>
      <w:r w:rsidRPr="00AD7D0A">
        <w:rPr>
          <w:color w:val="000000"/>
        </w:rPr>
        <w:t>(3), 571-586.</w:t>
      </w:r>
    </w:p>
    <w:p w14:paraId="2253B8D5" w14:textId="52E95FF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0"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National Academies of Sciences, Engineering, and Medicine. (2020). </w:t>
      </w:r>
      <w:r w:rsidRPr="00AD7D0A">
        <w:rPr>
          <w:rFonts w:ascii="Times New Roman" w:eastAsia="Times New Roman" w:hAnsi="Times New Roman" w:cs="Times New Roman"/>
          <w:i/>
          <w:iCs/>
          <w:color w:val="000000"/>
          <w:sz w:val="24"/>
          <w:szCs w:val="24"/>
        </w:rPr>
        <w:t>Social isolation and loneliness in older adults: Opportunities for the health care system</w:t>
      </w:r>
      <w:r w:rsidRPr="00AD7D0A">
        <w:rPr>
          <w:rFonts w:ascii="Times New Roman" w:eastAsia="Times New Roman" w:hAnsi="Times New Roman" w:cs="Times New Roman"/>
          <w:color w:val="000000"/>
          <w:sz w:val="24"/>
          <w:szCs w:val="24"/>
        </w:rPr>
        <w:t>. National Academies Press.</w:t>
      </w:r>
    </w:p>
    <w:p w14:paraId="5E1375FF" w14:textId="10FF637B" w:rsidR="005E437B" w:rsidRPr="00AD7D0A" w:rsidRDefault="005E437B">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Norris, P. (2002). The bridging and bonding role of online communities. </w:t>
      </w:r>
      <w:r w:rsidRPr="00AD7D0A">
        <w:rPr>
          <w:rFonts w:ascii="Times New Roman" w:eastAsia="Times New Roman" w:hAnsi="Times New Roman" w:cs="Times New Roman"/>
          <w:i/>
          <w:iCs/>
          <w:color w:val="000000"/>
          <w:sz w:val="24"/>
          <w:szCs w:val="24"/>
        </w:rPr>
        <w:t>Harvard International Journal of Press/Politics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7</w:t>
      </w:r>
      <w:r w:rsidRPr="00AD7D0A">
        <w:rPr>
          <w:rFonts w:ascii="Times New Roman" w:eastAsia="Times New Roman" w:hAnsi="Times New Roman" w:cs="Times New Roman"/>
          <w:color w:val="000000"/>
          <w:sz w:val="24"/>
          <w:szCs w:val="24"/>
        </w:rPr>
        <w:t>(3), 3-13.</w:t>
      </w:r>
    </w:p>
    <w:p w14:paraId="00E67A3B"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Park, C., Majeed, A., Gill, H., Tamura, J., Ho, R. C., Mansur, R. B., ... &amp; McIntyre, R. S. (2020). The effect of loneliness on distinct health outcomes: a comprehensive review and meta-analysis. </w:t>
      </w:r>
      <w:r w:rsidRPr="00AD7D0A">
        <w:rPr>
          <w:rFonts w:ascii="Times New Roman" w:eastAsia="Times New Roman" w:hAnsi="Times New Roman" w:cs="Times New Roman"/>
          <w:i/>
          <w:iCs/>
          <w:color w:val="000000"/>
          <w:sz w:val="24"/>
          <w:szCs w:val="24"/>
        </w:rPr>
        <w:t>Psychiatry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294</w:t>
      </w:r>
      <w:r w:rsidRPr="00AD7D0A">
        <w:rPr>
          <w:rFonts w:ascii="Times New Roman" w:eastAsia="Times New Roman" w:hAnsi="Times New Roman" w:cs="Times New Roman"/>
          <w:color w:val="000000"/>
          <w:sz w:val="24"/>
          <w:szCs w:val="24"/>
        </w:rPr>
        <w:t>, 113514.</w:t>
      </w:r>
    </w:p>
    <w:p w14:paraId="24EBDB6A"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Paul, E., Bu, F., &amp; Fancourt, D. (2021). Loneliness and risk for cardiovascular disease: mechanisms and future directions. </w:t>
      </w:r>
      <w:r w:rsidRPr="00AD7D0A">
        <w:rPr>
          <w:rFonts w:ascii="Times New Roman" w:eastAsia="Times New Roman" w:hAnsi="Times New Roman" w:cs="Times New Roman"/>
          <w:i/>
          <w:iCs/>
          <w:color w:val="000000"/>
          <w:sz w:val="24"/>
          <w:szCs w:val="24"/>
        </w:rPr>
        <w:t>Current cardiology reports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23</w:t>
      </w:r>
      <w:r w:rsidRPr="00AD7D0A">
        <w:rPr>
          <w:rFonts w:ascii="Times New Roman" w:eastAsia="Times New Roman" w:hAnsi="Times New Roman" w:cs="Times New Roman"/>
          <w:color w:val="000000"/>
          <w:sz w:val="24"/>
          <w:szCs w:val="24"/>
        </w:rPr>
        <w:t>(6), 1-7.</w:t>
      </w:r>
    </w:p>
    <w:p w14:paraId="074D2AE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Pew Research Center (2021). Internet/Broadband Fact Sheet. Internet. </w:t>
      </w:r>
      <w:r w:rsidRPr="00AD7D0A">
        <w:rPr>
          <w:rFonts w:ascii="Times New Roman" w:eastAsia="Times New Roman" w:hAnsi="Times New Roman" w:cs="Times New Roman"/>
          <w:i/>
          <w:iCs/>
          <w:color w:val="000000"/>
          <w:sz w:val="24"/>
          <w:szCs w:val="24"/>
        </w:rPr>
        <w:t xml:space="preserve">Science &amp; Tech. </w:t>
      </w:r>
      <w:r w:rsidRPr="00AD7D0A">
        <w:rPr>
          <w:rFonts w:ascii="Times New Roman" w:eastAsia="Times New Roman" w:hAnsi="Times New Roman" w:cs="Times New Roman"/>
          <w:color w:val="000000"/>
          <w:sz w:val="24"/>
          <w:szCs w:val="24"/>
        </w:rPr>
        <w:t>Accessed on October 18</w:t>
      </w:r>
      <w:r w:rsidRPr="00AD7D0A">
        <w:rPr>
          <w:rFonts w:ascii="Times New Roman" w:eastAsia="Times New Roman" w:hAnsi="Times New Roman" w:cs="Times New Roman"/>
          <w:color w:val="000000"/>
          <w:sz w:val="24"/>
          <w:szCs w:val="24"/>
          <w:vertAlign w:val="superscript"/>
        </w:rPr>
        <w:t>th</w:t>
      </w:r>
      <w:r w:rsidRPr="00AD7D0A">
        <w:rPr>
          <w:rFonts w:ascii="Times New Roman" w:eastAsia="Times New Roman" w:hAnsi="Times New Roman" w:cs="Times New Roman"/>
          <w:color w:val="000000"/>
          <w:sz w:val="24"/>
          <w:szCs w:val="24"/>
        </w:rPr>
        <w:t xml:space="preserve">, 2022 </w:t>
      </w:r>
      <w:r>
        <w:fldChar w:fldCharType="begin"/>
      </w:r>
      <w:r>
        <w:instrText>HYPERLINK "https://www.pewresearch.org/internet/fact-sheet/internet-broadband/"</w:instrText>
      </w:r>
      <w:r>
        <w:fldChar w:fldCharType="separate"/>
      </w:r>
      <w:r w:rsidRPr="00AD7D0A">
        <w:rPr>
          <w:rStyle w:val="Hyperlink"/>
          <w:rFonts w:ascii="Times New Roman" w:eastAsia="Times New Roman" w:hAnsi="Times New Roman" w:cs="Times New Roman"/>
          <w:sz w:val="24"/>
          <w:szCs w:val="24"/>
        </w:rPr>
        <w:t>https://www.pewresearch.org/internet/fact-sheet/internet-broadband/</w:t>
      </w:r>
      <w:r>
        <w:rPr>
          <w:rStyle w:val="Hyperlink"/>
          <w:rFonts w:ascii="Times New Roman" w:eastAsia="Times New Roman" w:hAnsi="Times New Roman" w:cs="Times New Roman"/>
          <w:sz w:val="24"/>
          <w:szCs w:val="24"/>
        </w:rPr>
        <w:fldChar w:fldCharType="end"/>
      </w:r>
    </w:p>
    <w:p w14:paraId="3673CA81"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75"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Pittman, M. (2018). Happiness, loneliness, and social media: perceived intimacy mediates the emotional benefits of platform use. </w:t>
      </w:r>
      <w:r w:rsidRPr="00AD7D0A">
        <w:rPr>
          <w:i/>
          <w:iCs/>
          <w:color w:val="000000"/>
        </w:rPr>
        <w:t>The Journal of Social Media in Society</w:t>
      </w:r>
      <w:r w:rsidRPr="00AD7D0A">
        <w:rPr>
          <w:color w:val="000000"/>
        </w:rPr>
        <w:t>, </w:t>
      </w:r>
      <w:r w:rsidRPr="00AD7D0A">
        <w:rPr>
          <w:i/>
          <w:iCs/>
          <w:color w:val="000000"/>
        </w:rPr>
        <w:t>7</w:t>
      </w:r>
      <w:r w:rsidRPr="00AD7D0A">
        <w:rPr>
          <w:color w:val="000000"/>
        </w:rPr>
        <w:t>(2), 164-176.</w:t>
      </w:r>
    </w:p>
    <w:p w14:paraId="132C8C3F"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6"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Procentese, F., De Carlo, F., &amp; Gatti, F. (2019). Civic engagement within the local community and sense of responsible togetherness. </w:t>
      </w:r>
      <w:r w:rsidRPr="00AD7D0A">
        <w:rPr>
          <w:rFonts w:ascii="Times New Roman" w:eastAsia="Times New Roman" w:hAnsi="Times New Roman" w:cs="Times New Roman"/>
          <w:i/>
          <w:iCs/>
          <w:color w:val="000000"/>
          <w:sz w:val="24"/>
          <w:szCs w:val="24"/>
        </w:rPr>
        <w:t>TPM: Testing, Psychometrics, Methodology in Applied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26</w:t>
      </w:r>
      <w:r w:rsidRPr="00AD7D0A">
        <w:rPr>
          <w:rFonts w:ascii="Times New Roman" w:eastAsia="Times New Roman" w:hAnsi="Times New Roman" w:cs="Times New Roman"/>
          <w:color w:val="000000"/>
          <w:sz w:val="24"/>
          <w:szCs w:val="24"/>
        </w:rPr>
        <w:t>(4).</w:t>
      </w:r>
    </w:p>
    <w:p w14:paraId="2F0D12B9"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7"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Prohaska, T., Burholt, V., Burns, A., Golden, J., Hawkley, L., Lawlor, B., ... &amp; Fried, L. (2020). Consensus statement: loneliness in older adults, the 21st century social determinant of health?.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(8), e034967.</w:t>
      </w:r>
    </w:p>
    <w:p w14:paraId="239401C6" w14:textId="77777777" w:rsidR="004F0402" w:rsidRPr="00AD7D0A" w:rsidRDefault="004F0402">
      <w:pPr>
        <w:pBdr>
          <w:top w:val="nil"/>
          <w:left w:val="nil"/>
          <w:bottom w:val="nil"/>
          <w:right w:val="nil"/>
          <w:between w:val="nil"/>
        </w:pBdr>
        <w:spacing w:after="0" w:line="480" w:lineRule="auto"/>
        <w:ind w:left="720" w:hanging="720"/>
        <w:rPr>
          <w:rFonts w:ascii="Times New Roman" w:hAnsi="Times New Roman" w:cs="Times New Roman"/>
          <w:sz w:val="24"/>
          <w:szCs w:val="24"/>
        </w:rPr>
        <w:pPrChange w:id="878" w:author="Microsoft Office User" w:date="2023-02-13T11:38:00Z">
          <w:pPr>
            <w:pBdr>
              <w:top w:val="nil"/>
              <w:left w:val="nil"/>
              <w:bottom w:val="nil"/>
              <w:right w:val="nil"/>
              <w:between w:val="nil"/>
            </w:pBdr>
            <w:spacing w:line="480" w:lineRule="auto"/>
            <w:ind w:left="720" w:hanging="720"/>
          </w:pPr>
        </w:pPrChange>
      </w:pPr>
      <w:r w:rsidRPr="00AD7D0A">
        <w:rPr>
          <w:rFonts w:ascii="Times New Roman" w:hAnsi="Times New Roman" w:cs="Times New Roman"/>
          <w:sz w:val="24"/>
          <w:szCs w:val="24"/>
        </w:rPr>
        <w:t>Putnam, R. D. (2000). </w:t>
      </w:r>
      <w:r w:rsidRPr="00AD7D0A">
        <w:rPr>
          <w:rFonts w:ascii="Times New Roman" w:hAnsi="Times New Roman" w:cs="Times New Roman"/>
          <w:i/>
          <w:iCs/>
          <w:sz w:val="24"/>
          <w:szCs w:val="24"/>
        </w:rPr>
        <w:t>Bowling alone: The collapse and revival of American community</w:t>
      </w:r>
      <w:r w:rsidRPr="00AD7D0A">
        <w:rPr>
          <w:rFonts w:ascii="Times New Roman" w:hAnsi="Times New Roman" w:cs="Times New Roman"/>
          <w:sz w:val="24"/>
          <w:szCs w:val="24"/>
        </w:rPr>
        <w:t>. Simon and schuster.</w:t>
      </w:r>
    </w:p>
    <w:p w14:paraId="0014D61C"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79"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Ren, Y., Kraut, R., &amp; Kiesler, S. (2007). Applying common identity and bond theory to design of online communities. </w:t>
      </w:r>
      <w:r w:rsidRPr="00AD7D0A">
        <w:rPr>
          <w:rFonts w:ascii="Times New Roman" w:eastAsia="Times New Roman" w:hAnsi="Times New Roman" w:cs="Times New Roman"/>
          <w:i/>
          <w:iCs/>
          <w:color w:val="000000"/>
          <w:sz w:val="24"/>
          <w:szCs w:val="24"/>
        </w:rPr>
        <w:t>Organization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(3), 377-408.</w:t>
      </w:r>
    </w:p>
    <w:p w14:paraId="3A66A71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80"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Russell, D. W. (1996). UCLA Loneliness Scale (Version 3): Reliability, validity, and factor structure. </w:t>
      </w:r>
      <w:r w:rsidRPr="00AD7D0A">
        <w:rPr>
          <w:rFonts w:ascii="Times New Roman" w:eastAsia="Times New Roman" w:hAnsi="Times New Roman" w:cs="Times New Roman"/>
          <w:i/>
          <w:iCs/>
          <w:color w:val="000000"/>
          <w:sz w:val="24"/>
          <w:szCs w:val="24"/>
        </w:rPr>
        <w:t>Journal of Personality Assessment, 66</w:t>
      </w:r>
      <w:r w:rsidRPr="00AD7D0A">
        <w:rPr>
          <w:rFonts w:ascii="Times New Roman" w:eastAsia="Times New Roman" w:hAnsi="Times New Roman" w:cs="Times New Roman"/>
          <w:color w:val="000000"/>
          <w:sz w:val="24"/>
          <w:szCs w:val="24"/>
        </w:rPr>
        <w:t>(1), 20–40. </w:t>
      </w:r>
      <w:r>
        <w:fldChar w:fldCharType="begin"/>
      </w:r>
      <w:r>
        <w:instrText>HYPERLINK "https://psycnet.apa.org/doi/10.1207/s15327752jpa6601_2" \t "_blank"</w:instrText>
      </w:r>
      <w:r>
        <w:fldChar w:fldCharType="separate"/>
      </w:r>
      <w:r w:rsidRPr="00AD7D0A">
        <w:rPr>
          <w:rStyle w:val="Hyperlink"/>
          <w:rFonts w:ascii="Times New Roman" w:eastAsia="Times New Roman" w:hAnsi="Times New Roman" w:cs="Times New Roman"/>
          <w:sz w:val="24"/>
          <w:szCs w:val="24"/>
        </w:rPr>
        <w:t>https://doi.org/10.1207/s15327752jpa6601_2</w:t>
      </w:r>
      <w:r>
        <w:rPr>
          <w:rStyle w:val="Hyperlink"/>
          <w:rFonts w:ascii="Times New Roman" w:eastAsia="Times New Roman" w:hAnsi="Times New Roman" w:cs="Times New Roman"/>
          <w:sz w:val="24"/>
          <w:szCs w:val="24"/>
        </w:rPr>
        <w:fldChar w:fldCharType="end"/>
      </w:r>
    </w:p>
    <w:p w14:paraId="0F25230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8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Russell, D. W., Cutrona, C. E., McRae, C., &amp; Gomez, M. (2012). Is loneliness the same as being alone?. </w:t>
      </w:r>
      <w:r w:rsidRPr="00AD7D0A">
        <w:rPr>
          <w:rFonts w:ascii="Times New Roman" w:eastAsia="Times New Roman" w:hAnsi="Times New Roman" w:cs="Times New Roman"/>
          <w:i/>
          <w:color w:val="000000"/>
          <w:sz w:val="24"/>
          <w:szCs w:val="24"/>
        </w:rPr>
        <w:t>The Journal of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146</w:t>
      </w:r>
      <w:r w:rsidRPr="00AD7D0A">
        <w:rPr>
          <w:rFonts w:ascii="Times New Roman" w:eastAsia="Times New Roman" w:hAnsi="Times New Roman" w:cs="Times New Roman"/>
          <w:color w:val="000000"/>
          <w:sz w:val="24"/>
          <w:szCs w:val="24"/>
        </w:rPr>
        <w:t>(1-2), 7-22.</w:t>
      </w:r>
    </w:p>
    <w:p w14:paraId="1EBDACD2" w14:textId="18BD5CD3"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8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Scott, R. A., Stuart, J., &amp; Barber, B. L. (2021). Contemporary friendships and social vulnerability among youth: Understanding the role of online and offline contexts of interaction in friendship quality.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(12), 3451-3471.</w:t>
      </w:r>
    </w:p>
    <w:p w14:paraId="339EC745" w14:textId="7761B7F7" w:rsidR="005B0325" w:rsidRPr="00AD7D0A" w:rsidRDefault="005B0325">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8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Shakya, H. B., &amp; Christakis, N. A. (2017). Association of Facebook use with compromised well-being: A longitudinal study. </w:t>
      </w:r>
      <w:r w:rsidRPr="00AD7D0A">
        <w:rPr>
          <w:rFonts w:ascii="Times New Roman" w:eastAsia="Times New Roman" w:hAnsi="Times New Roman" w:cs="Times New Roman"/>
          <w:i/>
          <w:iCs/>
          <w:color w:val="000000"/>
          <w:sz w:val="24"/>
          <w:szCs w:val="24"/>
        </w:rPr>
        <w:t>American journal of epidemiology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185</w:t>
      </w:r>
      <w:r w:rsidRPr="00AD7D0A">
        <w:rPr>
          <w:rFonts w:ascii="Times New Roman" w:eastAsia="Times New Roman" w:hAnsi="Times New Roman" w:cs="Times New Roman"/>
          <w:color w:val="000000"/>
          <w:sz w:val="24"/>
          <w:szCs w:val="24"/>
        </w:rPr>
        <w:t>(3), 203-211.</w:t>
      </w:r>
    </w:p>
    <w:p w14:paraId="6D9BAFA1"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8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Steafnone, M. A., Huang, Y. C., &amp; Lackaff, D. (2011, January). Negotiating social belonging: Online, offline, and in-between. In </w:t>
      </w:r>
      <w:r w:rsidRPr="00AD7D0A">
        <w:rPr>
          <w:rFonts w:ascii="Times New Roman" w:eastAsia="Times New Roman" w:hAnsi="Times New Roman" w:cs="Times New Roman"/>
          <w:i/>
          <w:color w:val="000000"/>
          <w:sz w:val="24"/>
          <w:szCs w:val="24"/>
        </w:rPr>
        <w:t>2011 44th Hawaii International Conference on System Sciences</w:t>
      </w:r>
      <w:r w:rsidRPr="00AD7D0A">
        <w:rPr>
          <w:rFonts w:ascii="Times New Roman" w:eastAsia="Times New Roman" w:hAnsi="Times New Roman" w:cs="Times New Roman"/>
          <w:color w:val="000000"/>
          <w:sz w:val="24"/>
          <w:szCs w:val="24"/>
        </w:rPr>
        <w:t> (pp. 1-10). IEEE.</w:t>
      </w:r>
    </w:p>
    <w:p w14:paraId="08ADAE4D" w14:textId="77777777" w:rsidR="004F0402" w:rsidRPr="00AD7D0A" w:rsidRDefault="004F0402">
      <w:pPr>
        <w:spacing w:after="0" w:line="480" w:lineRule="auto"/>
        <w:ind w:left="720" w:hanging="720"/>
        <w:rPr>
          <w:rFonts w:ascii="Times New Roman" w:eastAsia="Times New Roman" w:hAnsi="Times New Roman" w:cs="Times New Roman"/>
          <w:color w:val="000000"/>
          <w:sz w:val="24"/>
          <w:szCs w:val="24"/>
        </w:rPr>
        <w:pPrChange w:id="885" w:author="Microsoft Office User" w:date="2023-02-13T11:38:00Z">
          <w:pPr>
            <w:spacing w:line="480" w:lineRule="auto"/>
            <w:ind w:left="720" w:hanging="720"/>
          </w:pPr>
        </w:pPrChange>
      </w:pPr>
      <w:r w:rsidRPr="00AD7D0A">
        <w:rPr>
          <w:rFonts w:ascii="Times New Roman" w:eastAsia="Times New Roman" w:hAnsi="Times New Roman" w:cs="Times New Roman"/>
          <w:color w:val="000000"/>
          <w:sz w:val="24"/>
          <w:szCs w:val="24"/>
        </w:rPr>
        <w:t>Stickley, A., &amp; Koyanagi, A. (2016). Loneliness, common mental disorders and suicidal behavior: Findings from a general population survey. </w:t>
      </w:r>
      <w:r w:rsidRPr="00AD7D0A">
        <w:rPr>
          <w:rFonts w:ascii="Times New Roman" w:eastAsia="Times New Roman" w:hAnsi="Times New Roman" w:cs="Times New Roman"/>
          <w:i/>
          <w:iCs/>
          <w:color w:val="000000"/>
          <w:sz w:val="24"/>
          <w:szCs w:val="24"/>
        </w:rPr>
        <w:t>Journal of affective disorders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197</w:t>
      </w:r>
      <w:r w:rsidRPr="00AD7D0A">
        <w:rPr>
          <w:rFonts w:ascii="Times New Roman" w:eastAsia="Times New Roman" w:hAnsi="Times New Roman" w:cs="Times New Roman"/>
          <w:color w:val="000000"/>
          <w:sz w:val="24"/>
          <w:szCs w:val="24"/>
        </w:rPr>
        <w:t>, 81-87.</w:t>
      </w:r>
    </w:p>
    <w:p w14:paraId="0A04685D" w14:textId="6F3D76D2" w:rsidR="004F0402" w:rsidRPr="00AD7D0A" w:rsidRDefault="004F0402">
      <w:pPr>
        <w:pStyle w:val="NormalWeb"/>
        <w:spacing w:before="0" w:beforeAutospacing="0" w:after="0" w:afterAutospacing="0" w:line="480" w:lineRule="auto"/>
        <w:ind w:left="720" w:hanging="720"/>
        <w:textAlignment w:val="baseline"/>
        <w:rPr>
          <w:color w:val="000000"/>
        </w:rPr>
        <w:pPrChange w:id="886" w:author="Microsoft Office User" w:date="2023-02-13T11:38:00Z">
          <w:pPr>
            <w:pStyle w:val="NormalWeb"/>
            <w:spacing w:before="0" w:beforeAutospacing="0" w:after="160" w:afterAutospacing="0" w:line="480" w:lineRule="auto"/>
            <w:ind w:left="720" w:hanging="720"/>
            <w:textAlignment w:val="baseline"/>
          </w:pPr>
        </w:pPrChange>
      </w:pPr>
      <w:bookmarkStart w:id="887" w:name="_Hlk117960674"/>
      <w:r w:rsidRPr="00AD7D0A">
        <w:rPr>
          <w:color w:val="000000"/>
        </w:rPr>
        <w:t>Subramanian, S. V., Kubzansky, L., Berkman, L., Fay, M., &amp; Kawachi</w:t>
      </w:r>
      <w:bookmarkEnd w:id="887"/>
      <w:r w:rsidRPr="00AD7D0A">
        <w:rPr>
          <w:color w:val="000000"/>
        </w:rPr>
        <w:t>, I. (2006). Neighborhood effects on the self-rated health of elders: uncovering the relative importance of structural and service-related neighborhood environments. </w:t>
      </w:r>
      <w:r w:rsidRPr="00AD7D0A">
        <w:rPr>
          <w:i/>
          <w:iCs/>
          <w:color w:val="000000"/>
        </w:rPr>
        <w:t>The Journals of Gerontology Series B: Psychological Sciences and Social Sciences</w:t>
      </w:r>
      <w:r w:rsidRPr="00AD7D0A">
        <w:rPr>
          <w:color w:val="000000"/>
        </w:rPr>
        <w:t>, </w:t>
      </w:r>
      <w:r w:rsidRPr="00AD7D0A">
        <w:rPr>
          <w:i/>
          <w:iCs/>
          <w:color w:val="000000"/>
        </w:rPr>
        <w:t>61</w:t>
      </w:r>
      <w:r w:rsidRPr="00AD7D0A">
        <w:rPr>
          <w:color w:val="000000"/>
        </w:rPr>
        <w:t>(3), S153-S160.</w:t>
      </w:r>
    </w:p>
    <w:p w14:paraId="66246796" w14:textId="7C5A16A1" w:rsidR="004F0402" w:rsidRPr="00FC1032" w:rsidDel="0078240B" w:rsidRDefault="004F0402">
      <w:pPr>
        <w:pBdr>
          <w:top w:val="nil"/>
          <w:left w:val="nil"/>
          <w:bottom w:val="nil"/>
          <w:right w:val="nil"/>
          <w:between w:val="nil"/>
        </w:pBdr>
        <w:spacing w:after="0" w:line="480" w:lineRule="auto"/>
        <w:ind w:left="720" w:hanging="720"/>
        <w:rPr>
          <w:del w:id="888" w:author="Michele Giunti" w:date="2023-02-19T19:22:00Z"/>
          <w:rFonts w:ascii="Times New Roman" w:eastAsia="Times New Roman" w:hAnsi="Times New Roman" w:cs="Times New Roman"/>
          <w:color w:val="000000"/>
          <w:sz w:val="24"/>
          <w:szCs w:val="24"/>
        </w:rPr>
        <w:pPrChange w:id="889" w:author="Microsoft Office User" w:date="2023-02-13T11:38:00Z">
          <w:pPr>
            <w:pBdr>
              <w:top w:val="nil"/>
              <w:left w:val="nil"/>
              <w:bottom w:val="nil"/>
              <w:right w:val="nil"/>
              <w:between w:val="nil"/>
            </w:pBdr>
            <w:spacing w:line="480" w:lineRule="auto"/>
            <w:ind w:left="720" w:hanging="720"/>
          </w:pPr>
        </w:pPrChange>
      </w:pPr>
      <w:del w:id="890" w:author="Michele Giunti" w:date="2023-02-19T19:22:00Z">
        <w:r w:rsidRPr="00FC1032" w:rsidDel="0078240B">
          <w:rPr>
            <w:rFonts w:ascii="Times New Roman" w:eastAsia="Times New Roman" w:hAnsi="Times New Roman" w:cs="Times New Roman"/>
            <w:color w:val="000000"/>
            <w:sz w:val="24"/>
            <w:szCs w:val="24"/>
          </w:rPr>
          <w:delText>Thibaut, J. W., &amp; Kelley, H. H. (1959). The social psychology of groups. New York: Wiley.</w:delText>
        </w:r>
      </w:del>
      <w:ins w:id="891" w:author="Michele Giunti" w:date="2023-02-19T19:32:00Z">
        <w:r w:rsidR="00D56F8F" w:rsidRPr="00FC1032">
          <w:rPr>
            <w:rFonts w:ascii="Times New Roman" w:eastAsia="Times New Roman" w:hAnsi="Times New Roman" w:cs="Times New Roman"/>
            <w:color w:val="000000"/>
            <w:sz w:val="24"/>
            <w:szCs w:val="24"/>
          </w:rPr>
          <w:t xml:space="preserve"> </w:t>
        </w:r>
        <w:r w:rsidR="00FC1032" w:rsidRPr="00FC1032">
          <w:rPr>
            <w:rFonts w:ascii="Times New Roman" w:eastAsia="Times New Roman" w:hAnsi="Times New Roman" w:cs="Times New Roman"/>
            <w:color w:val="000000"/>
            <w:sz w:val="24"/>
            <w:szCs w:val="24"/>
          </w:rPr>
          <w:t>Thi</w:t>
        </w:r>
        <w:r w:rsidR="00FC1032" w:rsidRPr="00FC1032">
          <w:rPr>
            <w:rFonts w:ascii="Times New Roman" w:eastAsia="Times New Roman" w:hAnsi="Times New Roman" w:cs="Times New Roman"/>
            <w:color w:val="000000"/>
            <w:sz w:val="24"/>
            <w:szCs w:val="24"/>
            <w:rPrChange w:id="892" w:author="Michele Giunti" w:date="2023-02-19T19:32:00Z">
              <w:rPr>
                <w:rFonts w:ascii="Times New Roman" w:eastAsia="Times New Roman" w:hAnsi="Times New Roman" w:cs="Times New Roman"/>
                <w:color w:val="000000"/>
                <w:sz w:val="24"/>
                <w:szCs w:val="24"/>
                <w:lang w:val="it-IT"/>
              </w:rPr>
            </w:rPrChange>
          </w:rPr>
          <w:t>baut, J. W. &amp; Kelly, H</w:t>
        </w:r>
        <w:r w:rsidR="00FC1032">
          <w:rPr>
            <w:rFonts w:ascii="Times New Roman" w:eastAsia="Times New Roman" w:hAnsi="Times New Roman" w:cs="Times New Roman"/>
            <w:color w:val="000000"/>
            <w:sz w:val="24"/>
            <w:szCs w:val="24"/>
          </w:rPr>
          <w:t>. H. (1959). The social p</w:t>
        </w:r>
      </w:ins>
      <w:ins w:id="893" w:author="Michele Giunti" w:date="2023-02-19T19:33:00Z">
        <w:r w:rsidR="00FC1032">
          <w:rPr>
            <w:rFonts w:ascii="Times New Roman" w:eastAsia="Times New Roman" w:hAnsi="Times New Roman" w:cs="Times New Roman"/>
            <w:color w:val="000000"/>
            <w:sz w:val="24"/>
            <w:szCs w:val="24"/>
          </w:rPr>
          <w:t>sychology of groups. New York: Wiley</w:t>
        </w:r>
        <w:r w:rsidR="001F653E">
          <w:rPr>
            <w:rFonts w:ascii="Times New Roman" w:eastAsia="Times New Roman" w:hAnsi="Times New Roman" w:cs="Times New Roman"/>
            <w:color w:val="000000"/>
            <w:sz w:val="24"/>
            <w:szCs w:val="24"/>
          </w:rPr>
          <w:t>.</w:t>
        </w:r>
      </w:ins>
    </w:p>
    <w:p w14:paraId="1DA6E15A"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94" w:author="Microsoft Office User" w:date="2023-02-13T11:38:00Z">
          <w:pPr>
            <w:pBdr>
              <w:top w:val="nil"/>
              <w:left w:val="nil"/>
              <w:bottom w:val="nil"/>
              <w:right w:val="nil"/>
              <w:between w:val="nil"/>
            </w:pBdr>
            <w:spacing w:line="480" w:lineRule="auto"/>
            <w:ind w:left="720" w:hanging="720"/>
          </w:pPr>
        </w:pPrChange>
      </w:pPr>
      <w:r w:rsidRPr="00FC1032">
        <w:rPr>
          <w:rFonts w:ascii="Times New Roman" w:eastAsia="Times New Roman" w:hAnsi="Times New Roman" w:cs="Times New Roman"/>
          <w:color w:val="000000"/>
          <w:sz w:val="24"/>
          <w:szCs w:val="24"/>
        </w:rPr>
        <w:t xml:space="preserve">Vacchiano, M., &amp; Bolano, D. (2021). </w:t>
      </w:r>
      <w:r w:rsidRPr="00AD7D0A">
        <w:rPr>
          <w:rFonts w:ascii="Times New Roman" w:eastAsia="Times New Roman" w:hAnsi="Times New Roman" w:cs="Times New Roman"/>
          <w:color w:val="000000"/>
          <w:sz w:val="24"/>
          <w:szCs w:val="24"/>
        </w:rPr>
        <w:t>Online and offline leisure, relatedness and psychological distress: A study of young people in Switzerland. </w:t>
      </w:r>
      <w:r w:rsidRPr="00AD7D0A">
        <w:rPr>
          <w:rFonts w:ascii="Times New Roman" w:eastAsia="Times New Roman" w:hAnsi="Times New Roman" w:cs="Times New Roman"/>
          <w:i/>
          <w:iCs/>
          <w:color w:val="000000"/>
          <w:sz w:val="24"/>
          <w:szCs w:val="24"/>
        </w:rPr>
        <w:t>Leisure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40</w:t>
      </w:r>
      <w:r w:rsidRPr="00AD7D0A">
        <w:rPr>
          <w:rFonts w:ascii="Times New Roman" w:eastAsia="Times New Roman" w:hAnsi="Times New Roman" w:cs="Times New Roman"/>
          <w:color w:val="000000"/>
          <w:sz w:val="24"/>
          <w:szCs w:val="24"/>
        </w:rPr>
        <w:t>(3), 338-351.</w:t>
      </w:r>
    </w:p>
    <w:p w14:paraId="261FF6D7"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95"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Valtorta, N. K., Kanaan, M., Gilbody, S., &amp; Hanratty, B. (2016). Loneliness, social isolation and social relationships: what are we measuring? A novel framework for classifying and comparing tools.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6</w:t>
      </w:r>
      <w:r w:rsidRPr="00AD7D0A">
        <w:rPr>
          <w:rFonts w:ascii="Times New Roman" w:eastAsia="Times New Roman" w:hAnsi="Times New Roman" w:cs="Times New Roman"/>
          <w:color w:val="000000"/>
          <w:sz w:val="24"/>
          <w:szCs w:val="24"/>
        </w:rPr>
        <w:t>(4), e010799.</w:t>
      </w:r>
    </w:p>
    <w:p w14:paraId="334D51F9"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96"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Van Beek, M., &amp; Patulny, R. (2022). 'The threat is in all of us': Perceptions of loneliness and divided communities in urban and rural areas during COVID‐19.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50</w:t>
      </w:r>
      <w:r w:rsidRPr="00AD7D0A">
        <w:rPr>
          <w:rFonts w:ascii="Times New Roman" w:eastAsia="Times New Roman" w:hAnsi="Times New Roman" w:cs="Times New Roman"/>
          <w:color w:val="000000"/>
          <w:sz w:val="24"/>
          <w:szCs w:val="24"/>
        </w:rPr>
        <w:t>(3), 1531-1548.</w:t>
      </w:r>
    </w:p>
    <w:p w14:paraId="384E9C51"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897"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van Eldik, A., Kneer, J., &amp; Jansz, J. (2019). Urban &amp; online: Social media use among adolescents and sense of belonging to a super-diverse city. </w:t>
      </w:r>
      <w:r w:rsidRPr="00AD7D0A">
        <w:rPr>
          <w:i/>
          <w:iCs/>
          <w:color w:val="000000"/>
        </w:rPr>
        <w:t>Media and Communication</w:t>
      </w:r>
      <w:r w:rsidRPr="00AD7D0A">
        <w:rPr>
          <w:color w:val="000000"/>
        </w:rPr>
        <w:t>, </w:t>
      </w:r>
      <w:r w:rsidRPr="00AD7D0A">
        <w:rPr>
          <w:i/>
          <w:iCs/>
          <w:color w:val="000000"/>
        </w:rPr>
        <w:t>7</w:t>
      </w:r>
      <w:r w:rsidRPr="00AD7D0A">
        <w:rPr>
          <w:color w:val="000000"/>
        </w:rPr>
        <w:t>(2), 242-253.</w:t>
      </w:r>
    </w:p>
    <w:p w14:paraId="3ACFA79E" w14:textId="55EEB44E"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98"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Villalonga-Olives, E., Adams, I., &amp; Kawachi, I. (2016). The development of a bridging social capital questionnaire for use in population health research. </w:t>
      </w:r>
      <w:r w:rsidRPr="00AD7D0A">
        <w:rPr>
          <w:rFonts w:ascii="Times New Roman" w:eastAsia="Times New Roman" w:hAnsi="Times New Roman" w:cs="Times New Roman"/>
          <w:i/>
          <w:iCs/>
          <w:color w:val="000000"/>
          <w:sz w:val="24"/>
          <w:szCs w:val="24"/>
        </w:rPr>
        <w:t>SSM-population Health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w:t>
      </w:r>
      <w:r w:rsidRPr="00AD7D0A">
        <w:rPr>
          <w:rFonts w:ascii="Times New Roman" w:eastAsia="Times New Roman" w:hAnsi="Times New Roman" w:cs="Times New Roman"/>
          <w:color w:val="000000"/>
          <w:sz w:val="24"/>
          <w:szCs w:val="24"/>
        </w:rPr>
        <w:t>, 613-622.</w:t>
      </w:r>
    </w:p>
    <w:p w14:paraId="4187FE36" w14:textId="0D2E4ED7" w:rsidR="00EE6790" w:rsidRPr="00AD7D0A" w:rsidRDefault="00EE679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899" w:author="Microsoft Office User" w:date="2023-02-13T11:38:00Z">
          <w:pPr>
            <w:pBdr>
              <w:top w:val="nil"/>
              <w:left w:val="nil"/>
              <w:bottom w:val="nil"/>
              <w:right w:val="nil"/>
              <w:between w:val="nil"/>
            </w:pBdr>
            <w:spacing w:line="480" w:lineRule="auto"/>
            <w:ind w:left="720" w:hanging="720"/>
          </w:pPr>
        </w:pPrChange>
      </w:pPr>
      <w:r w:rsidRPr="00EE6790">
        <w:rPr>
          <w:rFonts w:ascii="Times New Roman" w:eastAsia="Times New Roman" w:hAnsi="Times New Roman" w:cs="Times New Roman"/>
          <w:color w:val="000000"/>
          <w:sz w:val="24"/>
          <w:szCs w:val="24"/>
        </w:rPr>
        <w:t>Wang, J., Mann, F., Lloyd-Evans, B., Ma, R., &amp; Johnson, S. (2018). Associations between loneliness and perceived social support and outcomes of mental health problems: a systematic review. </w:t>
      </w:r>
      <w:r w:rsidRPr="00EE6790">
        <w:rPr>
          <w:rFonts w:ascii="Times New Roman" w:eastAsia="Times New Roman" w:hAnsi="Times New Roman" w:cs="Times New Roman"/>
          <w:i/>
          <w:iCs/>
          <w:color w:val="000000"/>
          <w:sz w:val="24"/>
          <w:szCs w:val="24"/>
        </w:rPr>
        <w:t>BMC psychiatry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18</w:t>
      </w:r>
      <w:r w:rsidRPr="00EE6790">
        <w:rPr>
          <w:rFonts w:ascii="Times New Roman" w:eastAsia="Times New Roman" w:hAnsi="Times New Roman" w:cs="Times New Roman"/>
          <w:color w:val="000000"/>
          <w:sz w:val="24"/>
          <w:szCs w:val="24"/>
        </w:rPr>
        <w:t>(1), 1-16.</w:t>
      </w:r>
    </w:p>
    <w:p w14:paraId="67A0F821" w14:textId="641DB7A1" w:rsidR="00EE6790" w:rsidRPr="00AD7D0A" w:rsidRDefault="00EE679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0" w:author="Microsoft Office User" w:date="2023-02-13T11:38:00Z">
          <w:pPr>
            <w:pBdr>
              <w:top w:val="nil"/>
              <w:left w:val="nil"/>
              <w:bottom w:val="nil"/>
              <w:right w:val="nil"/>
              <w:between w:val="nil"/>
            </w:pBdr>
            <w:spacing w:line="480" w:lineRule="auto"/>
            <w:ind w:left="720" w:hanging="720"/>
          </w:pPr>
        </w:pPrChange>
      </w:pPr>
      <w:r w:rsidRPr="00EE6790">
        <w:rPr>
          <w:rFonts w:ascii="Times New Roman" w:eastAsia="Times New Roman" w:hAnsi="Times New Roman" w:cs="Times New Roman"/>
          <w:color w:val="000000"/>
          <w:sz w:val="24"/>
          <w:szCs w:val="24"/>
        </w:rPr>
        <w:t>Wellman, B., Boase, J., &amp; Chen, W. (2002). The networked nature of community: Online and offline. </w:t>
      </w:r>
      <w:r w:rsidRPr="00EE6790">
        <w:rPr>
          <w:rFonts w:ascii="Times New Roman" w:eastAsia="Times New Roman" w:hAnsi="Times New Roman" w:cs="Times New Roman"/>
          <w:i/>
          <w:iCs/>
          <w:color w:val="000000"/>
          <w:sz w:val="24"/>
          <w:szCs w:val="24"/>
        </w:rPr>
        <w:t>It &amp; Society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w:t>
      </w:r>
      <w:r w:rsidRPr="00EE6790">
        <w:rPr>
          <w:rFonts w:ascii="Times New Roman" w:eastAsia="Times New Roman" w:hAnsi="Times New Roman" w:cs="Times New Roman"/>
          <w:color w:val="000000"/>
          <w:sz w:val="24"/>
          <w:szCs w:val="24"/>
        </w:rPr>
        <w:t>(1), 151-165.</w:t>
      </w:r>
    </w:p>
    <w:p w14:paraId="4B5E2A3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1"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Whitehead, A. L., &amp; Stroope, S. (2015). Small groups, contexts, and civic engagement: A multilevel analysis of United States Congregational Life Survey data. </w:t>
      </w:r>
      <w:r w:rsidRPr="00AD7D0A">
        <w:rPr>
          <w:rFonts w:ascii="Times New Roman" w:eastAsia="Times New Roman" w:hAnsi="Times New Roman" w:cs="Times New Roman"/>
          <w:i/>
          <w:iCs/>
          <w:color w:val="000000"/>
          <w:sz w:val="24"/>
          <w:szCs w:val="24"/>
        </w:rPr>
        <w:t>Social Science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 659-670.</w:t>
      </w:r>
    </w:p>
    <w:p w14:paraId="76868DAB"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2"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Wirtz, D., Tucker, A., Briggs, C., &amp; Schoemann, A. M. (2021). How and why social media affect subjective well-being: Multi-site use and social comparison as predictors of change across time.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22</w:t>
      </w:r>
      <w:r w:rsidRPr="00AD7D0A">
        <w:rPr>
          <w:rFonts w:ascii="Times New Roman" w:eastAsia="Times New Roman" w:hAnsi="Times New Roman" w:cs="Times New Roman"/>
          <w:color w:val="000000"/>
          <w:sz w:val="24"/>
          <w:szCs w:val="24"/>
        </w:rPr>
        <w:t>(4), 1673-1691.</w:t>
      </w:r>
    </w:p>
    <w:p w14:paraId="22F5C578"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3"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Wong, A., Ho, S., Olusanya, O., Antonini, M. V., &amp; Lyness, D. (2021). The use of social media and online communications in times of pandemic COVID-19. </w:t>
      </w:r>
      <w:r w:rsidRPr="00AD7D0A">
        <w:rPr>
          <w:rFonts w:ascii="Times New Roman" w:eastAsia="Times New Roman" w:hAnsi="Times New Roman" w:cs="Times New Roman"/>
          <w:i/>
          <w:color w:val="000000"/>
          <w:sz w:val="24"/>
          <w:szCs w:val="24"/>
        </w:rPr>
        <w:t>Journal of the Intensive Care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22</w:t>
      </w:r>
      <w:r w:rsidRPr="00AD7D0A">
        <w:rPr>
          <w:rFonts w:ascii="Times New Roman" w:eastAsia="Times New Roman" w:hAnsi="Times New Roman" w:cs="Times New Roman"/>
          <w:color w:val="000000"/>
          <w:sz w:val="24"/>
          <w:szCs w:val="24"/>
        </w:rPr>
        <w:t>(3), 255-260.</w:t>
      </w:r>
    </w:p>
    <w:p w14:paraId="49A5593F"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4"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Wray-Lake, L., DeHaan, C. R., Shubert, J., &amp; Ryan, R. M. (2019). Examining links from civic engagement to daily well-being from a self-determination theory perspective. </w:t>
      </w:r>
      <w:r w:rsidRPr="00AD7D0A">
        <w:rPr>
          <w:rFonts w:ascii="Times New Roman" w:eastAsia="Times New Roman" w:hAnsi="Times New Roman" w:cs="Times New Roman"/>
          <w:i/>
          <w:iCs/>
          <w:color w:val="000000"/>
          <w:sz w:val="24"/>
          <w:szCs w:val="24"/>
        </w:rPr>
        <w:t>The Journal of Positive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(2), 166-177.</w:t>
      </w:r>
    </w:p>
    <w:p w14:paraId="675D98C1" w14:textId="77777777" w:rsidR="004F0402" w:rsidRPr="00AD7D0A" w:rsidRDefault="004F0402">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Change w:id="905" w:author="Microsoft Office User" w:date="2023-02-13T11:38:00Z">
          <w:pPr>
            <w:pBdr>
              <w:top w:val="nil"/>
              <w:left w:val="nil"/>
              <w:bottom w:val="nil"/>
              <w:right w:val="nil"/>
              <w:between w:val="nil"/>
            </w:pBdr>
            <w:spacing w:line="480" w:lineRule="auto"/>
            <w:ind w:left="720" w:hanging="720"/>
          </w:pPr>
        </w:pPrChange>
      </w:pPr>
      <w:r w:rsidRPr="00AD7D0A">
        <w:rPr>
          <w:rFonts w:ascii="Times New Roman" w:eastAsia="Times New Roman" w:hAnsi="Times New Roman" w:cs="Times New Roman"/>
          <w:color w:val="000000"/>
          <w:sz w:val="24"/>
          <w:szCs w:val="24"/>
        </w:rPr>
        <w:t>Xia, N., &amp; Li, H. (2018). Loneliness, social isolation, and cardiovascular health. </w:t>
      </w:r>
      <w:r w:rsidRPr="00AD7D0A">
        <w:rPr>
          <w:rFonts w:ascii="Times New Roman" w:eastAsia="Times New Roman" w:hAnsi="Times New Roman" w:cs="Times New Roman"/>
          <w:i/>
          <w:iCs/>
          <w:color w:val="000000"/>
          <w:sz w:val="24"/>
          <w:szCs w:val="24"/>
        </w:rPr>
        <w:t>Antioxidants &amp; redox signaling</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(9), 837-851.</w:t>
      </w:r>
    </w:p>
    <w:p w14:paraId="0CBA2046" w14:textId="77777777" w:rsidR="004F0402" w:rsidRPr="00AD7D0A" w:rsidRDefault="004F0402">
      <w:pPr>
        <w:pStyle w:val="NormalWeb"/>
        <w:spacing w:before="0" w:beforeAutospacing="0" w:after="0" w:afterAutospacing="0" w:line="480" w:lineRule="auto"/>
        <w:ind w:left="720" w:hanging="720"/>
        <w:textAlignment w:val="baseline"/>
        <w:rPr>
          <w:color w:val="000000"/>
        </w:rPr>
        <w:pPrChange w:id="906"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222222"/>
          <w:shd w:val="clear" w:color="auto" w:fill="FFFFFF"/>
        </w:rPr>
        <w:t>Yu, R. P., Mccammon, R. J., Ellison, N. B., &amp; Langa, K. M. (2016). The relationships that matter: Social network site use and social wellbeing among older adults in the United States of America. </w:t>
      </w:r>
      <w:r w:rsidRPr="00AD7D0A">
        <w:rPr>
          <w:i/>
          <w:iCs/>
          <w:color w:val="222222"/>
          <w:shd w:val="clear" w:color="auto" w:fill="FFFFFF"/>
        </w:rPr>
        <w:t>Ageing &amp; Society</w:t>
      </w:r>
      <w:r w:rsidRPr="00AD7D0A">
        <w:rPr>
          <w:color w:val="222222"/>
          <w:shd w:val="clear" w:color="auto" w:fill="FFFFFF"/>
        </w:rPr>
        <w:t>, </w:t>
      </w:r>
      <w:r w:rsidRPr="00AD7D0A">
        <w:rPr>
          <w:i/>
          <w:iCs/>
          <w:color w:val="222222"/>
          <w:shd w:val="clear" w:color="auto" w:fill="FFFFFF"/>
        </w:rPr>
        <w:t>36</w:t>
      </w:r>
      <w:r w:rsidRPr="00AD7D0A">
        <w:rPr>
          <w:color w:val="222222"/>
          <w:shd w:val="clear" w:color="auto" w:fill="FFFFFF"/>
        </w:rPr>
        <w:t>(9), 1826-1852.</w:t>
      </w:r>
    </w:p>
    <w:p w14:paraId="5B74D014" w14:textId="77777777" w:rsidR="004F0402" w:rsidRPr="004F0402" w:rsidRDefault="004F0402">
      <w:pPr>
        <w:pStyle w:val="NormalWeb"/>
        <w:spacing w:before="0" w:beforeAutospacing="0" w:after="0" w:afterAutospacing="0" w:line="480" w:lineRule="auto"/>
        <w:ind w:left="720" w:hanging="720"/>
        <w:textAlignment w:val="baseline"/>
        <w:rPr>
          <w:color w:val="000000"/>
        </w:rPr>
        <w:pPrChange w:id="907" w:author="Microsoft Office User" w:date="2023-02-13T11:38:00Z">
          <w:pPr>
            <w:pStyle w:val="NormalWeb"/>
            <w:spacing w:before="0" w:beforeAutospacing="0" w:after="160" w:afterAutospacing="0" w:line="480" w:lineRule="auto"/>
            <w:ind w:left="720" w:hanging="720"/>
            <w:textAlignment w:val="baseline"/>
          </w:pPr>
        </w:pPrChange>
      </w:pPr>
      <w:r w:rsidRPr="00AD7D0A">
        <w:rPr>
          <w:color w:val="000000"/>
        </w:rPr>
        <w:t>Zhang, X. A., &amp; Sung, Y. H. (2021). Communities Going Virtual: Examining the Roles of Online and Offline Social Capital in Pandemic Perceived Community Resilience-Building. </w:t>
      </w:r>
      <w:r w:rsidRPr="00AD7D0A">
        <w:rPr>
          <w:i/>
          <w:iCs/>
          <w:color w:val="000000"/>
        </w:rPr>
        <w:t>Mass Communication and Society</w:t>
      </w:r>
      <w:r w:rsidRPr="00AD7D0A">
        <w:rPr>
          <w:color w:val="000000"/>
        </w:rPr>
        <w:t>, 1-27.</w:t>
      </w:r>
    </w:p>
    <w:p w14:paraId="2B5F8761"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Change w:id="908" w:author="Microsoft Office User" w:date="2023-02-13T11:38:00Z">
          <w:pPr>
            <w:pBdr>
              <w:top w:val="nil"/>
              <w:left w:val="nil"/>
              <w:bottom w:val="nil"/>
              <w:right w:val="nil"/>
              <w:between w:val="nil"/>
            </w:pBdr>
            <w:spacing w:line="240" w:lineRule="auto"/>
          </w:pPr>
        </w:pPrChange>
      </w:pPr>
      <w:r w:rsidRPr="004F0402">
        <w:rPr>
          <w:rFonts w:ascii="Times New Roman" w:eastAsia="Times New Roman" w:hAnsi="Times New Roman" w:cs="Times New Roman"/>
          <w:color w:val="000000"/>
          <w:sz w:val="24"/>
          <w:szCs w:val="24"/>
        </w:rPr>
        <w:br w:type="page"/>
      </w:r>
    </w:p>
    <w:p w14:paraId="0AD94E3D"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Change w:id="909" w:author="Microsoft Office User" w:date="2023-02-13T11:38:00Z">
          <w:pPr>
            <w:pBdr>
              <w:top w:val="nil"/>
              <w:left w:val="nil"/>
              <w:bottom w:val="nil"/>
              <w:right w:val="nil"/>
              <w:between w:val="nil"/>
            </w:pBdr>
            <w:spacing w:after="0"/>
          </w:pPr>
        </w:pPrChange>
      </w:pPr>
    </w:p>
    <w:p w14:paraId="4D9B1DE7"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0" w:author="Microsoft Office User" w:date="2023-02-13T11:38:00Z">
          <w:pPr>
            <w:pBdr>
              <w:top w:val="nil"/>
              <w:left w:val="nil"/>
              <w:bottom w:val="nil"/>
              <w:right w:val="nil"/>
              <w:between w:val="nil"/>
            </w:pBdr>
            <w:spacing w:after="0"/>
          </w:pPr>
        </w:pPrChange>
      </w:pPr>
      <w:r w:rsidRPr="004F0402">
        <w:rPr>
          <w:rFonts w:ascii="Times New Roman" w:eastAsia="Times New Roman" w:hAnsi="Times New Roman" w:cs="Times New Roman"/>
          <w:b/>
          <w:color w:val="000000"/>
          <w:sz w:val="24"/>
          <w:szCs w:val="24"/>
        </w:rPr>
        <w:t>Tables and Figures</w:t>
      </w:r>
    </w:p>
    <w:p w14:paraId="52D6F30B"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1" w:author="Microsoft Office User" w:date="2023-02-13T11:38:00Z">
          <w:pPr>
            <w:pBdr>
              <w:top w:val="nil"/>
              <w:left w:val="nil"/>
              <w:bottom w:val="nil"/>
              <w:right w:val="nil"/>
              <w:between w:val="nil"/>
            </w:pBdr>
            <w:spacing w:after="0"/>
          </w:pPr>
        </w:pPrChange>
      </w:pPr>
    </w:p>
    <w:p w14:paraId="1B36DBD1"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2" w:author="Microsoft Office User" w:date="2023-02-13T11:38:00Z">
          <w:pPr>
            <w:pBdr>
              <w:top w:val="nil"/>
              <w:left w:val="nil"/>
              <w:bottom w:val="nil"/>
              <w:right w:val="nil"/>
              <w:between w:val="nil"/>
            </w:pBdr>
            <w:spacing w:after="0"/>
          </w:pPr>
        </w:pPrChange>
      </w:pPr>
      <w:r w:rsidRPr="004F0402">
        <w:rPr>
          <w:noProof/>
          <w:sz w:val="24"/>
          <w:szCs w:val="24"/>
        </w:rPr>
        <w:drawing>
          <wp:inline distT="0" distB="0" distL="0" distR="0" wp14:anchorId="499A7E8B" wp14:editId="46F5693F">
            <wp:extent cx="5943600" cy="4417756"/>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17756"/>
                    </a:xfrm>
                    <a:prstGeom prst="rect">
                      <a:avLst/>
                    </a:prstGeom>
                    <a:noFill/>
                    <a:ln>
                      <a:noFill/>
                    </a:ln>
                  </pic:spPr>
                </pic:pic>
              </a:graphicData>
            </a:graphic>
          </wp:inline>
        </w:drawing>
      </w:r>
    </w:p>
    <w:p w14:paraId="229BAD34" w14:textId="12DAB964"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3" w:author="Microsoft Office User" w:date="2023-02-13T11:38:00Z">
          <w:pPr>
            <w:pBdr>
              <w:top w:val="nil"/>
              <w:left w:val="nil"/>
              <w:bottom w:val="nil"/>
              <w:right w:val="nil"/>
              <w:between w:val="nil"/>
            </w:pBdr>
            <w:spacing w:after="0"/>
          </w:pPr>
        </w:pPrChange>
      </w:pPr>
      <w:r w:rsidRPr="004F0402">
        <w:rPr>
          <w:rFonts w:ascii="Times New Roman" w:eastAsia="Times New Roman" w:hAnsi="Times New Roman" w:cs="Times New Roman"/>
          <w:b/>
          <w:bCs/>
          <w:color w:val="000000"/>
          <w:sz w:val="24"/>
          <w:szCs w:val="24"/>
        </w:rPr>
        <w:t xml:space="preserve">Figure 1. </w:t>
      </w:r>
      <w:r w:rsidRPr="004F0402">
        <w:rPr>
          <w:rFonts w:ascii="Times New Roman" w:eastAsia="Times New Roman" w:hAnsi="Times New Roman" w:cs="Times New Roman"/>
          <w:color w:val="000000"/>
          <w:sz w:val="24"/>
          <w:szCs w:val="24"/>
        </w:rPr>
        <w:t>Loneliness</w:t>
      </w:r>
      <w:r w:rsidRPr="004F0402">
        <w:rPr>
          <w:rFonts w:ascii="Times New Roman" w:eastAsia="Times New Roman" w:hAnsi="Times New Roman" w:cs="Times New Roman"/>
          <w:b/>
          <w:bCs/>
          <w:color w:val="000000"/>
          <w:sz w:val="24"/>
          <w:szCs w:val="24"/>
        </w:rPr>
        <w:t xml:space="preserve"> </w:t>
      </w:r>
      <w:r w:rsidRPr="004F0402">
        <w:rPr>
          <w:rFonts w:ascii="Times New Roman" w:eastAsia="Times New Roman" w:hAnsi="Times New Roman" w:cs="Times New Roman"/>
          <w:color w:val="000000"/>
          <w:sz w:val="24"/>
          <w:szCs w:val="24"/>
        </w:rPr>
        <w:t>Scales ordered by study of relationship structure versus function, and subjectiveness of questionnaire (Valtorta</w:t>
      </w:r>
      <w:r>
        <w:rPr>
          <w:rFonts w:ascii="Times New Roman" w:eastAsia="Times New Roman" w:hAnsi="Times New Roman" w:cs="Times New Roman"/>
          <w:color w:val="000000"/>
          <w:sz w:val="24"/>
          <w:szCs w:val="24"/>
        </w:rPr>
        <w:t xml:space="preserve"> et al.</w:t>
      </w:r>
      <w:r w:rsidRPr="004F0402">
        <w:rPr>
          <w:rFonts w:ascii="Times New Roman" w:eastAsia="Times New Roman" w:hAnsi="Times New Roman" w:cs="Times New Roman"/>
          <w:color w:val="000000"/>
          <w:sz w:val="24"/>
          <w:szCs w:val="24"/>
        </w:rPr>
        <w:t>, 2016).</w:t>
      </w:r>
    </w:p>
    <w:p w14:paraId="49507A48"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4" w:author="Microsoft Office User" w:date="2023-02-13T11:38:00Z">
          <w:pPr>
            <w:pBdr>
              <w:top w:val="nil"/>
              <w:left w:val="nil"/>
              <w:bottom w:val="nil"/>
              <w:right w:val="nil"/>
              <w:between w:val="nil"/>
            </w:pBdr>
            <w:spacing w:after="0"/>
          </w:pPr>
        </w:pPrChange>
      </w:pPr>
      <w:r w:rsidRPr="004F0402">
        <w:rPr>
          <w:noProof/>
          <w:sz w:val="24"/>
          <w:szCs w:val="24"/>
        </w:rPr>
        <w:drawing>
          <wp:inline distT="0" distB="0" distL="0" distR="0" wp14:anchorId="4FD36C0E" wp14:editId="7CE52A93">
            <wp:extent cx="5943600" cy="5686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2F70068E"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Change w:id="915" w:author="Microsoft Office User" w:date="2023-02-13T11:38:00Z">
          <w:pPr>
            <w:pBdr>
              <w:top w:val="nil"/>
              <w:left w:val="nil"/>
              <w:bottom w:val="nil"/>
              <w:right w:val="nil"/>
              <w:between w:val="nil"/>
            </w:pBdr>
            <w:spacing w:after="0"/>
          </w:pPr>
        </w:pPrChange>
      </w:pPr>
      <w:r w:rsidRPr="004F0402">
        <w:rPr>
          <w:rFonts w:ascii="Times New Roman" w:eastAsia="Times New Roman" w:hAnsi="Times New Roman" w:cs="Times New Roman"/>
          <w:b/>
          <w:color w:val="000000"/>
          <w:sz w:val="24"/>
          <w:szCs w:val="24"/>
        </w:rPr>
        <w:t xml:space="preserve">Figure 2. </w:t>
      </w:r>
      <w:r w:rsidRPr="004F0402">
        <w:rPr>
          <w:rFonts w:ascii="Times New Roman" w:eastAsia="Times New Roman" w:hAnsi="Times New Roman" w:cs="Times New Roman"/>
          <w:bCs/>
          <w:color w:val="000000"/>
          <w:sz w:val="24"/>
          <w:szCs w:val="24"/>
        </w:rPr>
        <w:t>Possible biochemical explanations of social isolation and loneliness effects of well-being and perceived health (Park et al., 2022).</w:t>
      </w:r>
    </w:p>
    <w:p w14:paraId="77B84CB9"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Change w:id="916" w:author="Microsoft Office User" w:date="2023-02-13T11:38:00Z">
          <w:pPr>
            <w:pBdr>
              <w:top w:val="nil"/>
              <w:left w:val="nil"/>
              <w:bottom w:val="nil"/>
              <w:right w:val="nil"/>
              <w:between w:val="nil"/>
            </w:pBdr>
            <w:spacing w:after="0"/>
          </w:pPr>
        </w:pPrChange>
      </w:pPr>
      <w:r w:rsidRPr="004F0402">
        <w:rPr>
          <w:noProof/>
          <w:sz w:val="24"/>
          <w:szCs w:val="24"/>
        </w:rPr>
        <w:drawing>
          <wp:inline distT="0" distB="0" distL="0" distR="0" wp14:anchorId="7E9F5344" wp14:editId="414A604C">
            <wp:extent cx="5098415" cy="4045585"/>
            <wp:effectExtent l="0" t="0" r="6985"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415" cy="4045585"/>
                    </a:xfrm>
                    <a:prstGeom prst="rect">
                      <a:avLst/>
                    </a:prstGeom>
                    <a:noFill/>
                    <a:ln>
                      <a:noFill/>
                    </a:ln>
                  </pic:spPr>
                </pic:pic>
              </a:graphicData>
            </a:graphic>
          </wp:inline>
        </w:drawing>
      </w:r>
    </w:p>
    <w:p w14:paraId="74645EEC" w14:textId="77777777" w:rsidR="004F0402" w:rsidRPr="004F0402" w:rsidRDefault="004F0402">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Change w:id="917" w:author="Microsoft Office User" w:date="2023-02-13T11:38:00Z">
          <w:pPr>
            <w:pBdr>
              <w:top w:val="nil"/>
              <w:left w:val="nil"/>
              <w:bottom w:val="nil"/>
              <w:right w:val="nil"/>
              <w:between w:val="nil"/>
            </w:pBdr>
            <w:spacing w:after="0"/>
          </w:pPr>
        </w:pPrChange>
      </w:pPr>
      <w:r w:rsidRPr="004F0402">
        <w:rPr>
          <w:rFonts w:ascii="Times New Roman" w:eastAsia="Times New Roman" w:hAnsi="Times New Roman" w:cs="Times New Roman"/>
          <w:b/>
          <w:color w:val="000000"/>
          <w:sz w:val="24"/>
          <w:szCs w:val="24"/>
        </w:rPr>
        <w:t>Figure 3.</w:t>
      </w:r>
      <w:r w:rsidRPr="004F0402">
        <w:rPr>
          <w:rFonts w:ascii="Times New Roman" w:eastAsia="Times New Roman" w:hAnsi="Times New Roman" w:cs="Times New Roman"/>
          <w:bCs/>
          <w:color w:val="000000"/>
          <w:sz w:val="24"/>
          <w:szCs w:val="24"/>
        </w:rPr>
        <w:t xml:space="preserve"> Different types of social networks based on functionality and structure: </w:t>
      </w:r>
      <w:r w:rsidRPr="004F0402">
        <w:rPr>
          <w:rFonts w:ascii="Times New Roman" w:eastAsia="Times New Roman" w:hAnsi="Times New Roman" w:cs="Times New Roman"/>
          <w:b/>
          <w:color w:val="000000"/>
          <w:sz w:val="24"/>
          <w:szCs w:val="24"/>
        </w:rPr>
        <w:t xml:space="preserve">a) </w:t>
      </w:r>
      <w:r w:rsidRPr="004F0402">
        <w:rPr>
          <w:rFonts w:ascii="Times New Roman" w:eastAsia="Times New Roman" w:hAnsi="Times New Roman" w:cs="Times New Roman"/>
          <w:bCs/>
          <w:color w:val="000000"/>
          <w:sz w:val="24"/>
          <w:szCs w:val="24"/>
        </w:rPr>
        <w:t xml:space="preserve">bonding and bridging equilibrium, with little discomfort for the individual; </w:t>
      </w:r>
      <w:r w:rsidRPr="004F0402">
        <w:rPr>
          <w:rFonts w:ascii="Times New Roman" w:eastAsia="Times New Roman" w:hAnsi="Times New Roman" w:cs="Times New Roman"/>
          <w:b/>
          <w:color w:val="000000"/>
          <w:sz w:val="24"/>
          <w:szCs w:val="24"/>
        </w:rPr>
        <w:t>b)</w:t>
      </w:r>
      <w:r w:rsidRPr="004F0402">
        <w:rPr>
          <w:rFonts w:ascii="Times New Roman" w:eastAsia="Times New Roman" w:hAnsi="Times New Roman" w:cs="Times New Roman"/>
          <w:bCs/>
          <w:color w:val="000000"/>
          <w:sz w:val="24"/>
          <w:szCs w:val="24"/>
        </w:rPr>
        <w:t xml:space="preserve"> prevalence of bonded relationships, but with sufficient support; </w:t>
      </w:r>
      <w:r w:rsidRPr="004F0402">
        <w:rPr>
          <w:rFonts w:ascii="Times New Roman" w:eastAsia="Times New Roman" w:hAnsi="Times New Roman" w:cs="Times New Roman"/>
          <w:b/>
          <w:color w:val="000000"/>
          <w:sz w:val="24"/>
          <w:szCs w:val="24"/>
        </w:rPr>
        <w:t>c)</w:t>
      </w:r>
      <w:r w:rsidRPr="004F0402">
        <w:rPr>
          <w:rFonts w:ascii="Times New Roman" w:eastAsia="Times New Roman" w:hAnsi="Times New Roman" w:cs="Times New Roman"/>
          <w:bCs/>
          <w:color w:val="000000"/>
          <w:sz w:val="24"/>
          <w:szCs w:val="24"/>
        </w:rPr>
        <w:t xml:space="preserve"> large social network of shallow quality, typical of online interactions; </w:t>
      </w:r>
      <w:r w:rsidRPr="004F0402">
        <w:rPr>
          <w:rFonts w:ascii="Times New Roman" w:eastAsia="Times New Roman" w:hAnsi="Times New Roman" w:cs="Times New Roman"/>
          <w:b/>
          <w:color w:val="000000"/>
          <w:sz w:val="24"/>
          <w:szCs w:val="24"/>
        </w:rPr>
        <w:t>d)</w:t>
      </w:r>
      <w:r w:rsidRPr="004F0402">
        <w:rPr>
          <w:rFonts w:ascii="Times New Roman" w:eastAsia="Times New Roman" w:hAnsi="Times New Roman" w:cs="Times New Roman"/>
          <w:bCs/>
          <w:color w:val="000000"/>
          <w:sz w:val="24"/>
          <w:szCs w:val="24"/>
        </w:rPr>
        <w:t xml:space="preserve"> prevalence of low quality bonded relationships, which destabilize the individual (</w:t>
      </w:r>
      <w:r w:rsidRPr="004F0402">
        <w:rPr>
          <w:rFonts w:ascii="Times New Roman" w:eastAsia="Times New Roman" w:hAnsi="Times New Roman" w:cs="Times New Roman"/>
          <w:color w:val="000000"/>
          <w:sz w:val="24"/>
          <w:szCs w:val="24"/>
        </w:rPr>
        <w:t>Holt-Lunstad &amp; Steptoe, 2022).</w:t>
      </w:r>
    </w:p>
    <w:p w14:paraId="2A8C954B" w14:textId="77777777" w:rsidR="008401DB" w:rsidRDefault="008401DB">
      <w:pPr>
        <w:spacing w:after="0" w:line="480" w:lineRule="auto"/>
        <w:rPr>
          <w:rFonts w:ascii="Times New Roman" w:hAnsi="Times New Roman" w:cs="Times New Roman"/>
          <w:sz w:val="24"/>
          <w:szCs w:val="24"/>
        </w:rPr>
        <w:pPrChange w:id="918" w:author="Microsoft Office User" w:date="2023-02-13T11:38:00Z">
          <w:pPr>
            <w:spacing w:line="480" w:lineRule="auto"/>
          </w:pPr>
        </w:pPrChange>
      </w:pPr>
    </w:p>
    <w:p w14:paraId="4413E14A" w14:textId="77777777" w:rsidR="001225F0" w:rsidRDefault="001225F0">
      <w:pPr>
        <w:spacing w:after="0" w:line="480" w:lineRule="auto"/>
        <w:pPrChange w:id="919" w:author="Microsoft Office User" w:date="2023-02-13T11:38:00Z">
          <w:pPr/>
        </w:pPrChange>
      </w:pPr>
    </w:p>
    <w:sectPr w:rsidR="001225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eri Wimberly" w:date="2023-02-14T17:36:00Z" w:initials="MW">
    <w:p w14:paraId="47FD7B8C" w14:textId="49E22A79" w:rsidR="009F389B" w:rsidRDefault="009F389B">
      <w:pPr>
        <w:pStyle w:val="CommentText"/>
      </w:pPr>
      <w:r>
        <w:rPr>
          <w:rStyle w:val="CommentReference"/>
        </w:rPr>
        <w:annotationRef/>
      </w:r>
      <w:r>
        <w:t xml:space="preserve">Start the lit review with an introduction paragraph that includes a thesis statement and roadmap. </w:t>
      </w:r>
      <w:r w:rsidR="00F47B47">
        <w:t>Otherwise, it’s unclear how each section fits in and provides background for your overall thesis.</w:t>
      </w:r>
    </w:p>
  </w:comment>
  <w:comment w:id="6" w:author="Microsoft Office User" w:date="2023-02-10T20:05:00Z" w:initials="MOU">
    <w:p w14:paraId="34146723" w14:textId="77777777" w:rsidR="003F0EA0" w:rsidRDefault="003F0EA0" w:rsidP="003F0EA0">
      <w:pPr>
        <w:pStyle w:val="CommentText"/>
      </w:pPr>
      <w:r>
        <w:rPr>
          <w:rStyle w:val="CommentReference"/>
        </w:rPr>
        <w:annotationRef/>
      </w:r>
      <w:r>
        <w:t xml:space="preserve">I’m not sure what this means. There’s one too many ideas being expressed. </w:t>
      </w:r>
    </w:p>
    <w:p w14:paraId="0DC582E2" w14:textId="77777777" w:rsidR="003F0EA0" w:rsidRDefault="003F0EA0" w:rsidP="003F0EA0">
      <w:pPr>
        <w:pStyle w:val="CommentText"/>
      </w:pPr>
    </w:p>
    <w:p w14:paraId="6D3AD16B" w14:textId="77777777" w:rsidR="003F0EA0" w:rsidRDefault="003F0EA0" w:rsidP="003F0EA0">
      <w:pPr>
        <w:pStyle w:val="CommentText"/>
      </w:pPr>
      <w:r>
        <w:t>Is this saying the same thing?...</w:t>
      </w:r>
    </w:p>
    <w:p w14:paraId="0480F45B" w14:textId="77777777" w:rsidR="003F0EA0" w:rsidRDefault="003F0EA0" w:rsidP="003F0EA0">
      <w:pPr>
        <w:pStyle w:val="CommentText"/>
      </w:pPr>
    </w:p>
    <w:p w14:paraId="622AEB8C" w14:textId="77777777" w:rsidR="003F0EA0" w:rsidRDefault="003F0EA0" w:rsidP="003F0EA0">
      <w:pPr>
        <w:pStyle w:val="CommentText"/>
      </w:pPr>
      <w:r>
        <w:t xml:space="preserve">The continuous rise of internet connectivity in the U.S. – from 52% in 2000 to 93% in 2021 – may be the reason why social isolation scales have become outdated (Pew).  </w:t>
      </w:r>
    </w:p>
    <w:p w14:paraId="239B454F" w14:textId="77777777" w:rsidR="003F0EA0" w:rsidRDefault="003F0EA0" w:rsidP="003F0EA0">
      <w:pPr>
        <w:pStyle w:val="CommentText"/>
      </w:pPr>
    </w:p>
    <w:p w14:paraId="16BEAD4F" w14:textId="77777777" w:rsidR="003F0EA0" w:rsidRDefault="003F0EA0" w:rsidP="003F0EA0">
      <w:pPr>
        <w:pStyle w:val="CommentText"/>
      </w:pPr>
    </w:p>
  </w:comment>
  <w:comment w:id="9" w:author="Meri Wimberly" w:date="2023-02-14T17:54:00Z" w:initials="MW">
    <w:p w14:paraId="2C0B7FB9" w14:textId="77777777" w:rsidR="003F0EA0" w:rsidRDefault="003F0EA0" w:rsidP="003F0EA0">
      <w:pPr>
        <w:pStyle w:val="CommentText"/>
      </w:pPr>
      <w:r>
        <w:rPr>
          <w:rStyle w:val="CommentReference"/>
        </w:rPr>
        <w:annotationRef/>
      </w:r>
      <w:r>
        <w:t>Clarify this pronoun.</w:t>
      </w:r>
    </w:p>
  </w:comment>
  <w:comment w:id="12" w:author="Meri Wimberly" w:date="2023-02-14T17:55:00Z" w:initials="MW">
    <w:p w14:paraId="502FB5BF" w14:textId="77777777" w:rsidR="003F0EA0" w:rsidRDefault="003F0EA0" w:rsidP="003F0EA0">
      <w:pPr>
        <w:pStyle w:val="CommentText"/>
      </w:pPr>
      <w:r>
        <w:rPr>
          <w:rStyle w:val="CommentReference"/>
        </w:rPr>
        <w:annotationRef/>
      </w:r>
      <w:r>
        <w:t>Why does the pandemic lead to smaller gaps for underserved communities? It’s clear that the need is greater, but what about access?</w:t>
      </w:r>
    </w:p>
  </w:comment>
  <w:comment w:id="13" w:author="Meri Wimberly" w:date="2023-02-14T17:56:00Z" w:initials="MW">
    <w:p w14:paraId="515C3C8C" w14:textId="77777777" w:rsidR="003F0EA0" w:rsidRDefault="003F0EA0" w:rsidP="003F0EA0">
      <w:pPr>
        <w:pStyle w:val="CommentText"/>
      </w:pPr>
      <w:r>
        <w:rPr>
          <w:rStyle w:val="CommentReference"/>
        </w:rPr>
        <w:annotationRef/>
      </w:r>
      <w:r>
        <w:t>What do these numbers measure?</w:t>
      </w:r>
    </w:p>
  </w:comment>
  <w:comment w:id="16" w:author="Meri Wimberly" w:date="2023-02-14T17:58:00Z" w:initials="MW">
    <w:p w14:paraId="5A8BB0BB" w14:textId="77777777" w:rsidR="003F0EA0" w:rsidRDefault="003F0EA0" w:rsidP="003F0EA0">
      <w:pPr>
        <w:pStyle w:val="CommentText"/>
      </w:pPr>
      <w:r>
        <w:rPr>
          <w:rStyle w:val="CommentReference"/>
        </w:rPr>
        <w:annotationRef/>
      </w:r>
      <w:r>
        <w:t>Be more specific here.</w:t>
      </w:r>
    </w:p>
  </w:comment>
  <w:comment w:id="17" w:author="Meri Wimberly" w:date="2023-02-14T17:58:00Z" w:initials="MW">
    <w:p w14:paraId="3C07E906" w14:textId="77777777" w:rsidR="003F0EA0" w:rsidRDefault="003F0EA0" w:rsidP="003F0EA0">
      <w:pPr>
        <w:pStyle w:val="CommentText"/>
      </w:pPr>
      <w:r>
        <w:rPr>
          <w:rStyle w:val="CommentReference"/>
        </w:rPr>
        <w:annotationRef/>
      </w:r>
      <w:r>
        <w:t>See if you can state this more plainly.</w:t>
      </w:r>
    </w:p>
  </w:comment>
  <w:comment w:id="20" w:author="Meri Wimberly" w:date="2023-02-14T17:59:00Z" w:initials="MW">
    <w:p w14:paraId="16836506" w14:textId="77777777" w:rsidR="003F0EA0" w:rsidRDefault="003F0EA0" w:rsidP="003F0EA0">
      <w:pPr>
        <w:pStyle w:val="CommentText"/>
      </w:pPr>
      <w:r>
        <w:rPr>
          <w:rStyle w:val="CommentReference"/>
        </w:rPr>
        <w:annotationRef/>
      </w:r>
    </w:p>
  </w:comment>
  <w:comment w:id="21" w:author="Meri Wimberly" w:date="2023-02-14T17:59:00Z" w:initials="MW">
    <w:p w14:paraId="49C7427D" w14:textId="77777777" w:rsidR="003F0EA0" w:rsidRDefault="003F0EA0" w:rsidP="003F0EA0">
      <w:pPr>
        <w:pStyle w:val="CommentText"/>
      </w:pPr>
      <w:r>
        <w:rPr>
          <w:rStyle w:val="CommentReference"/>
        </w:rPr>
        <w:annotationRef/>
      </w:r>
      <w:r>
        <w:t>Could be removed or clarified if it’s important.</w:t>
      </w:r>
    </w:p>
  </w:comment>
  <w:comment w:id="23" w:author="Microsoft Office User" w:date="2023-02-13T17:01:00Z" w:initials="MOU">
    <w:p w14:paraId="7C4E8ECC" w14:textId="77777777" w:rsidR="003F0EA0" w:rsidRDefault="003F0EA0" w:rsidP="003F0EA0">
      <w:pPr>
        <w:pStyle w:val="CommentText"/>
      </w:pPr>
      <w:r>
        <w:rPr>
          <w:rStyle w:val="CommentReference"/>
        </w:rPr>
        <w:annotationRef/>
      </w:r>
      <w:r>
        <w:t xml:space="preserve">Another quick example of how to simplify, how to get to your message more quickly. </w:t>
      </w:r>
    </w:p>
    <w:p w14:paraId="6CC91CB2" w14:textId="77777777" w:rsidR="003F0EA0" w:rsidRDefault="003F0EA0" w:rsidP="003F0EA0">
      <w:pPr>
        <w:pStyle w:val="CommentText"/>
      </w:pPr>
      <w:r>
        <w:t>(I’ll stop line edits now, I promise!)</w:t>
      </w:r>
    </w:p>
  </w:comment>
  <w:comment w:id="36" w:author="Meri Wimberly" w:date="2023-02-15T12:18:00Z" w:initials="MW">
    <w:p w14:paraId="7A5ECAC7" w14:textId="77777777" w:rsidR="003F0EA0" w:rsidRDefault="003F0EA0" w:rsidP="003F0EA0">
      <w:pPr>
        <w:pStyle w:val="CommentText"/>
      </w:pPr>
      <w:r>
        <w:rPr>
          <w:rStyle w:val="CommentReference"/>
        </w:rPr>
        <w:annotationRef/>
      </w:r>
      <w:r>
        <w:t>Sentence fragment</w:t>
      </w:r>
    </w:p>
  </w:comment>
  <w:comment w:id="39" w:author="Meri Wimberly" w:date="2023-02-15T12:23:00Z" w:initials="MW">
    <w:p w14:paraId="219626B6" w14:textId="77777777" w:rsidR="003F0EA0" w:rsidRDefault="003F0EA0" w:rsidP="003F0EA0">
      <w:pPr>
        <w:pStyle w:val="CommentText"/>
      </w:pPr>
      <w:r>
        <w:rPr>
          <w:rStyle w:val="CommentReference"/>
        </w:rPr>
        <w:annotationRef/>
      </w:r>
      <w:r>
        <w:t>Which?</w:t>
      </w:r>
    </w:p>
  </w:comment>
  <w:comment w:id="53" w:author="Meri Wimberly" w:date="2023-02-14T17:37:00Z" w:initials="MW">
    <w:p w14:paraId="51E8AF93" w14:textId="7BE3FC91" w:rsidR="009F389B" w:rsidRDefault="009F389B">
      <w:pPr>
        <w:pStyle w:val="CommentText"/>
      </w:pPr>
      <w:r>
        <w:rPr>
          <w:rStyle w:val="CommentReference"/>
        </w:rPr>
        <w:annotationRef/>
      </w:r>
      <w:r>
        <w:t>As Professor Treacy is commenting below, work on shorter, simpler, more active sentences. Answer the question “Who did what to whom?”</w:t>
      </w:r>
    </w:p>
  </w:comment>
  <w:comment w:id="74" w:author="Microsoft Office User" w:date="2023-02-10T19:58:00Z" w:initials="MOU">
    <w:p w14:paraId="51CCB6DA" w14:textId="77777777" w:rsidR="009935D1" w:rsidRDefault="009935D1" w:rsidP="009935D1">
      <w:pPr>
        <w:pStyle w:val="CommentText"/>
      </w:pPr>
      <w:r>
        <w:rPr>
          <w:rStyle w:val="CommentReference"/>
        </w:rPr>
        <w:annotationRef/>
      </w:r>
      <w:r>
        <w:t xml:space="preserve">These are definitions that help us understand these two important terms. So this should go much earlier before you start a deep discussion of them. </w:t>
      </w:r>
    </w:p>
  </w:comment>
  <w:comment w:id="95" w:author="Meri Wimberly" w:date="2023-02-14T17:48:00Z" w:initials="MW">
    <w:p w14:paraId="358FB76A" w14:textId="77777777" w:rsidR="009935D1" w:rsidRDefault="009935D1" w:rsidP="009935D1">
      <w:pPr>
        <w:pStyle w:val="CommentText"/>
      </w:pPr>
      <w:r>
        <w:rPr>
          <w:rStyle w:val="CommentReference"/>
        </w:rPr>
        <w:annotationRef/>
      </w:r>
      <w:r>
        <w:t>How so?</w:t>
      </w:r>
    </w:p>
  </w:comment>
  <w:comment w:id="129" w:author="Meri Wimberly" w:date="2023-02-14T17:48:00Z" w:initials="MW">
    <w:p w14:paraId="657C3EC3" w14:textId="77777777" w:rsidR="009935D1" w:rsidRDefault="009935D1" w:rsidP="009935D1">
      <w:pPr>
        <w:pStyle w:val="CommentText"/>
      </w:pPr>
      <w:r>
        <w:rPr>
          <w:rStyle w:val="CommentReference"/>
        </w:rPr>
        <w:annotationRef/>
      </w:r>
      <w:r>
        <w:t>To improve concision, avoid starting sentences with constructions using the verb “to be.”</w:t>
      </w:r>
    </w:p>
  </w:comment>
  <w:comment w:id="130" w:author="Meri Wimberly" w:date="2023-02-14T17:49:00Z" w:initials="MW">
    <w:p w14:paraId="6A80B633" w14:textId="77777777" w:rsidR="009935D1" w:rsidRDefault="009935D1" w:rsidP="009935D1">
      <w:pPr>
        <w:pStyle w:val="CommentText"/>
      </w:pPr>
      <w:r>
        <w:rPr>
          <w:rStyle w:val="CommentReference"/>
        </w:rPr>
        <w:annotationRef/>
      </w:r>
      <w:r>
        <w:t>See if you can clarify this point. In general, work on establishing each point clearly and comprehensively, and placing each point in a logical order with transitions between ideas and paragraphs to guide the reader through the piece.</w:t>
      </w:r>
    </w:p>
  </w:comment>
  <w:comment w:id="182" w:author="Microsoft Office User" w:date="2023-02-10T19:50:00Z" w:initials="MOU">
    <w:p w14:paraId="3278FA85" w14:textId="77777777" w:rsidR="00657081" w:rsidRDefault="00657081" w:rsidP="00657081">
      <w:pPr>
        <w:pStyle w:val="CommentText"/>
      </w:pPr>
      <w:r>
        <w:rPr>
          <w:rStyle w:val="CommentReference"/>
        </w:rPr>
        <w:annotationRef/>
      </w:r>
      <w:r>
        <w:t>If you’re using APA format, this would be (Russel et al, 2012)</w:t>
      </w:r>
    </w:p>
  </w:comment>
  <w:comment w:id="206" w:author="Meri Wimberly" w:date="2023-02-14T17:41:00Z" w:initials="MW">
    <w:p w14:paraId="58858F67" w14:textId="6E7BBCCC" w:rsidR="00F47B47" w:rsidRDefault="00F47B47">
      <w:pPr>
        <w:pStyle w:val="CommentText"/>
      </w:pPr>
      <w:r>
        <w:rPr>
          <w:rStyle w:val="CommentReference"/>
        </w:rPr>
        <w:annotationRef/>
      </w:r>
      <w:r>
        <w:t>Let’s also work on paragraph structure. You want to make sure it’s clear why the reader is reading each paragraph, and why in this order. In other words, expose the logic behind your organizational structure to the reader. If your study focuses on “emotional loneliness,” why spend a paragraph outlining “social loneliness?”</w:t>
      </w:r>
    </w:p>
  </w:comment>
  <w:comment w:id="209" w:author="Microsoft Office User" w:date="2023-02-10T19:48:00Z" w:initials="MOU">
    <w:p w14:paraId="1436B429" w14:textId="77777777" w:rsidR="000C512C" w:rsidRDefault="000C512C">
      <w:pPr>
        <w:pStyle w:val="CommentText"/>
      </w:pPr>
      <w:r>
        <w:rPr>
          <w:rStyle w:val="CommentReference"/>
        </w:rPr>
        <w:annotationRef/>
      </w:r>
      <w:r>
        <w:t xml:space="preserve">I’m having a hard time relating these two sentences to each other. One talks about preferences and socio-physical needs, then the next one is about a person’s satisfaction. </w:t>
      </w:r>
    </w:p>
    <w:p w14:paraId="0D34647E" w14:textId="473A58BF" w:rsidR="00794FBB" w:rsidRDefault="00794FBB">
      <w:pPr>
        <w:pStyle w:val="CommentText"/>
      </w:pPr>
      <w:r>
        <w:t>Also, I’m not sure what socio-physical needs are. Instead of adding another clause to the sentence, like, “…rather than socio-physical needs, which are defined as blah blah blah,” can you just say “…rather than blah blah blah.” (that is, delete the term itself and add a very brief description/definition instead.</w:t>
      </w:r>
    </w:p>
  </w:comment>
  <w:comment w:id="212" w:author="Meri Wimberly" w:date="2023-02-14T17:43:00Z" w:initials="MW">
    <w:p w14:paraId="1C06DB3E" w14:textId="4B8C1CB5" w:rsidR="00F47B47" w:rsidRDefault="00F47B47">
      <w:pPr>
        <w:pStyle w:val="CommentText"/>
      </w:pPr>
      <w:r>
        <w:rPr>
          <w:rStyle w:val="CommentReference"/>
        </w:rPr>
        <w:annotationRef/>
      </w:r>
      <w:r>
        <w:t>What kind of satisfaction? How does this relate to emotional loneliness?</w:t>
      </w:r>
    </w:p>
  </w:comment>
  <w:comment w:id="223" w:author="Meri Wimberly" w:date="2023-02-14T17:44:00Z" w:initials="MW">
    <w:p w14:paraId="593636AD" w14:textId="3C3C9856" w:rsidR="00F47B47" w:rsidRDefault="00F47B47">
      <w:pPr>
        <w:pStyle w:val="CommentText"/>
      </w:pPr>
      <w:r>
        <w:rPr>
          <w:rStyle w:val="CommentReference"/>
        </w:rPr>
        <w:annotationRef/>
      </w:r>
      <w:r>
        <w:t>This is quite an old source. Is there reasoning behind including it even though it’s not current?</w:t>
      </w:r>
    </w:p>
  </w:comment>
  <w:comment w:id="230" w:author="Microsoft Office User" w:date="2023-02-10T19:51:00Z" w:initials="MOU">
    <w:p w14:paraId="199F1FFB" w14:textId="274BB60E" w:rsidR="00335B4B" w:rsidRDefault="00A54C07">
      <w:pPr>
        <w:pStyle w:val="CommentText"/>
      </w:pPr>
      <w:r>
        <w:rPr>
          <w:rStyle w:val="CommentReference"/>
        </w:rPr>
        <w:annotationRef/>
      </w:r>
      <w:r w:rsidR="00335B4B">
        <w:t xml:space="preserve">Normally, I won’t do line edits like this because we want to make sure that this is your writing, not mine. But I do like to give one or two examples of </w:t>
      </w:r>
      <w:r w:rsidR="008630DC">
        <w:t>the kinds of edits I’m talking about</w:t>
      </w:r>
      <w:r w:rsidR="00335B4B">
        <w:t>.</w:t>
      </w:r>
    </w:p>
    <w:p w14:paraId="2F2DAB67" w14:textId="77777777" w:rsidR="00335B4B" w:rsidRDefault="00335B4B">
      <w:pPr>
        <w:pStyle w:val="CommentText"/>
      </w:pPr>
    </w:p>
    <w:p w14:paraId="4D8AB05D" w14:textId="089AA161" w:rsidR="003C2F39" w:rsidRDefault="00A54C07">
      <w:pPr>
        <w:pStyle w:val="CommentText"/>
      </w:pPr>
      <w:r>
        <w:t xml:space="preserve">Here’s what I did to these two sentences, which I think helps. </w:t>
      </w:r>
      <w:r w:rsidR="003C2F39">
        <w:t>I reordered the ideas and made them a little faster with just a minor couple of changes to the actual words.</w:t>
      </w:r>
    </w:p>
    <w:p w14:paraId="5C34ECBC" w14:textId="1F8CF8E8" w:rsidR="00A54C07" w:rsidRDefault="00A54C07">
      <w:pPr>
        <w:pStyle w:val="CommentText"/>
      </w:pPr>
      <w:r>
        <w:t>CL had been introduced at the beginning of the first sentence in your version, then was mentioned towards the end of the second sentence, with a lot of thick content and one or two citations in between</w:t>
      </w:r>
      <w:r w:rsidR="001E6C98">
        <w:t xml:space="preserve"> – the narrative of these two sentences is about CL, but it was hard to keep track. </w:t>
      </w:r>
    </w:p>
  </w:comment>
  <w:comment w:id="237" w:author="Meri Wimberly" w:date="2023-02-14T17:45:00Z" w:initials="MW">
    <w:p w14:paraId="199AA414" w14:textId="5C197156" w:rsidR="00F76E6D" w:rsidRDefault="00F76E6D">
      <w:pPr>
        <w:pStyle w:val="CommentText"/>
      </w:pPr>
      <w:r>
        <w:rPr>
          <w:rStyle w:val="CommentReference"/>
        </w:rPr>
        <w:annotationRef/>
      </w:r>
      <w:r>
        <w:t>See if you can clarify this point.</w:t>
      </w:r>
    </w:p>
  </w:comment>
  <w:comment w:id="245" w:author="Microsoft Office User" w:date="2023-02-10T19:50:00Z" w:initials="MOU">
    <w:p w14:paraId="014CF329" w14:textId="5777323D" w:rsidR="000C512C" w:rsidRDefault="000C512C">
      <w:pPr>
        <w:pStyle w:val="CommentText"/>
      </w:pPr>
      <w:r>
        <w:rPr>
          <w:rStyle w:val="CommentReference"/>
        </w:rPr>
        <w:annotationRef/>
      </w:r>
      <w:r>
        <w:t>If you’re using APA format, this would be (Russel et al, 2012)</w:t>
      </w:r>
    </w:p>
  </w:comment>
  <w:comment w:id="255" w:author="Microsoft Office User" w:date="2023-02-10T19:54:00Z" w:initials="MOU">
    <w:p w14:paraId="6801232B" w14:textId="69A423F9" w:rsidR="00114C9D" w:rsidRDefault="00114C9D">
      <w:pPr>
        <w:pStyle w:val="CommentText"/>
      </w:pPr>
      <w:r>
        <w:rPr>
          <w:rStyle w:val="CommentReference"/>
        </w:rPr>
        <w:annotationRef/>
      </w:r>
      <w:r>
        <w:t xml:space="preserve">I’m not entirely clear how this sentence relates to the previous three (why they’re in the same paragraph). </w:t>
      </w:r>
    </w:p>
  </w:comment>
  <w:comment w:id="256" w:author="Meri Wimberly" w:date="2023-02-14T17:45:00Z" w:initials="MW">
    <w:p w14:paraId="319E4299" w14:textId="630E1512" w:rsidR="00F76E6D" w:rsidRDefault="00F76E6D">
      <w:pPr>
        <w:pStyle w:val="CommentText"/>
      </w:pPr>
      <w:r>
        <w:rPr>
          <w:rStyle w:val="CommentReference"/>
        </w:rPr>
        <w:annotationRef/>
      </w:r>
      <w:r>
        <w:t>I agree. Each paragraph should have one main point that clearly relates to the thesis statement of the overall lit review, and which is stated at the beginning and end of the paragraph.</w:t>
      </w:r>
    </w:p>
  </w:comment>
  <w:comment w:id="282" w:author="Microsoft Office User" w:date="2023-02-10T20:00:00Z" w:initials="MOU">
    <w:p w14:paraId="031EE82F" w14:textId="65047124" w:rsidR="00114C9D" w:rsidRDefault="00114C9D">
      <w:pPr>
        <w:pStyle w:val="CommentText"/>
      </w:pPr>
      <w:r>
        <w:rPr>
          <w:rStyle w:val="CommentReference"/>
        </w:rPr>
        <w:annotationRef/>
      </w:r>
      <w:r>
        <w:t xml:space="preserve">I just reread this paragraph in context of the paragraph before and after. The first three sentences are misplaced. They’re interrupting a discussion of social isolation v loneliness. </w:t>
      </w:r>
    </w:p>
  </w:comment>
  <w:comment w:id="287" w:author="Microsoft Office User" w:date="2023-02-10T19:58:00Z" w:initials="MOU">
    <w:p w14:paraId="635E5B9E" w14:textId="7005AC8B" w:rsidR="00114C9D" w:rsidRDefault="00114C9D">
      <w:pPr>
        <w:pStyle w:val="CommentText"/>
      </w:pPr>
      <w:r>
        <w:rPr>
          <w:rStyle w:val="CommentReference"/>
        </w:rPr>
        <w:annotationRef/>
      </w:r>
      <w:r>
        <w:t xml:space="preserve">These are definitions that help us understand these two important terms. So this should go much earlier before you start </w:t>
      </w:r>
      <w:r w:rsidR="00A70843">
        <w:t>a deep discussion of</w:t>
      </w:r>
      <w:r>
        <w:t xml:space="preserve"> them. </w:t>
      </w:r>
    </w:p>
  </w:comment>
  <w:comment w:id="291" w:author="Meri Wimberly" w:date="2023-02-14T17:48:00Z" w:initials="MW">
    <w:p w14:paraId="2E4B51DF" w14:textId="580E4DF8" w:rsidR="00F76E6D" w:rsidRDefault="00F76E6D">
      <w:pPr>
        <w:pStyle w:val="CommentText"/>
      </w:pPr>
      <w:r>
        <w:rPr>
          <w:rStyle w:val="CommentReference"/>
        </w:rPr>
        <w:annotationRef/>
      </w:r>
      <w:r>
        <w:t>How so?</w:t>
      </w:r>
    </w:p>
  </w:comment>
  <w:comment w:id="292" w:author="Meri Wimberly" w:date="2023-02-14T17:48:00Z" w:initials="MW">
    <w:p w14:paraId="37D21091" w14:textId="74FC7E0C" w:rsidR="00F76E6D" w:rsidRDefault="00F76E6D">
      <w:pPr>
        <w:pStyle w:val="CommentText"/>
      </w:pPr>
      <w:r>
        <w:rPr>
          <w:rStyle w:val="CommentReference"/>
        </w:rPr>
        <w:annotationRef/>
      </w:r>
      <w:r>
        <w:t>To improve concision, avoid starting sentences with constructions using the verb “to be.”</w:t>
      </w:r>
    </w:p>
  </w:comment>
  <w:comment w:id="293" w:author="Meri Wimberly" w:date="2023-02-14T17:49:00Z" w:initials="MW">
    <w:p w14:paraId="157C8274" w14:textId="2202DEA1" w:rsidR="00F76E6D" w:rsidRDefault="00F76E6D">
      <w:pPr>
        <w:pStyle w:val="CommentText"/>
      </w:pPr>
      <w:r>
        <w:rPr>
          <w:rStyle w:val="CommentReference"/>
        </w:rPr>
        <w:annotationRef/>
      </w:r>
      <w:r>
        <w:t>See if you can clarify this point. In general, work on establishing each point clearly and comprehensively, and placing each point in a logical order with transitions between ideas and paragraphs to guide the reader through the piece.</w:t>
      </w:r>
    </w:p>
  </w:comment>
  <w:comment w:id="304" w:author="Microsoft Office User" w:date="2023-02-10T20:05:00Z" w:initials="MOU">
    <w:p w14:paraId="2628FEF5" w14:textId="77777777" w:rsidR="00536495" w:rsidRDefault="00536495">
      <w:pPr>
        <w:pStyle w:val="CommentText"/>
      </w:pPr>
      <w:r>
        <w:rPr>
          <w:rStyle w:val="CommentReference"/>
        </w:rPr>
        <w:annotationRef/>
      </w:r>
      <w:r>
        <w:t xml:space="preserve">Word choice. </w:t>
      </w:r>
    </w:p>
    <w:p w14:paraId="69C16865" w14:textId="608A374B" w:rsidR="00536495" w:rsidRDefault="00536495">
      <w:pPr>
        <w:pStyle w:val="CommentText"/>
      </w:pPr>
      <w:r>
        <w:t>(outstrip?)</w:t>
      </w:r>
    </w:p>
  </w:comment>
  <w:comment w:id="300" w:author="Microsoft Office User" w:date="2023-02-10T20:05:00Z" w:initials="MOU">
    <w:p w14:paraId="20DC69E3" w14:textId="6DC5B5E7" w:rsidR="00CC1F4F" w:rsidRDefault="00CC1F4F">
      <w:pPr>
        <w:pStyle w:val="CommentText"/>
      </w:pPr>
      <w:r>
        <w:rPr>
          <w:rStyle w:val="CommentReference"/>
        </w:rPr>
        <w:annotationRef/>
      </w:r>
      <w:r>
        <w:t xml:space="preserve">I’m not sure what this means. There’s one too many ideas being expressed. </w:t>
      </w:r>
    </w:p>
    <w:p w14:paraId="54E04498" w14:textId="77777777" w:rsidR="00794FBB" w:rsidRDefault="00794FBB">
      <w:pPr>
        <w:pStyle w:val="CommentText"/>
      </w:pPr>
    </w:p>
    <w:p w14:paraId="58591D6B" w14:textId="53EFC4B4" w:rsidR="00CC1F4F" w:rsidRDefault="00CC1F4F">
      <w:pPr>
        <w:pStyle w:val="CommentText"/>
      </w:pPr>
      <w:r>
        <w:t>Is this saying the same thing?...</w:t>
      </w:r>
    </w:p>
    <w:p w14:paraId="305A1AB6" w14:textId="77777777" w:rsidR="00CC1F4F" w:rsidRDefault="00CC1F4F">
      <w:pPr>
        <w:pStyle w:val="CommentText"/>
      </w:pPr>
    </w:p>
    <w:p w14:paraId="6E9BA8A1" w14:textId="77777777" w:rsidR="00CC1F4F" w:rsidRDefault="00CC1F4F">
      <w:pPr>
        <w:pStyle w:val="CommentText"/>
      </w:pPr>
      <w:r>
        <w:t xml:space="preserve">The continuous rise of internet connectivity in the U.S. – from 52% in 2000 to 93% in 2021 – may be the reason why social isolation scales have become outdated (Pew).  </w:t>
      </w:r>
    </w:p>
    <w:p w14:paraId="1549C3FC" w14:textId="77777777" w:rsidR="00CC1F4F" w:rsidRDefault="00CC1F4F">
      <w:pPr>
        <w:pStyle w:val="CommentText"/>
      </w:pPr>
    </w:p>
    <w:p w14:paraId="3544659D" w14:textId="1143D4A8" w:rsidR="00CC1F4F" w:rsidRDefault="00CC1F4F">
      <w:pPr>
        <w:pStyle w:val="CommentText"/>
      </w:pPr>
    </w:p>
  </w:comment>
  <w:comment w:id="308" w:author="Meri Wimberly" w:date="2023-02-14T17:54:00Z" w:initials="MW">
    <w:p w14:paraId="63238055" w14:textId="21834F0A" w:rsidR="00F76E6D" w:rsidRDefault="00F76E6D">
      <w:pPr>
        <w:pStyle w:val="CommentText"/>
      </w:pPr>
      <w:r>
        <w:rPr>
          <w:rStyle w:val="CommentReference"/>
        </w:rPr>
        <w:annotationRef/>
      </w:r>
      <w:r>
        <w:t>Clarify this pronoun.</w:t>
      </w:r>
    </w:p>
  </w:comment>
  <w:comment w:id="317" w:author="Meri Wimberly" w:date="2023-02-14T17:55:00Z" w:initials="MW">
    <w:p w14:paraId="7A8CA666" w14:textId="0F4BA9A4" w:rsidR="00DF217A" w:rsidRDefault="00DF217A">
      <w:pPr>
        <w:pStyle w:val="CommentText"/>
      </w:pPr>
      <w:r>
        <w:rPr>
          <w:rStyle w:val="CommentReference"/>
        </w:rPr>
        <w:annotationRef/>
      </w:r>
      <w:r>
        <w:t>Why does the pandemic lead to smaller gaps for underserved communities? It’s clear that the need is greater, but what about access?</w:t>
      </w:r>
    </w:p>
  </w:comment>
  <w:comment w:id="318" w:author="Meri Wimberly" w:date="2023-02-14T17:56:00Z" w:initials="MW">
    <w:p w14:paraId="64B7B199" w14:textId="209AE450" w:rsidR="00DF217A" w:rsidRDefault="00DF217A">
      <w:pPr>
        <w:pStyle w:val="CommentText"/>
      </w:pPr>
      <w:r>
        <w:rPr>
          <w:rStyle w:val="CommentReference"/>
        </w:rPr>
        <w:annotationRef/>
      </w:r>
      <w:r>
        <w:t>What do these numbers measure?</w:t>
      </w:r>
    </w:p>
  </w:comment>
  <w:comment w:id="327" w:author="Meri Wimberly" w:date="2023-02-14T17:57:00Z" w:initials="MW">
    <w:p w14:paraId="71359F0F" w14:textId="2E6323FB" w:rsidR="00DF217A" w:rsidRDefault="00DF217A">
      <w:pPr>
        <w:pStyle w:val="CommentText"/>
      </w:pPr>
      <w:r>
        <w:rPr>
          <w:rStyle w:val="CommentReference"/>
        </w:rPr>
        <w:annotationRef/>
      </w:r>
      <w:r>
        <w:t>Avoid verbs that don’t signify action in favor of action verbs. For example, “operate in entirely different ways to build relationships and expand social networks.”</w:t>
      </w:r>
    </w:p>
  </w:comment>
  <w:comment w:id="331" w:author="Meri Wimberly" w:date="2023-02-14T17:58:00Z" w:initials="MW">
    <w:p w14:paraId="2C6811A0" w14:textId="07C0BE86" w:rsidR="00DF217A" w:rsidRDefault="00DF217A">
      <w:pPr>
        <w:pStyle w:val="CommentText"/>
      </w:pPr>
      <w:r>
        <w:rPr>
          <w:rStyle w:val="CommentReference"/>
        </w:rPr>
        <w:annotationRef/>
      </w:r>
      <w:r>
        <w:t>Be more specific here.</w:t>
      </w:r>
    </w:p>
  </w:comment>
  <w:comment w:id="338" w:author="Meri Wimberly" w:date="2023-02-14T17:58:00Z" w:initials="MW">
    <w:p w14:paraId="0859DFFE" w14:textId="6B4070B1" w:rsidR="00DF217A" w:rsidRDefault="00DF217A">
      <w:pPr>
        <w:pStyle w:val="CommentText"/>
      </w:pPr>
      <w:r>
        <w:rPr>
          <w:rStyle w:val="CommentReference"/>
        </w:rPr>
        <w:annotationRef/>
      </w:r>
      <w:r>
        <w:t>See if you can state this more plainly.</w:t>
      </w:r>
    </w:p>
  </w:comment>
  <w:comment w:id="343" w:author="Meri Wimberly" w:date="2023-02-14T17:59:00Z" w:initials="MW">
    <w:p w14:paraId="22301E14" w14:textId="6935A03C" w:rsidR="00DF217A" w:rsidRDefault="00DF217A">
      <w:pPr>
        <w:pStyle w:val="CommentText"/>
      </w:pPr>
      <w:r>
        <w:rPr>
          <w:rStyle w:val="CommentReference"/>
        </w:rPr>
        <w:annotationRef/>
      </w:r>
    </w:p>
  </w:comment>
  <w:comment w:id="346" w:author="Meri Wimberly" w:date="2023-02-14T17:59:00Z" w:initials="MW">
    <w:p w14:paraId="49510785" w14:textId="1200048C" w:rsidR="00DF217A" w:rsidRDefault="00DF217A">
      <w:pPr>
        <w:pStyle w:val="CommentText"/>
      </w:pPr>
      <w:r>
        <w:rPr>
          <w:rStyle w:val="CommentReference"/>
        </w:rPr>
        <w:annotationRef/>
      </w:r>
      <w:r>
        <w:t>Could be removed or clarified if it’s important.</w:t>
      </w:r>
    </w:p>
  </w:comment>
  <w:comment w:id="348" w:author="Meri Wimberly" w:date="2023-02-14T18:00:00Z" w:initials="MW">
    <w:p w14:paraId="25BB1DC4" w14:textId="4D40ADCD" w:rsidR="00DF217A" w:rsidRDefault="00DF217A">
      <w:pPr>
        <w:pStyle w:val="CommentText"/>
      </w:pPr>
      <w:r>
        <w:rPr>
          <w:rStyle w:val="CommentReference"/>
        </w:rPr>
        <w:annotationRef/>
      </w:r>
      <w:r>
        <w:t>See if you can clarify this point.</w:t>
      </w:r>
    </w:p>
  </w:comment>
  <w:comment w:id="351" w:author="Microsoft Office User" w:date="2023-02-13T17:01:00Z" w:initials="MOU">
    <w:p w14:paraId="0F308C5E" w14:textId="77777777" w:rsidR="00335B4B" w:rsidRDefault="00335B4B">
      <w:pPr>
        <w:pStyle w:val="CommentText"/>
      </w:pPr>
      <w:r>
        <w:rPr>
          <w:rStyle w:val="CommentReference"/>
        </w:rPr>
        <w:annotationRef/>
      </w:r>
      <w:r>
        <w:t xml:space="preserve">Another quick example of how to simplify, how to get to your message more quickly. </w:t>
      </w:r>
    </w:p>
    <w:p w14:paraId="28390A4E" w14:textId="268AD1FE" w:rsidR="00335B4B" w:rsidRDefault="00335B4B">
      <w:pPr>
        <w:pStyle w:val="CommentText"/>
      </w:pPr>
      <w:r>
        <w:t>(I’ll stop line edits now, I promise!)</w:t>
      </w:r>
    </w:p>
  </w:comment>
  <w:comment w:id="370" w:author="Meri Wimberly" w:date="2023-02-14T18:02:00Z" w:initials="MW">
    <w:p w14:paraId="45586983" w14:textId="466F1A91" w:rsidR="00DF217A" w:rsidRDefault="00DF217A">
      <w:pPr>
        <w:pStyle w:val="CommentText"/>
      </w:pPr>
      <w:r>
        <w:rPr>
          <w:rStyle w:val="CommentReference"/>
        </w:rPr>
        <w:annotationRef/>
      </w:r>
      <w:r>
        <w:t>Limit use of jargon. Choose your own vocabulary (borrow from 1-2 particular sources, or use your own vocabulary that best represents the ideas and define those terms early in the lit review—or in your background section,</w:t>
      </w:r>
    </w:p>
  </w:comment>
  <w:comment w:id="376" w:author="Microsoft Office User" w:date="2023-02-10T20:18:00Z" w:initials="MOU">
    <w:p w14:paraId="725923DF" w14:textId="357A1E06" w:rsidR="00CA1C0B" w:rsidRDefault="00CA1C0B">
      <w:pPr>
        <w:pStyle w:val="CommentText"/>
      </w:pPr>
      <w:r>
        <w:rPr>
          <w:rStyle w:val="CommentReference"/>
        </w:rPr>
        <w:annotationRef/>
      </w:r>
      <w:r>
        <w:t xml:space="preserve">Originally, before my edits, you said online comms might play either a reducing or advancing role. The previous two sentences talk about advancing. Then I expected a clear contrast with researchers who believe online harms in-person. But that’s not what I read in this last sentence. </w:t>
      </w:r>
      <w:r w:rsidR="00C87E24">
        <w:t>I can’t tell if</w:t>
      </w:r>
      <w:r w:rsidR="00574DFD">
        <w:t xml:space="preserve"> these researchers </w:t>
      </w:r>
      <w:r w:rsidR="00C87E24">
        <w:t xml:space="preserve">are </w:t>
      </w:r>
      <w:r w:rsidR="00574DFD">
        <w:t>saying one reduces the other</w:t>
      </w:r>
      <w:r w:rsidR="00C87E24">
        <w:t>.</w:t>
      </w:r>
    </w:p>
  </w:comment>
  <w:comment w:id="380" w:author="Meri Wimberly" w:date="2023-02-14T18:04:00Z" w:initials="MW">
    <w:p w14:paraId="2F5B02C5" w14:textId="61FF011D" w:rsidR="00DF217A" w:rsidRDefault="00DF217A">
      <w:pPr>
        <w:pStyle w:val="CommentText"/>
      </w:pPr>
      <w:r>
        <w:rPr>
          <w:rStyle w:val="CommentReference"/>
        </w:rPr>
        <w:annotationRef/>
      </w:r>
      <w:r>
        <w:t>See if you can clarify this point.</w:t>
      </w:r>
    </w:p>
  </w:comment>
  <w:comment w:id="384" w:author="Meri Wimberly" w:date="2023-02-15T12:20:00Z" w:initials="MW">
    <w:p w14:paraId="0ED66449" w14:textId="77777777" w:rsidR="00CE14A9" w:rsidRDefault="00CE14A9" w:rsidP="00CE14A9">
      <w:pPr>
        <w:pStyle w:val="CommentText"/>
      </w:pPr>
      <w:r>
        <w:rPr>
          <w:rStyle w:val="CommentReference"/>
        </w:rPr>
        <w:annotationRef/>
      </w:r>
      <w:r>
        <w:t>Why so?</w:t>
      </w:r>
    </w:p>
  </w:comment>
  <w:comment w:id="389" w:author="Meri Wimberly" w:date="2023-02-15T12:21:00Z" w:initials="MW">
    <w:p w14:paraId="51D20B67" w14:textId="77777777" w:rsidR="00CE14A9" w:rsidRDefault="00CE14A9" w:rsidP="00CE14A9">
      <w:pPr>
        <w:pStyle w:val="CommentText"/>
      </w:pPr>
      <w:r>
        <w:rPr>
          <w:rStyle w:val="CommentReference"/>
        </w:rPr>
        <w:annotationRef/>
      </w:r>
      <w:r>
        <w:t>These terms should be defined in the background section.</w:t>
      </w:r>
    </w:p>
  </w:comment>
  <w:comment w:id="406" w:author="Meri Wimberly" w:date="2023-02-14T18:05:00Z" w:initials="MW">
    <w:p w14:paraId="0EDAA3C2" w14:textId="0068541A" w:rsidR="00DF217A" w:rsidRDefault="00DF217A">
      <w:pPr>
        <w:pStyle w:val="CommentText"/>
      </w:pPr>
      <w:r>
        <w:rPr>
          <w:rStyle w:val="CommentReference"/>
        </w:rPr>
        <w:annotationRef/>
      </w:r>
      <w:r>
        <w:t>I don’t think you can assume this—provide evidence.</w:t>
      </w:r>
    </w:p>
  </w:comment>
  <w:comment w:id="408" w:author="Meri Wimberly" w:date="2023-02-14T18:05:00Z" w:initials="MW">
    <w:p w14:paraId="28E0279C" w14:textId="00A5112A" w:rsidR="00E44F23" w:rsidRDefault="00E44F23">
      <w:pPr>
        <w:pStyle w:val="CommentText"/>
      </w:pPr>
      <w:r>
        <w:rPr>
          <w:rStyle w:val="CommentReference"/>
        </w:rPr>
        <w:annotationRef/>
      </w:r>
      <w:r>
        <w:t>Because…?</w:t>
      </w:r>
    </w:p>
  </w:comment>
  <w:comment w:id="412" w:author="Meri Wimberly" w:date="2023-02-14T18:06:00Z" w:initials="MW">
    <w:p w14:paraId="57902D15" w14:textId="0CB4E24B" w:rsidR="00E44F23" w:rsidRDefault="00E44F23">
      <w:pPr>
        <w:pStyle w:val="CommentText"/>
      </w:pPr>
      <w:r>
        <w:rPr>
          <w:rStyle w:val="CommentReference"/>
        </w:rPr>
        <w:annotationRef/>
      </w:r>
      <w:r>
        <w:t>How does this relate to analyzing social isolation? And since you are focused on emotional isolation, how does this relate to that?</w:t>
      </w:r>
    </w:p>
  </w:comment>
  <w:comment w:id="423" w:author="Meri Wimberly" w:date="2023-02-14T18:07:00Z" w:initials="MW">
    <w:p w14:paraId="125A2134" w14:textId="6B42430F" w:rsidR="00E44F23" w:rsidRDefault="00E44F23">
      <w:pPr>
        <w:pStyle w:val="CommentText"/>
      </w:pPr>
      <w:r>
        <w:rPr>
          <w:rStyle w:val="CommentReference"/>
        </w:rPr>
        <w:annotationRef/>
      </w:r>
      <w:r>
        <w:t>These are 2 different things, as you explained earlier.</w:t>
      </w:r>
    </w:p>
  </w:comment>
  <w:comment w:id="430" w:author="Meri Wimberly" w:date="2023-02-14T18:07:00Z" w:initials="MW">
    <w:p w14:paraId="68137C33" w14:textId="6E507A0D" w:rsidR="00E44F23" w:rsidRDefault="00E44F23">
      <w:pPr>
        <w:pStyle w:val="CommentText"/>
      </w:pPr>
      <w:r>
        <w:rPr>
          <w:rStyle w:val="CommentReference"/>
        </w:rPr>
        <w:annotationRef/>
      </w:r>
      <w:r>
        <w:t>“their” is what APA has approved to use in gender-neutral situations.</w:t>
      </w:r>
    </w:p>
  </w:comment>
  <w:comment w:id="433" w:author="Meri Wimberly" w:date="2023-02-14T18:09:00Z" w:initials="MW">
    <w:p w14:paraId="20672E39" w14:textId="60399546" w:rsidR="00E44F23" w:rsidRDefault="00E44F23">
      <w:pPr>
        <w:pStyle w:val="CommentText"/>
      </w:pPr>
      <w:r>
        <w:rPr>
          <w:rStyle w:val="CommentReference"/>
        </w:rPr>
        <w:annotationRef/>
      </w:r>
      <w:r>
        <w:t>Continue to work on logic. What causes what? At the moment it seems a bit circular.</w:t>
      </w:r>
    </w:p>
  </w:comment>
  <w:comment w:id="446" w:author="Michele Giunti" w:date="2023-02-20T08:30:00Z" w:initials="MG">
    <w:p w14:paraId="1A083B62" w14:textId="77777777" w:rsidR="008E3F43" w:rsidRDefault="008E3F43" w:rsidP="003D42D1">
      <w:pPr>
        <w:pStyle w:val="CommentText"/>
      </w:pPr>
      <w:r>
        <w:rPr>
          <w:rStyle w:val="CommentReference"/>
        </w:rPr>
        <w:annotationRef/>
      </w:r>
      <w:r>
        <w:t>Should I change this part. I think it is fine</w:t>
      </w:r>
    </w:p>
  </w:comment>
  <w:comment w:id="450" w:author="Meri Wimberly" w:date="2023-02-15T11:19:00Z" w:initials="MW">
    <w:p w14:paraId="444999F4" w14:textId="10F9D01B" w:rsidR="00E2662F" w:rsidRDefault="00E2662F">
      <w:pPr>
        <w:pStyle w:val="CommentText"/>
      </w:pPr>
      <w:r>
        <w:rPr>
          <w:rStyle w:val="CommentReference"/>
        </w:rPr>
        <w:annotationRef/>
      </w:r>
    </w:p>
  </w:comment>
  <w:comment w:id="451" w:author="Meri Wimberly" w:date="2023-02-15T11:19:00Z" w:initials="MW">
    <w:p w14:paraId="3B3EA335" w14:textId="64A45FC0" w:rsidR="00E2662F" w:rsidRDefault="00E2662F">
      <w:pPr>
        <w:pStyle w:val="CommentText"/>
      </w:pPr>
      <w:r>
        <w:rPr>
          <w:rStyle w:val="CommentReference"/>
        </w:rPr>
        <w:annotationRef/>
      </w:r>
      <w:r>
        <w:t>Is this a good thing, and if so, why?</w:t>
      </w:r>
    </w:p>
  </w:comment>
  <w:comment w:id="454" w:author="Meri Wimberly" w:date="2023-02-15T11:20:00Z" w:initials="MW">
    <w:p w14:paraId="10FA3420" w14:textId="31417D35" w:rsidR="00E2662F" w:rsidRDefault="00E2662F">
      <w:pPr>
        <w:pStyle w:val="CommentText"/>
      </w:pPr>
      <w:r>
        <w:rPr>
          <w:rStyle w:val="CommentReference"/>
        </w:rPr>
        <w:annotationRef/>
      </w:r>
      <w:r>
        <w:t>This point needs further clarification. Also, it seems to contradict the above that suggests heterogeneity inflates community involvement.</w:t>
      </w:r>
    </w:p>
  </w:comment>
  <w:comment w:id="460" w:author="Microsoft Office User" w:date="2023-02-13T11:43:00Z" w:initials="MOU">
    <w:p w14:paraId="656AC7C6" w14:textId="77777777" w:rsidR="00C87534" w:rsidRDefault="00C87534">
      <w:pPr>
        <w:pStyle w:val="CommentText"/>
      </w:pPr>
      <w:r>
        <w:rPr>
          <w:rStyle w:val="CommentReference"/>
        </w:rPr>
        <w:annotationRef/>
      </w:r>
      <w:r>
        <w:t xml:space="preserve">Are this and the other hypotheses below the ideas you’ll be testing empirically? If so, let’s delete them here and add them to the Data and Methodology section. </w:t>
      </w:r>
    </w:p>
    <w:p w14:paraId="181F7331" w14:textId="38A0250F" w:rsidR="00C87534" w:rsidRDefault="00C87534">
      <w:pPr>
        <w:pStyle w:val="CommentText"/>
      </w:pPr>
      <w:r>
        <w:t xml:space="preserve">In this section, our focus is on what researchers before us have done, not what we’re going to do. </w:t>
      </w:r>
    </w:p>
  </w:comment>
  <w:comment w:id="480" w:author="Meri Wimberly" w:date="2023-02-15T11:22:00Z" w:initials="MW">
    <w:p w14:paraId="386D2AE1" w14:textId="405FB41E" w:rsidR="00E2662F" w:rsidRDefault="00E2662F">
      <w:pPr>
        <w:pStyle w:val="CommentText"/>
      </w:pPr>
      <w:r>
        <w:rPr>
          <w:rStyle w:val="CommentReference"/>
        </w:rPr>
        <w:annotationRef/>
      </w:r>
      <w:r>
        <w:t>See if you can be more consistent with terminology.</w:t>
      </w:r>
    </w:p>
  </w:comment>
  <w:comment w:id="500" w:author="Meri Wimberly" w:date="2023-02-15T11:23:00Z" w:initials="MW">
    <w:p w14:paraId="328DAFA0" w14:textId="4349D550" w:rsidR="00E2662F" w:rsidRDefault="00E2662F">
      <w:pPr>
        <w:pStyle w:val="CommentText"/>
      </w:pPr>
      <w:r>
        <w:rPr>
          <w:rStyle w:val="CommentReference"/>
        </w:rPr>
        <w:annotationRef/>
      </w:r>
      <w:r>
        <w:t>Avoid overly long sentences in favor of short, clear sentences.</w:t>
      </w:r>
    </w:p>
  </w:comment>
  <w:comment w:id="501" w:author="Meri Wimberly" w:date="2023-02-15T11:24:00Z" w:initials="MW">
    <w:p w14:paraId="02894073" w14:textId="59E3BAEF" w:rsidR="00E2662F" w:rsidRDefault="00E2662F">
      <w:pPr>
        <w:pStyle w:val="CommentText"/>
      </w:pPr>
      <w:r>
        <w:rPr>
          <w:rStyle w:val="CommentReference"/>
        </w:rPr>
        <w:annotationRef/>
      </w:r>
      <w:r>
        <w:t>Sentence fragment</w:t>
      </w:r>
    </w:p>
  </w:comment>
  <w:comment w:id="507" w:author="Meri Wimberly" w:date="2023-02-15T11:24:00Z" w:initials="MW">
    <w:p w14:paraId="108755FE" w14:textId="1A3F2A1F" w:rsidR="00E2662F" w:rsidRDefault="00E2662F">
      <w:pPr>
        <w:pStyle w:val="CommentText"/>
      </w:pPr>
      <w:r>
        <w:rPr>
          <w:rStyle w:val="CommentReference"/>
        </w:rPr>
        <w:annotationRef/>
      </w:r>
      <w:r>
        <w:t>How are these “real” outcomes measured?</w:t>
      </w:r>
    </w:p>
  </w:comment>
  <w:comment w:id="550" w:author="Microsoft Office User" w:date="2023-02-13T11:14:00Z" w:initials="MOU">
    <w:p w14:paraId="0DBAD4FF" w14:textId="6959F374" w:rsidR="00344885" w:rsidRDefault="00344885">
      <w:pPr>
        <w:pStyle w:val="CommentText"/>
      </w:pPr>
      <w:r>
        <w:rPr>
          <w:rStyle w:val="CommentReference"/>
        </w:rPr>
        <w:annotationRef/>
      </w:r>
      <w:r>
        <w:t xml:space="preserve">I’m wondering if the GU thesis guidelines allow students to cut-and-paste figures like this directly from other papers. Could you check Canvas &gt; Files &gt; Important Documents &gt; Guidelines for Thesis Writers? I want to avoid a last-minute problem in late April when you submit your final draft. </w:t>
      </w:r>
    </w:p>
  </w:comment>
  <w:comment w:id="551" w:author="Meri Wimberly" w:date="2023-02-15T11:27:00Z" w:initials="MW">
    <w:p w14:paraId="043FA083" w14:textId="7B375B05" w:rsidR="00E2662F" w:rsidRDefault="00E2662F">
      <w:pPr>
        <w:pStyle w:val="CommentText"/>
      </w:pPr>
      <w:r>
        <w:rPr>
          <w:rStyle w:val="CommentReference"/>
        </w:rPr>
        <w:annotationRef/>
      </w:r>
      <w:r>
        <w:t>Only include the year once.</w:t>
      </w:r>
    </w:p>
  </w:comment>
  <w:comment w:id="553" w:author="Meri Wimberly" w:date="2023-02-15T11:27:00Z" w:initials="MW">
    <w:p w14:paraId="36EFDDA5" w14:textId="02723369" w:rsidR="000A5A84" w:rsidRDefault="000A5A84">
      <w:pPr>
        <w:pStyle w:val="CommentText"/>
      </w:pPr>
      <w:r>
        <w:rPr>
          <w:rStyle w:val="CommentReference"/>
        </w:rPr>
        <w:annotationRef/>
      </w:r>
      <w:r>
        <w:t>Is it causation or correlation?</w:t>
      </w:r>
    </w:p>
  </w:comment>
  <w:comment w:id="563" w:author="Meri Wimberly" w:date="2023-02-15T11:27:00Z" w:initials="MW">
    <w:p w14:paraId="722AE4B6" w14:textId="6DE6924F" w:rsidR="000A5A84" w:rsidRDefault="000A5A84">
      <w:pPr>
        <w:pStyle w:val="CommentText"/>
      </w:pPr>
      <w:r>
        <w:rPr>
          <w:rStyle w:val="CommentReference"/>
        </w:rPr>
        <w:annotationRef/>
      </w:r>
      <w:r>
        <w:t>What do these numbers measure?</w:t>
      </w:r>
    </w:p>
  </w:comment>
  <w:comment w:id="566" w:author="Meri Wimberly" w:date="2023-02-15T11:28:00Z" w:initials="MW">
    <w:p w14:paraId="4187D6F0" w14:textId="0DA53689" w:rsidR="000A5A84" w:rsidRDefault="000A5A84">
      <w:pPr>
        <w:pStyle w:val="CommentText"/>
      </w:pPr>
      <w:r>
        <w:rPr>
          <w:rStyle w:val="CommentReference"/>
        </w:rPr>
        <w:annotationRef/>
      </w:r>
      <w:r>
        <w:t>This concept needs further explanation.</w:t>
      </w:r>
    </w:p>
  </w:comment>
  <w:comment w:id="583" w:author="Meri Wimberly" w:date="2023-02-15T11:29:00Z" w:initials="MW">
    <w:p w14:paraId="1629D5E0" w14:textId="4EE1556D" w:rsidR="000A5A84" w:rsidRDefault="000A5A84">
      <w:pPr>
        <w:pStyle w:val="CommentText"/>
      </w:pPr>
      <w:r>
        <w:rPr>
          <w:rStyle w:val="CommentReference"/>
        </w:rPr>
        <w:annotationRef/>
      </w:r>
      <w:r>
        <w:t>Correlative or causative?</w:t>
      </w:r>
    </w:p>
  </w:comment>
  <w:comment w:id="586" w:author="Meri Wimberly" w:date="2023-02-15T12:06:00Z" w:initials="MW">
    <w:p w14:paraId="3714C644" w14:textId="79A035DE" w:rsidR="0023073F" w:rsidRDefault="0023073F">
      <w:pPr>
        <w:pStyle w:val="CommentText"/>
      </w:pPr>
      <w:r>
        <w:rPr>
          <w:rStyle w:val="CommentReference"/>
        </w:rPr>
        <w:annotationRef/>
      </w:r>
      <w:r w:rsidR="009E335F">
        <w:t>What is the spectrum, and how is loneliness measured? Is this social or emotional loneliness?</w:t>
      </w:r>
    </w:p>
  </w:comment>
  <w:comment w:id="602" w:author="Meri Wimberly" w:date="2023-02-15T12:09:00Z" w:initials="MW">
    <w:p w14:paraId="123F906B" w14:textId="249F593A" w:rsidR="009E335F" w:rsidRDefault="009E335F">
      <w:pPr>
        <w:pStyle w:val="CommentText"/>
      </w:pPr>
      <w:r>
        <w:rPr>
          <w:rStyle w:val="CommentReference"/>
        </w:rPr>
        <w:annotationRef/>
      </w:r>
      <w:r>
        <w:t>Sentence fragment</w:t>
      </w:r>
    </w:p>
  </w:comment>
  <w:comment w:id="625" w:author="Meri Wimberly" w:date="2023-02-15T12:11:00Z" w:initials="MW">
    <w:p w14:paraId="102EC251" w14:textId="183120EE" w:rsidR="009E335F" w:rsidRDefault="009E335F">
      <w:pPr>
        <w:pStyle w:val="CommentText"/>
      </w:pPr>
      <w:r>
        <w:rPr>
          <w:rStyle w:val="CommentReference"/>
        </w:rPr>
        <w:annotationRef/>
      </w:r>
      <w:r>
        <w:t>Explain what “cognitive disassociation” is and how it relates to loneliness.</w:t>
      </w:r>
    </w:p>
  </w:comment>
  <w:comment w:id="639" w:author="Meri Wimberly" w:date="2023-02-15T12:12:00Z" w:initials="MW">
    <w:p w14:paraId="2FC91BC2" w14:textId="74454C34" w:rsidR="009E335F" w:rsidRDefault="009E335F">
      <w:pPr>
        <w:pStyle w:val="CommentText"/>
      </w:pPr>
      <w:r>
        <w:rPr>
          <w:rStyle w:val="CommentReference"/>
        </w:rPr>
        <w:annotationRef/>
      </w:r>
      <w:r>
        <w:t>Sentence fragment</w:t>
      </w:r>
    </w:p>
  </w:comment>
  <w:comment w:id="656" w:author="Meri Wimberly" w:date="2023-02-15T12:13:00Z" w:initials="MW">
    <w:p w14:paraId="218957CF" w14:textId="55D677F8" w:rsidR="009E335F" w:rsidRDefault="009E335F">
      <w:pPr>
        <w:pStyle w:val="CommentText"/>
      </w:pPr>
      <w:r>
        <w:rPr>
          <w:rStyle w:val="CommentReference"/>
        </w:rPr>
        <w:annotationRef/>
      </w:r>
      <w:r>
        <w:t>Start a new sentence here.</w:t>
      </w:r>
    </w:p>
  </w:comment>
  <w:comment w:id="658" w:author="Meri Wimberly" w:date="2023-02-15T12:14:00Z" w:initials="MW">
    <w:p w14:paraId="1FC548FA" w14:textId="1F503686" w:rsidR="009E335F" w:rsidRDefault="009E335F">
      <w:pPr>
        <w:pStyle w:val="CommentText"/>
      </w:pPr>
      <w:r>
        <w:rPr>
          <w:rStyle w:val="CommentReference"/>
        </w:rPr>
        <w:annotationRef/>
      </w:r>
      <w:r>
        <w:t>This needs to be clarified.</w:t>
      </w:r>
    </w:p>
  </w:comment>
  <w:comment w:id="663" w:author="Meri Wimberly" w:date="2023-02-15T12:14:00Z" w:initials="MW">
    <w:p w14:paraId="634886F9" w14:textId="480431F0" w:rsidR="009E335F" w:rsidRDefault="009E335F">
      <w:pPr>
        <w:pStyle w:val="CommentText"/>
      </w:pPr>
      <w:r>
        <w:rPr>
          <w:rStyle w:val="CommentReference"/>
        </w:rPr>
        <w:annotationRef/>
      </w:r>
      <w:r>
        <w:t>Why so?</w:t>
      </w:r>
    </w:p>
  </w:comment>
  <w:comment w:id="688" w:author="Meri Wimberly" w:date="2023-02-15T12:17:00Z" w:initials="MW">
    <w:p w14:paraId="61B18BF1" w14:textId="5BE4C5AB" w:rsidR="00974135" w:rsidRDefault="00974135">
      <w:pPr>
        <w:pStyle w:val="CommentText"/>
      </w:pPr>
      <w:r>
        <w:rPr>
          <w:rStyle w:val="CommentReference"/>
        </w:rPr>
        <w:annotationRef/>
      </w:r>
      <w:r>
        <w:t>See if you can clarify this point.</w:t>
      </w:r>
    </w:p>
  </w:comment>
  <w:comment w:id="691" w:author="Meri Wimberly" w:date="2023-02-15T12:18:00Z" w:initials="MW">
    <w:p w14:paraId="767BB2EB" w14:textId="03780BB7" w:rsidR="00974135" w:rsidRDefault="00974135">
      <w:pPr>
        <w:pStyle w:val="CommentText"/>
      </w:pPr>
      <w:r>
        <w:rPr>
          <w:rStyle w:val="CommentReference"/>
        </w:rPr>
        <w:annotationRef/>
      </w:r>
      <w:r>
        <w:t>See if you can clarify here.</w:t>
      </w:r>
    </w:p>
  </w:comment>
  <w:comment w:id="694" w:author="Meri Wimberly" w:date="2023-02-15T12:18:00Z" w:initials="MW">
    <w:p w14:paraId="72800AF5" w14:textId="3A80B3BA" w:rsidR="00974135" w:rsidRDefault="00974135">
      <w:pPr>
        <w:pStyle w:val="CommentText"/>
      </w:pPr>
      <w:r>
        <w:rPr>
          <w:rStyle w:val="CommentReference"/>
        </w:rPr>
        <w:annotationRef/>
      </w:r>
      <w:r>
        <w:t>Sentence fragment</w:t>
      </w:r>
    </w:p>
  </w:comment>
  <w:comment w:id="696" w:author="Meri Wimberly" w:date="2023-02-15T12:19:00Z" w:initials="MW">
    <w:p w14:paraId="2F661C8F" w14:textId="552BB9B2" w:rsidR="00974135" w:rsidRDefault="00974135">
      <w:pPr>
        <w:pStyle w:val="CommentText"/>
      </w:pPr>
      <w:r>
        <w:rPr>
          <w:rStyle w:val="CommentReference"/>
        </w:rPr>
        <w:annotationRef/>
      </w:r>
      <w:r>
        <w:t>Why is this a consequence of the previous?</w:t>
      </w:r>
    </w:p>
  </w:comment>
  <w:comment w:id="702" w:author="Meri Wimberly" w:date="2023-02-15T12:20:00Z" w:initials="MW">
    <w:p w14:paraId="097FBC55" w14:textId="0C37C7BA" w:rsidR="00974135" w:rsidRDefault="00974135">
      <w:pPr>
        <w:pStyle w:val="CommentText"/>
      </w:pPr>
      <w:r>
        <w:rPr>
          <w:rStyle w:val="CommentReference"/>
        </w:rPr>
        <w:annotationRef/>
      </w:r>
      <w:r>
        <w:t>Why so?</w:t>
      </w:r>
    </w:p>
  </w:comment>
  <w:comment w:id="703" w:author="Meri Wimberly" w:date="2023-02-15T12:21:00Z" w:initials="MW">
    <w:p w14:paraId="52F5D7D4" w14:textId="59049C3C" w:rsidR="00974135" w:rsidRDefault="00974135">
      <w:pPr>
        <w:pStyle w:val="CommentText"/>
      </w:pPr>
      <w:r>
        <w:rPr>
          <w:rStyle w:val="CommentReference"/>
        </w:rPr>
        <w:annotationRef/>
      </w:r>
      <w:r>
        <w:t>These terms should be defined in the background section.</w:t>
      </w:r>
    </w:p>
  </w:comment>
  <w:comment w:id="711" w:author="Meri Wimberly" w:date="2023-02-15T12:22:00Z" w:initials="MW">
    <w:p w14:paraId="20EA9D7D" w14:textId="1097A54F" w:rsidR="00974135" w:rsidRDefault="00974135">
      <w:pPr>
        <w:pStyle w:val="CommentText"/>
      </w:pPr>
      <w:r>
        <w:rPr>
          <w:rStyle w:val="CommentReference"/>
        </w:rPr>
        <w:annotationRef/>
      </w:r>
      <w:r>
        <w:t>How do we know it’s unperceived?</w:t>
      </w:r>
    </w:p>
  </w:comment>
  <w:comment w:id="714" w:author="Meri Wimberly" w:date="2023-02-15T12:23:00Z" w:initials="MW">
    <w:p w14:paraId="24AD727C" w14:textId="2D93D005" w:rsidR="00974135" w:rsidRDefault="00974135">
      <w:pPr>
        <w:pStyle w:val="CommentText"/>
      </w:pPr>
      <w:r>
        <w:rPr>
          <w:rStyle w:val="CommentReference"/>
        </w:rPr>
        <w:annotationRef/>
      </w:r>
      <w:r>
        <w:t>Which?</w:t>
      </w:r>
    </w:p>
  </w:comment>
  <w:comment w:id="727" w:author="Meri Wimberly" w:date="2023-02-15T12:23:00Z" w:initials="MW">
    <w:p w14:paraId="1AA0132E" w14:textId="12F8C2F0" w:rsidR="00974135" w:rsidRDefault="00974135">
      <w:pPr>
        <w:pStyle w:val="CommentText"/>
      </w:pPr>
      <w:r>
        <w:rPr>
          <w:rStyle w:val="CommentReference"/>
        </w:rPr>
        <w:annotationRef/>
      </w:r>
      <w:r>
        <w:t>Avoid 2</w:t>
      </w:r>
      <w:r w:rsidRPr="00974135">
        <w:rPr>
          <w:vertAlign w:val="superscript"/>
        </w:rPr>
        <w:t>nd</w:t>
      </w:r>
      <w:r>
        <w:t xml:space="preserve"> person pronouns.</w:t>
      </w:r>
    </w:p>
  </w:comment>
  <w:comment w:id="729" w:author="Meri Wimberly" w:date="2023-02-15T12:24:00Z" w:initials="MW">
    <w:p w14:paraId="6C5B2A95" w14:textId="1701A27F" w:rsidR="00974135" w:rsidRDefault="00974135">
      <w:pPr>
        <w:pStyle w:val="CommentText"/>
      </w:pPr>
      <w:r>
        <w:rPr>
          <w:rStyle w:val="CommentReference"/>
        </w:rPr>
        <w:annotationRef/>
      </w:r>
      <w:r>
        <w:t>This looks like the main claim of the lit review.</w:t>
      </w:r>
    </w:p>
  </w:comment>
  <w:comment w:id="741" w:author="Meri Wimberly" w:date="2023-02-15T12:25:00Z" w:initials="MW">
    <w:p w14:paraId="34C39DA1" w14:textId="0E25B715" w:rsidR="00974135" w:rsidRDefault="00974135">
      <w:pPr>
        <w:pStyle w:val="CommentText"/>
      </w:pPr>
      <w:r>
        <w:rPr>
          <w:rStyle w:val="CommentReference"/>
        </w:rPr>
        <w:annotationRef/>
      </w:r>
      <w:r>
        <w:t>Sentence fragment</w:t>
      </w:r>
    </w:p>
  </w:comment>
  <w:comment w:id="763" w:author="Meri Wimberly" w:date="2023-02-15T12:26:00Z" w:initials="MW">
    <w:p w14:paraId="57ED5E12" w14:textId="628281C4" w:rsidR="00974135" w:rsidRDefault="00974135">
      <w:pPr>
        <w:pStyle w:val="CommentText"/>
      </w:pPr>
      <w:r>
        <w:rPr>
          <w:rStyle w:val="CommentReference"/>
        </w:rPr>
        <w:annotationRef/>
      </w:r>
      <w:r>
        <w:t>Avoid passive voice.</w:t>
      </w:r>
    </w:p>
  </w:comment>
  <w:comment w:id="764" w:author="Meri Wimberly" w:date="2023-02-15T12:26:00Z" w:initials="MW">
    <w:p w14:paraId="43B927BA" w14:textId="75930728" w:rsidR="00974135" w:rsidRDefault="00974135">
      <w:pPr>
        <w:pStyle w:val="CommentText"/>
      </w:pPr>
      <w:r>
        <w:rPr>
          <w:rStyle w:val="CommentReference"/>
        </w:rPr>
        <w:annotationRef/>
      </w:r>
      <w:r>
        <w:t>Sentence fragment</w:t>
      </w:r>
    </w:p>
  </w:comment>
  <w:comment w:id="789" w:author="Meri Wimberly" w:date="2023-02-15T12:27:00Z" w:initials="MW">
    <w:p w14:paraId="66BBFC91" w14:textId="3FD7A06D" w:rsidR="00E104F5" w:rsidRDefault="00E104F5">
      <w:pPr>
        <w:pStyle w:val="CommentText"/>
      </w:pPr>
      <w:r>
        <w:rPr>
          <w:rStyle w:val="CommentReference"/>
        </w:rPr>
        <w:annotationRef/>
      </w:r>
      <w:r>
        <w:t>Explain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D7B8C" w15:done="0"/>
  <w15:commentEx w15:paraId="16BEAD4F" w15:done="0"/>
  <w15:commentEx w15:paraId="2C0B7FB9" w15:done="0"/>
  <w15:commentEx w15:paraId="502FB5BF" w15:done="0"/>
  <w15:commentEx w15:paraId="515C3C8C" w15:done="0"/>
  <w15:commentEx w15:paraId="5A8BB0BB" w15:done="0"/>
  <w15:commentEx w15:paraId="3C07E906" w15:done="0"/>
  <w15:commentEx w15:paraId="16836506" w15:done="1"/>
  <w15:commentEx w15:paraId="49C7427D" w15:done="0"/>
  <w15:commentEx w15:paraId="6CC91CB2" w15:done="0"/>
  <w15:commentEx w15:paraId="7A5ECAC7" w15:done="0"/>
  <w15:commentEx w15:paraId="219626B6" w15:done="0"/>
  <w15:commentEx w15:paraId="51E8AF93" w15:done="0"/>
  <w15:commentEx w15:paraId="51CCB6DA" w15:done="0"/>
  <w15:commentEx w15:paraId="358FB76A" w15:done="0"/>
  <w15:commentEx w15:paraId="657C3EC3" w15:done="0"/>
  <w15:commentEx w15:paraId="6A80B633" w15:done="0"/>
  <w15:commentEx w15:paraId="3278FA85" w15:done="0"/>
  <w15:commentEx w15:paraId="58858F67" w15:done="0"/>
  <w15:commentEx w15:paraId="0D34647E" w15:done="0"/>
  <w15:commentEx w15:paraId="1C06DB3E" w15:done="0"/>
  <w15:commentEx w15:paraId="593636AD" w15:done="0"/>
  <w15:commentEx w15:paraId="5C34ECBC" w15:done="0"/>
  <w15:commentEx w15:paraId="199AA414" w15:done="0"/>
  <w15:commentEx w15:paraId="014CF329" w15:done="0"/>
  <w15:commentEx w15:paraId="6801232B" w15:done="0"/>
  <w15:commentEx w15:paraId="319E4299" w15:paraIdParent="6801232B" w15:done="0"/>
  <w15:commentEx w15:paraId="031EE82F" w15:done="0"/>
  <w15:commentEx w15:paraId="635E5B9E" w15:done="0"/>
  <w15:commentEx w15:paraId="2E4B51DF" w15:done="0"/>
  <w15:commentEx w15:paraId="37D21091" w15:done="0"/>
  <w15:commentEx w15:paraId="157C8274" w15:done="0"/>
  <w15:commentEx w15:paraId="69C16865" w15:done="0"/>
  <w15:commentEx w15:paraId="3544659D" w15:done="0"/>
  <w15:commentEx w15:paraId="63238055" w15:done="0"/>
  <w15:commentEx w15:paraId="7A8CA666" w15:done="0"/>
  <w15:commentEx w15:paraId="64B7B199" w15:done="0"/>
  <w15:commentEx w15:paraId="71359F0F" w15:done="0"/>
  <w15:commentEx w15:paraId="2C6811A0" w15:done="0"/>
  <w15:commentEx w15:paraId="0859DFFE" w15:done="0"/>
  <w15:commentEx w15:paraId="22301E14" w15:done="1"/>
  <w15:commentEx w15:paraId="49510785" w15:done="0"/>
  <w15:commentEx w15:paraId="25BB1DC4" w15:done="0"/>
  <w15:commentEx w15:paraId="28390A4E" w15:done="0"/>
  <w15:commentEx w15:paraId="45586983" w15:done="0"/>
  <w15:commentEx w15:paraId="725923DF" w15:done="0"/>
  <w15:commentEx w15:paraId="2F5B02C5" w15:done="0"/>
  <w15:commentEx w15:paraId="0ED66449" w15:done="0"/>
  <w15:commentEx w15:paraId="51D20B67" w15:done="0"/>
  <w15:commentEx w15:paraId="0EDAA3C2" w15:done="0"/>
  <w15:commentEx w15:paraId="28E0279C" w15:done="0"/>
  <w15:commentEx w15:paraId="57902D15" w15:done="0"/>
  <w15:commentEx w15:paraId="125A2134" w15:done="0"/>
  <w15:commentEx w15:paraId="68137C33" w15:done="0"/>
  <w15:commentEx w15:paraId="20672E39" w15:done="0"/>
  <w15:commentEx w15:paraId="1A083B62" w15:done="0"/>
  <w15:commentEx w15:paraId="444999F4" w15:done="0"/>
  <w15:commentEx w15:paraId="3B3EA335" w15:paraIdParent="444999F4" w15:done="0"/>
  <w15:commentEx w15:paraId="10FA3420" w15:done="0"/>
  <w15:commentEx w15:paraId="181F7331" w15:done="0"/>
  <w15:commentEx w15:paraId="386D2AE1" w15:done="0"/>
  <w15:commentEx w15:paraId="328DAFA0" w15:done="0"/>
  <w15:commentEx w15:paraId="02894073" w15:done="0"/>
  <w15:commentEx w15:paraId="108755FE" w15:done="0"/>
  <w15:commentEx w15:paraId="0DBAD4FF" w15:done="0"/>
  <w15:commentEx w15:paraId="043FA083" w15:done="0"/>
  <w15:commentEx w15:paraId="36EFDDA5" w15:done="0"/>
  <w15:commentEx w15:paraId="722AE4B6" w15:done="0"/>
  <w15:commentEx w15:paraId="4187D6F0" w15:done="0"/>
  <w15:commentEx w15:paraId="1629D5E0" w15:done="0"/>
  <w15:commentEx w15:paraId="3714C644" w15:done="0"/>
  <w15:commentEx w15:paraId="123F906B" w15:done="0"/>
  <w15:commentEx w15:paraId="102EC251" w15:done="0"/>
  <w15:commentEx w15:paraId="2FC91BC2" w15:done="0"/>
  <w15:commentEx w15:paraId="218957CF" w15:done="0"/>
  <w15:commentEx w15:paraId="1FC548FA" w15:done="0"/>
  <w15:commentEx w15:paraId="634886F9" w15:done="0"/>
  <w15:commentEx w15:paraId="61B18BF1" w15:done="0"/>
  <w15:commentEx w15:paraId="767BB2EB" w15:done="0"/>
  <w15:commentEx w15:paraId="72800AF5" w15:done="0"/>
  <w15:commentEx w15:paraId="2F661C8F" w15:done="0"/>
  <w15:commentEx w15:paraId="097FBC55" w15:done="0"/>
  <w15:commentEx w15:paraId="52F5D7D4" w15:done="0"/>
  <w15:commentEx w15:paraId="20EA9D7D" w15:done="0"/>
  <w15:commentEx w15:paraId="24AD727C" w15:done="0"/>
  <w15:commentEx w15:paraId="1AA0132E" w15:done="0"/>
  <w15:commentEx w15:paraId="6C5B2A95" w15:done="0"/>
  <w15:commentEx w15:paraId="34C39DA1" w15:done="0"/>
  <w15:commentEx w15:paraId="57ED5E12" w15:done="0"/>
  <w15:commentEx w15:paraId="43B927BA" w15:done="0"/>
  <w15:commentEx w15:paraId="66BBFC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A823" w16cex:dateUtc="2023-02-11T01:05:00Z"/>
  <w16cex:commentExtensible w16cex:durableId="279DA81B" w16cex:dateUtc="2023-02-13T22:01:00Z"/>
  <w16cex:commentExtensible w16cex:durableId="279CE8A0" w16cex:dateUtc="2023-02-11T00:58:00Z"/>
  <w16cex:commentExtensible w16cex:durableId="27911DF7" w16cex:dateUtc="2023-02-11T00:48:00Z"/>
  <w16cex:commentExtensible w16cex:durableId="27911ED0" w16cex:dateUtc="2023-02-11T00:51:00Z"/>
  <w16cex:commentExtensible w16cex:durableId="27911E70" w16cex:dateUtc="2023-02-11T00:50:00Z"/>
  <w16cex:commentExtensible w16cex:durableId="27911F8B" w16cex:dateUtc="2023-02-11T00:54:00Z"/>
  <w16cex:commentExtensible w16cex:durableId="279120EF" w16cex:dateUtc="2023-02-11T01:00:00Z"/>
  <w16cex:commentExtensible w16cex:durableId="27912076" w16cex:dateUtc="2023-02-11T00:58:00Z"/>
  <w16cex:commentExtensible w16cex:durableId="279121EF" w16cex:dateUtc="2023-02-11T01:05:00Z"/>
  <w16cex:commentExtensible w16cex:durableId="27912225" w16cex:dateUtc="2023-02-11T01:05:00Z"/>
  <w16cex:commentExtensible w16cex:durableId="2794EB54" w16cex:dateUtc="2023-02-13T22:01:00Z"/>
  <w16cex:commentExtensible w16cex:durableId="27912502" w16cex:dateUtc="2023-02-11T01:18:00Z"/>
  <w16cex:commentExtensible w16cex:durableId="279DAE32" w16cex:dateUtc="2023-02-20T13:30:00Z"/>
  <w16cex:commentExtensible w16cex:durableId="2794A0FF" w16cex:dateUtc="2023-02-13T16:43:00Z"/>
  <w16cex:commentExtensible w16cex:durableId="27949A2D" w16cex:dateUtc="2023-02-13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D7B8C" w16cid:durableId="2796452A"/>
  <w16cid:commentId w16cid:paraId="16BEAD4F" w16cid:durableId="279DA823"/>
  <w16cid:commentId w16cid:paraId="502FB5BF" w16cid:durableId="279DA821"/>
  <w16cid:commentId w16cid:paraId="515C3C8C" w16cid:durableId="279DA820"/>
  <w16cid:commentId w16cid:paraId="5A8BB0BB" w16cid:durableId="279DA81F"/>
  <w16cid:commentId w16cid:paraId="3C07E906" w16cid:durableId="279DA81E"/>
  <w16cid:commentId w16cid:paraId="16836506" w16cid:durableId="279DA81D"/>
  <w16cid:commentId w16cid:paraId="49C7427D" w16cid:durableId="279DA81C"/>
  <w16cid:commentId w16cid:paraId="6CC91CB2" w16cid:durableId="279DA81B"/>
  <w16cid:commentId w16cid:paraId="219626B6" w16cid:durableId="279D248C"/>
  <w16cid:commentId w16cid:paraId="51E8AF93" w16cid:durableId="2796455C"/>
  <w16cid:commentId w16cid:paraId="51CCB6DA" w16cid:durableId="279CE8A0"/>
  <w16cid:commentId w16cid:paraId="358FB76A" w16cid:durableId="279CE89F"/>
  <w16cid:commentId w16cid:paraId="657C3EC3" w16cid:durableId="279CE89E"/>
  <w16cid:commentId w16cid:paraId="6A80B633" w16cid:durableId="279CE89D"/>
  <w16cid:commentId w16cid:paraId="58858F67" w16cid:durableId="27964662"/>
  <w16cid:commentId w16cid:paraId="0D34647E" w16cid:durableId="27911DF7"/>
  <w16cid:commentId w16cid:paraId="1C06DB3E" w16cid:durableId="279646BF"/>
  <w16cid:commentId w16cid:paraId="593636AD" w16cid:durableId="279646F9"/>
  <w16cid:commentId w16cid:paraId="5C34ECBC" w16cid:durableId="27911ED0"/>
  <w16cid:commentId w16cid:paraId="199AA414" w16cid:durableId="27964728"/>
  <w16cid:commentId w16cid:paraId="014CF329" w16cid:durableId="27911E70"/>
  <w16cid:commentId w16cid:paraId="6801232B" w16cid:durableId="27911F8B"/>
  <w16cid:commentId w16cid:paraId="319E4299" w16cid:durableId="27964756"/>
  <w16cid:commentId w16cid:paraId="031EE82F" w16cid:durableId="279120EF"/>
  <w16cid:commentId w16cid:paraId="635E5B9E" w16cid:durableId="27912076"/>
  <w16cid:commentId w16cid:paraId="2E4B51DF" w16cid:durableId="279647E2"/>
  <w16cid:commentId w16cid:paraId="37D21091" w16cid:durableId="2796480A"/>
  <w16cid:commentId w16cid:paraId="157C8274" w16cid:durableId="27964843"/>
  <w16cid:commentId w16cid:paraId="69C16865" w16cid:durableId="279121EF"/>
  <w16cid:commentId w16cid:paraId="3544659D" w16cid:durableId="27912225"/>
  <w16cid:commentId w16cid:paraId="63238055" w16cid:durableId="27964948"/>
  <w16cid:commentId w16cid:paraId="7A8CA666" w16cid:durableId="279649A9"/>
  <w16cid:commentId w16cid:paraId="64B7B199" w16cid:durableId="279649D7"/>
  <w16cid:commentId w16cid:paraId="71359F0F" w16cid:durableId="279649EF"/>
  <w16cid:commentId w16cid:paraId="2C6811A0" w16cid:durableId="27964A3B"/>
  <w16cid:commentId w16cid:paraId="0859DFFE" w16cid:durableId="27964A51"/>
  <w16cid:commentId w16cid:paraId="22301E14" w16cid:durableId="27964A6B"/>
  <w16cid:commentId w16cid:paraId="49510785" w16cid:durableId="27964A99"/>
  <w16cid:commentId w16cid:paraId="25BB1DC4" w16cid:durableId="27964AD4"/>
  <w16cid:commentId w16cid:paraId="28390A4E" w16cid:durableId="2794EB54"/>
  <w16cid:commentId w16cid:paraId="45586983" w16cid:durableId="27964B3F"/>
  <w16cid:commentId w16cid:paraId="725923DF" w16cid:durableId="27912502"/>
  <w16cid:commentId w16cid:paraId="2F5B02C5" w16cid:durableId="27964BAB"/>
  <w16cid:commentId w16cid:paraId="0ED66449" w16cid:durableId="279D27CE"/>
  <w16cid:commentId w16cid:paraId="51D20B67" w16cid:durableId="279D27CD"/>
  <w16cid:commentId w16cid:paraId="0EDAA3C2" w16cid:durableId="27964BCD"/>
  <w16cid:commentId w16cid:paraId="28E0279C" w16cid:durableId="27964BDF"/>
  <w16cid:commentId w16cid:paraId="57902D15" w16cid:durableId="27964C26"/>
  <w16cid:commentId w16cid:paraId="125A2134" w16cid:durableId="27964C4F"/>
  <w16cid:commentId w16cid:paraId="68137C33" w16cid:durableId="27964C75"/>
  <w16cid:commentId w16cid:paraId="20672E39" w16cid:durableId="27964CC2"/>
  <w16cid:commentId w16cid:paraId="1A083B62" w16cid:durableId="279DAE32"/>
  <w16cid:commentId w16cid:paraId="444999F4" w16cid:durableId="27973E3A"/>
  <w16cid:commentId w16cid:paraId="3B3EA335" w16cid:durableId="27973E3B"/>
  <w16cid:commentId w16cid:paraId="10FA3420" w16cid:durableId="27973E98"/>
  <w16cid:commentId w16cid:paraId="181F7331" w16cid:durableId="2794A0FF"/>
  <w16cid:commentId w16cid:paraId="386D2AE1" w16cid:durableId="27973EE0"/>
  <w16cid:commentId w16cid:paraId="328DAFA0" w16cid:durableId="27973F3B"/>
  <w16cid:commentId w16cid:paraId="02894073" w16cid:durableId="27973F60"/>
  <w16cid:commentId w16cid:paraId="108755FE" w16cid:durableId="27973F76"/>
  <w16cid:commentId w16cid:paraId="0DBAD4FF" w16cid:durableId="27949A2D"/>
  <w16cid:commentId w16cid:paraId="043FA083" w16cid:durableId="27974005"/>
  <w16cid:commentId w16cid:paraId="36EFDDA5" w16cid:durableId="27974028"/>
  <w16cid:commentId w16cid:paraId="722AE4B6" w16cid:durableId="2797403B"/>
  <w16cid:commentId w16cid:paraId="4187D6F0" w16cid:durableId="27974053"/>
  <w16cid:commentId w16cid:paraId="1629D5E0" w16cid:durableId="2797408A"/>
  <w16cid:commentId w16cid:paraId="3714C644" w16cid:durableId="27974957"/>
  <w16cid:commentId w16cid:paraId="123F906B" w16cid:durableId="279749FE"/>
  <w16cid:commentId w16cid:paraId="102EC251" w16cid:durableId="27974A65"/>
  <w16cid:commentId w16cid:paraId="2FC91BC2" w16cid:durableId="27974AA7"/>
  <w16cid:commentId w16cid:paraId="218957CF" w16cid:durableId="27974AF8"/>
  <w16cid:commentId w16cid:paraId="1FC548FA" w16cid:durableId="27974B0D"/>
  <w16cid:commentId w16cid:paraId="634886F9" w16cid:durableId="27974B27"/>
  <w16cid:commentId w16cid:paraId="61B18BF1" w16cid:durableId="27974BC9"/>
  <w16cid:commentId w16cid:paraId="767BB2EB" w16cid:durableId="27974C12"/>
  <w16cid:commentId w16cid:paraId="72800AF5" w16cid:durableId="27974C08"/>
  <w16cid:commentId w16cid:paraId="2F661C8F" w16cid:durableId="27974C3B"/>
  <w16cid:commentId w16cid:paraId="097FBC55" w16cid:durableId="27974C92"/>
  <w16cid:commentId w16cid:paraId="52F5D7D4" w16cid:durableId="27974CAE"/>
  <w16cid:commentId w16cid:paraId="20EA9D7D" w16cid:durableId="27974CF1"/>
  <w16cid:commentId w16cid:paraId="24AD727C" w16cid:durableId="27974D42"/>
  <w16cid:commentId w16cid:paraId="1AA0132E" w16cid:durableId="27974D54"/>
  <w16cid:commentId w16cid:paraId="6C5B2A95" w16cid:durableId="27974D6E"/>
  <w16cid:commentId w16cid:paraId="34C39DA1" w16cid:durableId="27974DAC"/>
  <w16cid:commentId w16cid:paraId="57ED5E12" w16cid:durableId="27974DF2"/>
  <w16cid:commentId w16cid:paraId="43B927BA" w16cid:durableId="27974E08"/>
  <w16cid:commentId w16cid:paraId="66BBFC91" w16cid:durableId="27974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A0DC8" w14:textId="77777777" w:rsidR="00F356F9" w:rsidRDefault="00F356F9" w:rsidP="008401DB">
      <w:pPr>
        <w:spacing w:after="0" w:line="240" w:lineRule="auto"/>
      </w:pPr>
      <w:r>
        <w:separator/>
      </w:r>
    </w:p>
  </w:endnote>
  <w:endnote w:type="continuationSeparator" w:id="0">
    <w:p w14:paraId="0C25CEDF" w14:textId="77777777" w:rsidR="00F356F9" w:rsidRDefault="00F356F9" w:rsidP="008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3592" w14:textId="77777777" w:rsidR="00F356F9" w:rsidRDefault="00F356F9" w:rsidP="008401DB">
      <w:pPr>
        <w:spacing w:after="0" w:line="240" w:lineRule="auto"/>
      </w:pPr>
      <w:r>
        <w:separator/>
      </w:r>
    </w:p>
  </w:footnote>
  <w:footnote w:type="continuationSeparator" w:id="0">
    <w:p w14:paraId="44E97930" w14:textId="77777777" w:rsidR="00F356F9" w:rsidRDefault="00F356F9" w:rsidP="008401DB">
      <w:pPr>
        <w:spacing w:after="0" w:line="240" w:lineRule="auto"/>
      </w:pPr>
      <w:r>
        <w:continuationSeparator/>
      </w:r>
    </w:p>
  </w:footnote>
  <w:footnote w:id="1">
    <w:p w14:paraId="1857D5AF" w14:textId="77777777" w:rsidR="003F0EA0" w:rsidRDefault="003F0EA0" w:rsidP="003F0EA0">
      <w:pPr>
        <w:pStyle w:val="FootnoteText"/>
        <w:rPr>
          <w:ins w:id="10" w:author="Michele Giunti" w:date="2023-02-20T08:04:00Z"/>
          <w:rFonts w:ascii="Times New Roman" w:hAnsi="Times New Roman" w:cs="Times New Roman"/>
        </w:rPr>
      </w:pPr>
      <w:ins w:id="11" w:author="Michele Giunti" w:date="2023-02-20T08:04:00Z">
        <w:r>
          <w:rPr>
            <w:rStyle w:val="FootnoteReference"/>
            <w:rFonts w:ascii="Times New Roman" w:hAnsi="Times New Roman" w:cs="Times New Roman"/>
          </w:rPr>
          <w:footnoteRef/>
        </w:r>
        <w:r>
          <w:rPr>
            <w:rFonts w:ascii="Times New Roman" w:hAnsi="Times New Roman" w:cs="Times New Roman"/>
          </w:rPr>
          <w:t xml:space="preserve"> While the view of digital equality here is optimistic, the literature also contends that focusing on praising growth rather than reinforcing it will lead to dangerous complacency, as new risks from the developing digital age remain unadressed (Gui &amp; </w:t>
        </w:r>
        <w:r w:rsidRPr="00B73F5D">
          <w:rPr>
            <w:rFonts w:ascii="Times New Roman" w:hAnsi="Times New Roman" w:cs="Times New Roman"/>
          </w:rPr>
          <w:t>Büchi</w:t>
        </w:r>
        <w:r>
          <w:rPr>
            <w:rFonts w:ascii="Times New Roman" w:hAnsi="Times New Roman" w:cs="Times New Roman"/>
          </w:rPr>
          <w:t>, 2021)</w:t>
        </w:r>
      </w:ins>
    </w:p>
  </w:footnote>
  <w:footnote w:id="2">
    <w:p w14:paraId="7CAD4B93" w14:textId="77777777" w:rsidR="003F0EA0" w:rsidRDefault="003F0EA0" w:rsidP="003F0EA0">
      <w:pPr>
        <w:pStyle w:val="FootnoteText"/>
        <w:rPr>
          <w:ins w:id="18" w:author="Michele Giunti" w:date="2023-02-20T08:04:00Z"/>
          <w:rFonts w:ascii="Times New Roman" w:hAnsi="Times New Roman" w:cs="Times New Roman"/>
        </w:rPr>
      </w:pPr>
      <w:ins w:id="19" w:author="Michele Giunti" w:date="2023-02-20T08:04:00Z">
        <w:r>
          <w:rPr>
            <w:rStyle w:val="FootnoteReference"/>
            <w:rFonts w:ascii="Times New Roman" w:hAnsi="Times New Roman" w:cs="Times New Roman"/>
          </w:rPr>
          <w:footnoteRef/>
        </w:r>
        <w:r>
          <w:rPr>
            <w:rFonts w:ascii="Times New Roman" w:hAnsi="Times New Roman" w:cs="Times New Roman"/>
          </w:rPr>
          <w:t xml:space="preserve"> Cyberbullying, upward comparisons, fear of missing out, overuse, problematic internet use (Gioia et al., 2021)</w:t>
        </w:r>
      </w:ins>
    </w:p>
  </w:footnote>
  <w:footnote w:id="3">
    <w:p w14:paraId="1F393EAA" w14:textId="77777777" w:rsidR="003F0EA0" w:rsidRDefault="003F0EA0" w:rsidP="003F0EA0">
      <w:pPr>
        <w:pStyle w:val="FootnoteText"/>
        <w:rPr>
          <w:ins w:id="42" w:author="Michele Giunti" w:date="2023-02-20T08:04:00Z"/>
          <w:rFonts w:ascii="Times New Roman" w:hAnsi="Times New Roman" w:cs="Times New Roman"/>
        </w:rPr>
      </w:pPr>
      <w:ins w:id="43" w:author="Michele Giunti" w:date="2023-02-20T08:04:00Z">
        <w:r>
          <w:rPr>
            <w:rStyle w:val="FootnoteReference"/>
            <w:rFonts w:ascii="Times New Roman" w:hAnsi="Times New Roman" w:cs="Times New Roman"/>
          </w:rPr>
          <w:footnoteRef/>
        </w:r>
        <w:r>
          <w:rPr>
            <w:rFonts w:ascii="Times New Roman" w:hAnsi="Times New Roman" w:cs="Times New Roman"/>
          </w:rPr>
          <w:t xml:space="preserve"> Ren, Kraut and 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t>
        </w:r>
      </w:ins>
    </w:p>
  </w:footnote>
  <w:footnote w:id="4">
    <w:p w14:paraId="7225C7C3" w14:textId="77777777" w:rsidR="003F0EA0" w:rsidRDefault="003F0EA0" w:rsidP="003F0EA0">
      <w:pPr>
        <w:pStyle w:val="FootnoteText"/>
        <w:rPr>
          <w:ins w:id="44" w:author="Michele Giunti" w:date="2023-02-20T08:04:00Z"/>
        </w:rPr>
      </w:pPr>
      <w:ins w:id="45" w:author="Michele Giunti" w:date="2023-02-20T08:04:00Z">
        <w:r>
          <w:rPr>
            <w:rStyle w:val="FootnoteReference"/>
          </w:rPr>
          <w:footnoteRef/>
        </w:r>
        <w:r>
          <w:t xml:space="preserve"> </w:t>
        </w:r>
        <w:r>
          <w:rPr>
            <w:rFonts w:ascii="Times New Roman" w:hAnsi="Times New Roman" w:cs="Times New Roman"/>
          </w:rPr>
          <w:t>Spatial and social inequalities, belonging to multiple communities at once, and temporal changes in well-being, as well as community structure types.</w:t>
        </w:r>
      </w:ins>
    </w:p>
  </w:footnote>
  <w:footnote w:id="5">
    <w:p w14:paraId="66DAA9ED" w14:textId="77777777" w:rsidR="009935D1" w:rsidRDefault="009935D1" w:rsidP="009935D1">
      <w:pPr>
        <w:pStyle w:val="FootnoteText"/>
        <w:rPr>
          <w:ins w:id="85" w:author="Michele Giunti" w:date="2023-02-19T18:27:00Z"/>
          <w:rFonts w:ascii="Times New Roman" w:hAnsi="Times New Roman" w:cs="Times New Roman"/>
        </w:rPr>
      </w:pPr>
      <w:ins w:id="86" w:author="Michele Giunti" w:date="2023-02-19T18:27:00Z">
        <w:r>
          <w:rPr>
            <w:rStyle w:val="FootnoteReference"/>
            <w:rFonts w:ascii="Times New Roman" w:hAnsi="Times New Roman" w:cs="Times New Roman"/>
          </w:rPr>
          <w:footnoteRef/>
        </w:r>
        <w:r>
          <w:rPr>
            <w:rFonts w:ascii="Times New Roman" w:hAnsi="Times New Roman" w:cs="Times New Roman"/>
          </w:rPr>
          <w:t xml:space="preserve"> “Bonding social capital refers to connections between members of a network who are similar to each other with respect to social class, race/ethnicity, or other attributes. By contrast, bridging social capital is defined as the connections between individuals who are dissimilar (or heterogeneous) with respect to socioeconomic and other characteristics” (Villalonga-Olives et al., 2016)</w:t>
        </w:r>
      </w:ins>
    </w:p>
  </w:footnote>
  <w:footnote w:id="6">
    <w:p w14:paraId="529C0174" w14:textId="1F0FFB8D" w:rsidR="00D56F8F" w:rsidRPr="00BB13A9" w:rsidRDefault="00D56F8F">
      <w:pPr>
        <w:pStyle w:val="FootnoteText"/>
        <w:rPr>
          <w:rFonts w:ascii="Times New Roman" w:hAnsi="Times New Roman" w:cs="Times New Roman"/>
          <w:rPrChange w:id="184" w:author="Michele Giunti" w:date="2023-02-19T19:35:00Z">
            <w:rPr/>
          </w:rPrChange>
        </w:rPr>
      </w:pPr>
      <w:ins w:id="185" w:author="Michele Giunti" w:date="2023-02-19T19:31:00Z">
        <w:r w:rsidRPr="00BB13A9">
          <w:rPr>
            <w:rStyle w:val="FootnoteReference"/>
            <w:rFonts w:ascii="Times New Roman" w:hAnsi="Times New Roman" w:cs="Times New Roman"/>
            <w:rPrChange w:id="186" w:author="Michele Giunti" w:date="2023-02-19T19:35:00Z">
              <w:rPr>
                <w:rStyle w:val="FootnoteReference"/>
              </w:rPr>
            </w:rPrChange>
          </w:rPr>
          <w:footnoteRef/>
        </w:r>
        <w:r w:rsidRPr="00BB13A9">
          <w:rPr>
            <w:rFonts w:ascii="Times New Roman" w:hAnsi="Times New Roman" w:cs="Times New Roman"/>
            <w:rPrChange w:id="187" w:author="Michele Giunti" w:date="2023-02-19T19:35:00Z">
              <w:rPr/>
            </w:rPrChange>
          </w:rPr>
          <w:t xml:space="preserve"> </w:t>
        </w:r>
      </w:ins>
      <w:ins w:id="188" w:author="Michele Giunti" w:date="2023-02-19T19:34:00Z">
        <w:r w:rsidR="00BB13A9" w:rsidRPr="00BB13A9">
          <w:rPr>
            <w:rFonts w:ascii="Times New Roman" w:hAnsi="Times New Roman" w:cs="Times New Roman"/>
            <w:rPrChange w:id="189" w:author="Michele Giunti" w:date="2023-02-19T19:35:00Z">
              <w:rPr/>
            </w:rPrChange>
          </w:rPr>
          <w:t>Cognitive Comparison Level (Thibaut &amp; Kelley, 1</w:t>
        </w:r>
      </w:ins>
      <w:ins w:id="190" w:author="Michele Giunti" w:date="2023-02-19T19:35:00Z">
        <w:r w:rsidR="00BB13A9" w:rsidRPr="00BB13A9">
          <w:rPr>
            <w:rFonts w:ascii="Times New Roman" w:hAnsi="Times New Roman" w:cs="Times New Roman"/>
            <w:rPrChange w:id="191" w:author="Michele Giunti" w:date="2023-02-19T19:35:00Z">
              <w:rPr/>
            </w:rPrChange>
          </w:rPr>
          <w:t>959)</w:t>
        </w:r>
      </w:ins>
    </w:p>
  </w:footnote>
  <w:footnote w:id="7">
    <w:p w14:paraId="7FFEBA3A" w14:textId="7C757347" w:rsidR="008401DB" w:rsidDel="008A6BAC" w:rsidRDefault="008401DB" w:rsidP="008401DB">
      <w:pPr>
        <w:pStyle w:val="FootnoteText"/>
        <w:rPr>
          <w:del w:id="289" w:author="Michele Giunti" w:date="2023-02-19T18:25:00Z"/>
          <w:rFonts w:ascii="Times New Roman" w:hAnsi="Times New Roman" w:cs="Times New Roman"/>
        </w:rPr>
      </w:pPr>
      <w:del w:id="290" w:author="Michele Giunti" w:date="2023-02-19T18:25:00Z">
        <w:r w:rsidDel="008A6BAC">
          <w:rPr>
            <w:rStyle w:val="FootnoteReference"/>
            <w:rFonts w:ascii="Times New Roman" w:hAnsi="Times New Roman" w:cs="Times New Roman"/>
          </w:rPr>
          <w:footnoteRef/>
        </w:r>
        <w:r w:rsidDel="008A6BAC">
          <w:rPr>
            <w:rFonts w:ascii="Times New Roman" w:hAnsi="Times New Roman" w:cs="Times New Roman"/>
          </w:rPr>
          <w:delText xml:space="preserve"> “Bonding social capital refers to connections between members of a network who are similar to each other with respect to social class, race/ethnicity, or other attributes. By contrast, bridging social capital is defined as the connections between individuals who are dissimilar (or heterogeneous) with respect to socioeconomic and other characteristics” (Villalonga-Olives et al., 2016)</w:delText>
        </w:r>
      </w:del>
    </w:p>
  </w:footnote>
  <w:footnote w:id="8">
    <w:p w14:paraId="6A3B4931" w14:textId="446C89A1" w:rsidR="008401DB" w:rsidDel="003F0EA0" w:rsidRDefault="008401DB" w:rsidP="008401DB">
      <w:pPr>
        <w:pStyle w:val="FootnoteText"/>
        <w:rPr>
          <w:del w:id="315" w:author="Michele Giunti" w:date="2023-02-20T08:04:00Z"/>
          <w:rFonts w:ascii="Times New Roman" w:hAnsi="Times New Roman" w:cs="Times New Roman"/>
        </w:rPr>
      </w:pPr>
      <w:del w:id="316" w:author="Michele Giunti" w:date="2023-02-20T08:04:00Z">
        <w:r w:rsidDel="003F0EA0">
          <w:rPr>
            <w:rStyle w:val="FootnoteReference"/>
            <w:rFonts w:ascii="Times New Roman" w:hAnsi="Times New Roman" w:cs="Times New Roman"/>
          </w:rPr>
          <w:footnoteRef/>
        </w:r>
        <w:r w:rsidDel="003F0EA0">
          <w:rPr>
            <w:rFonts w:ascii="Times New Roman" w:hAnsi="Times New Roman" w:cs="Times New Roman"/>
          </w:rPr>
          <w:delText xml:space="preserve"> While the view of digital equality here is optimistic, the literature also contends that focusing on praising growth rather than reinforcing it will lead to dangerous complacency, as new risks from the developing digital age remain unadressed (Gui &amp; </w:delText>
        </w:r>
        <w:r w:rsidR="00B73F5D" w:rsidRPr="00B73F5D" w:rsidDel="003F0EA0">
          <w:rPr>
            <w:rFonts w:ascii="Times New Roman" w:hAnsi="Times New Roman" w:cs="Times New Roman"/>
          </w:rPr>
          <w:delText>Büchi</w:delText>
        </w:r>
        <w:r w:rsidDel="003F0EA0">
          <w:rPr>
            <w:rFonts w:ascii="Times New Roman" w:hAnsi="Times New Roman" w:cs="Times New Roman"/>
          </w:rPr>
          <w:delText>, 2021)</w:delText>
        </w:r>
      </w:del>
    </w:p>
  </w:footnote>
  <w:footnote w:id="9">
    <w:p w14:paraId="7F73BC08" w14:textId="156EADDC" w:rsidR="008401DB" w:rsidDel="003F0EA0" w:rsidRDefault="008401DB" w:rsidP="008401DB">
      <w:pPr>
        <w:pStyle w:val="FootnoteText"/>
        <w:rPr>
          <w:del w:id="341" w:author="Michele Giunti" w:date="2023-02-20T08:04:00Z"/>
          <w:rFonts w:ascii="Times New Roman" w:hAnsi="Times New Roman" w:cs="Times New Roman"/>
        </w:rPr>
      </w:pPr>
      <w:del w:id="342" w:author="Michele Giunti" w:date="2023-02-20T08:04:00Z">
        <w:r w:rsidDel="003F0EA0">
          <w:rPr>
            <w:rStyle w:val="FootnoteReference"/>
            <w:rFonts w:ascii="Times New Roman" w:hAnsi="Times New Roman" w:cs="Times New Roman"/>
          </w:rPr>
          <w:footnoteRef/>
        </w:r>
        <w:r w:rsidDel="003F0EA0">
          <w:rPr>
            <w:rFonts w:ascii="Times New Roman" w:hAnsi="Times New Roman" w:cs="Times New Roman"/>
          </w:rPr>
          <w:delText xml:space="preserve"> Cyberbullying, upward comparisons, fear of missing out, overuse, problematic internet use (Gioia et al., 2021)</w:delText>
        </w:r>
      </w:del>
    </w:p>
  </w:footnote>
  <w:footnote w:id="10">
    <w:p w14:paraId="020C41D1" w14:textId="77777777" w:rsidR="00CE14A9" w:rsidDel="003F0EA0" w:rsidRDefault="00CE14A9" w:rsidP="00CE14A9">
      <w:pPr>
        <w:pStyle w:val="FootnoteText"/>
        <w:rPr>
          <w:ins w:id="391" w:author="Michele Giunti" w:date="2023-02-19T22:57:00Z"/>
          <w:del w:id="392" w:author="Michele Giunti" w:date="2023-02-20T08:04:00Z"/>
          <w:rFonts w:ascii="Times New Roman" w:hAnsi="Times New Roman" w:cs="Times New Roman"/>
        </w:rPr>
      </w:pPr>
      <w:ins w:id="393" w:author="Michele Giunti" w:date="2023-02-19T22:57:00Z">
        <w:del w:id="394" w:author="Michele Giunti" w:date="2023-02-20T08:04:00Z">
          <w:r w:rsidDel="003F0EA0">
            <w:rPr>
              <w:rStyle w:val="FootnoteReference"/>
              <w:rFonts w:ascii="Times New Roman" w:hAnsi="Times New Roman" w:cs="Times New Roman"/>
            </w:rPr>
            <w:footnoteRef/>
          </w:r>
          <w:r w:rsidDel="003F0EA0">
            <w:rPr>
              <w:rFonts w:ascii="Times New Roman" w:hAnsi="Times New Roman" w:cs="Times New Roman"/>
            </w:rPr>
            <w:delText xml:space="preserve"> Ren, Kraut and 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delText>
          </w:r>
        </w:del>
      </w:ins>
    </w:p>
  </w:footnote>
  <w:footnote w:id="11">
    <w:p w14:paraId="2B45A8C6" w14:textId="77777777" w:rsidR="00CE14A9" w:rsidDel="003F0EA0" w:rsidRDefault="00CE14A9" w:rsidP="00CE14A9">
      <w:pPr>
        <w:pStyle w:val="FootnoteText"/>
        <w:rPr>
          <w:ins w:id="399" w:author="Michele Giunti" w:date="2023-02-19T22:57:00Z"/>
          <w:del w:id="400" w:author="Michele Giunti" w:date="2023-02-20T08:04:00Z"/>
        </w:rPr>
      </w:pPr>
      <w:ins w:id="401" w:author="Michele Giunti" w:date="2023-02-19T22:57:00Z">
        <w:del w:id="402" w:author="Michele Giunti" w:date="2023-02-20T08:04:00Z">
          <w:r w:rsidDel="003F0EA0">
            <w:rPr>
              <w:rStyle w:val="FootnoteReference"/>
            </w:rPr>
            <w:footnoteRef/>
          </w:r>
          <w:r w:rsidDel="003F0EA0">
            <w:delText xml:space="preserve"> </w:delText>
          </w:r>
          <w:r w:rsidDel="003F0EA0">
            <w:rPr>
              <w:rFonts w:ascii="Times New Roman" w:hAnsi="Times New Roman" w:cs="Times New Roman"/>
            </w:rPr>
            <w:delText>Spatial and social inequalities, belonging to multiple communities at once, and temporal changes in well-being, as well as community structure types.</w:delText>
          </w:r>
        </w:del>
      </w:ins>
    </w:p>
  </w:footnote>
  <w:footnote w:id="12">
    <w:p w14:paraId="160179F1" w14:textId="7777777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Time spent is the only factor that may vary between offline and online engagement. For details see Moy, Manosevitch, Stamm &amp; Dunsmore (2005)</w:t>
      </w:r>
    </w:p>
  </w:footnote>
  <w:footnote w:id="13">
    <w:p w14:paraId="2657A6EF" w14:textId="77777777" w:rsidR="00313396" w:rsidRDefault="00313396" w:rsidP="00313396">
      <w:pPr>
        <w:pStyle w:val="FootnoteText"/>
        <w:rPr>
          <w:ins w:id="476" w:author="Michele Giunti" w:date="2023-02-20T11:22:00Z"/>
          <w:rFonts w:ascii="Times New Roman" w:hAnsi="Times New Roman" w:cs="Times New Roman"/>
        </w:rPr>
      </w:pPr>
      <w:ins w:id="477" w:author="Michele Giunti" w:date="2023-02-20T11:22:00Z">
        <w:r>
          <w:rPr>
            <w:rStyle w:val="FootnoteReference"/>
            <w:rFonts w:ascii="Times New Roman" w:hAnsi="Times New Roman" w:cs="Times New Roman"/>
          </w:rPr>
          <w:footnoteRef/>
        </w:r>
        <w:r>
          <w:rPr>
            <w:rFonts w:ascii="Times New Roman" w:hAnsi="Times New Roman" w:cs="Times New Roman"/>
          </w:rPr>
          <w:t xml:space="preserve"> Cover (2012) specifically discusses the work that goes into creating and maintaining cognitive consistency across one’s friends and identity online, which directly copies our real-life work to avoid cognitive dissonance.</w:t>
        </w:r>
      </w:ins>
    </w:p>
  </w:footnote>
  <w:footnote w:id="14">
    <w:p w14:paraId="51AFCFEB" w14:textId="77777777" w:rsidR="008401DB" w:rsidRDefault="008401DB" w:rsidP="008401DB">
      <w:pPr>
        <w:pStyle w:val="FootnoteText"/>
      </w:pPr>
      <w:r>
        <w:rPr>
          <w:rStyle w:val="FootnoteReference"/>
        </w:rPr>
        <w:footnoteRef/>
      </w:r>
      <w:r>
        <w:rPr>
          <w:rFonts w:ascii="Times New Roman" w:hAnsi="Times New Roman" w:cs="Times New Roman"/>
        </w:rPr>
        <w:t xml:space="preserve"> See Luchetti et al. (2020) and DiJulio, Hamel, Muñana, &amp; Brodie (2018) for specific interrelationship characteristics</w:t>
      </w:r>
    </w:p>
  </w:footnote>
  <w:footnote w:id="15">
    <w:p w14:paraId="60C83B24" w14:textId="7777777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Auxier and Anderson (2021) for specific site use</w:t>
      </w:r>
    </w:p>
  </w:footnote>
  <w:footnote w:id="16">
    <w:p w14:paraId="7C91CCEF" w14:textId="3A93C804" w:rsidR="008401DB" w:rsidDel="00654CA1" w:rsidRDefault="008401DB" w:rsidP="008401DB">
      <w:pPr>
        <w:pStyle w:val="FootnoteText"/>
        <w:rPr>
          <w:del w:id="697" w:author="Michele Giunti" w:date="2023-02-19T22:57:00Z"/>
          <w:rFonts w:ascii="Times New Roman" w:hAnsi="Times New Roman" w:cs="Times New Roman"/>
        </w:rPr>
      </w:pPr>
      <w:del w:id="698" w:author="Michele Giunti" w:date="2023-02-19T22:57:00Z">
        <w:r w:rsidDel="00654CA1">
          <w:rPr>
            <w:rStyle w:val="FootnoteReference"/>
            <w:rFonts w:ascii="Times New Roman" w:hAnsi="Times New Roman" w:cs="Times New Roman"/>
          </w:rPr>
          <w:footnoteRef/>
        </w:r>
        <w:r w:rsidDel="00654CA1">
          <w:rPr>
            <w:rFonts w:ascii="Times New Roman" w:hAnsi="Times New Roman" w:cs="Times New Roman"/>
          </w:rPr>
          <w:delText xml:space="preserve"> Cover (201</w:delText>
        </w:r>
        <w:r w:rsidR="005B0325" w:rsidDel="00654CA1">
          <w:rPr>
            <w:rFonts w:ascii="Times New Roman" w:hAnsi="Times New Roman" w:cs="Times New Roman"/>
          </w:rPr>
          <w:delText>2</w:delText>
        </w:r>
        <w:r w:rsidDel="00654CA1">
          <w:rPr>
            <w:rFonts w:ascii="Times New Roman" w:hAnsi="Times New Roman" w:cs="Times New Roman"/>
          </w:rPr>
          <w:delText>) specifically discusses the work that goes into creating and maintaining cognitive consistency across one’s friends and identity online, which directly copies our real-life work to avoid cognitive dissonance.</w:delText>
        </w:r>
      </w:del>
    </w:p>
  </w:footnote>
  <w:footnote w:id="17">
    <w:p w14:paraId="006FEC82" w14:textId="77777777" w:rsidR="008401DB" w:rsidDel="00CE14A9" w:rsidRDefault="008401DB" w:rsidP="008401DB">
      <w:pPr>
        <w:pStyle w:val="FootnoteText"/>
        <w:rPr>
          <w:del w:id="704" w:author="Michele Giunti" w:date="2023-02-19T22:57:00Z"/>
          <w:rFonts w:ascii="Times New Roman" w:hAnsi="Times New Roman" w:cs="Times New Roman"/>
        </w:rPr>
      </w:pPr>
      <w:del w:id="705" w:author="Michele Giunti" w:date="2023-02-19T22:57:00Z">
        <w:r w:rsidDel="00CE14A9">
          <w:rPr>
            <w:rStyle w:val="FootnoteReference"/>
            <w:rFonts w:ascii="Times New Roman" w:hAnsi="Times New Roman" w:cs="Times New Roman"/>
          </w:rPr>
          <w:footnoteRef/>
        </w:r>
        <w:r w:rsidDel="00CE14A9">
          <w:rPr>
            <w:rFonts w:ascii="Times New Roman" w:hAnsi="Times New Roman" w:cs="Times New Roman"/>
          </w:rPr>
          <w:delText xml:space="preserve"> Ren, Kraut and 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delText>
        </w:r>
      </w:del>
    </w:p>
  </w:footnote>
  <w:footnote w:id="18">
    <w:p w14:paraId="60D0D81E" w14:textId="77777777" w:rsidR="008401DB" w:rsidDel="00CE14A9" w:rsidRDefault="008401DB" w:rsidP="008401DB">
      <w:pPr>
        <w:pStyle w:val="FootnoteText"/>
        <w:rPr>
          <w:del w:id="706" w:author="Michele Giunti" w:date="2023-02-19T22:57:00Z"/>
        </w:rPr>
      </w:pPr>
      <w:del w:id="707" w:author="Michele Giunti" w:date="2023-02-19T22:57:00Z">
        <w:r w:rsidDel="00CE14A9">
          <w:rPr>
            <w:rStyle w:val="FootnoteReference"/>
          </w:rPr>
          <w:footnoteRef/>
        </w:r>
        <w:r w:rsidDel="00CE14A9">
          <w:delText xml:space="preserve"> </w:delText>
        </w:r>
        <w:r w:rsidDel="00CE14A9">
          <w:rPr>
            <w:rFonts w:ascii="Times New Roman" w:hAnsi="Times New Roman" w:cs="Times New Roman"/>
          </w:rPr>
          <w:delText>Spatial and social inequalities, belonging to multiple communities at once, and temporal changes in well-being, as well as community structure types.</w:delText>
        </w:r>
      </w:del>
    </w:p>
  </w:footnote>
  <w:footnote w:id="19">
    <w:p w14:paraId="46FFED23" w14:textId="77777777" w:rsidR="008401DB" w:rsidRDefault="008401DB" w:rsidP="008401DB">
      <w:pPr>
        <w:pStyle w:val="FootnoteText"/>
      </w:pPr>
      <w:r>
        <w:rPr>
          <w:rStyle w:val="FootnoteReference"/>
        </w:rPr>
        <w:footnoteRef/>
      </w:r>
      <w:r>
        <w:t xml:space="preserve"> </w:t>
      </w:r>
      <w:r>
        <w:rPr>
          <w:rFonts w:ascii="Times New Roman" w:hAnsi="Times New Roman" w:cs="Times New Roman"/>
        </w:rPr>
        <w:t>In both papers the sense of uniqueness is referenced as individuality within a shared community, which can be interpreted as usefulness without entailing intermember dependency.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E05"/>
    <w:multiLevelType w:val="multilevel"/>
    <w:tmpl w:val="4CD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B0C5A"/>
    <w:multiLevelType w:val="multilevel"/>
    <w:tmpl w:val="F89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308268">
    <w:abstractNumId w:val="0"/>
  </w:num>
  <w:num w:numId="2" w16cid:durableId="917072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e Giunti">
    <w15:presenceInfo w15:providerId="Windows Live" w15:userId="7d0dd33bd5b09c1f"/>
  </w15:person>
  <w15:person w15:author="Meri Wimberly">
    <w15:presenceInfo w15:providerId="AD" w15:userId="S-1-5-21-1644491937-1532298954-725345543-47356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DB"/>
    <w:rsid w:val="00002B5A"/>
    <w:rsid w:val="00005B70"/>
    <w:rsid w:val="00014860"/>
    <w:rsid w:val="000157A5"/>
    <w:rsid w:val="00020343"/>
    <w:rsid w:val="000214CE"/>
    <w:rsid w:val="0004139A"/>
    <w:rsid w:val="00043C07"/>
    <w:rsid w:val="00046FE7"/>
    <w:rsid w:val="00053E36"/>
    <w:rsid w:val="00054FE5"/>
    <w:rsid w:val="00057337"/>
    <w:rsid w:val="00060A6F"/>
    <w:rsid w:val="00071809"/>
    <w:rsid w:val="000728D4"/>
    <w:rsid w:val="00074F7E"/>
    <w:rsid w:val="00076416"/>
    <w:rsid w:val="00083B8D"/>
    <w:rsid w:val="000A1BA4"/>
    <w:rsid w:val="000A1DB4"/>
    <w:rsid w:val="000A43BD"/>
    <w:rsid w:val="000A5A84"/>
    <w:rsid w:val="000B3EA5"/>
    <w:rsid w:val="000B405C"/>
    <w:rsid w:val="000B5F67"/>
    <w:rsid w:val="000B7344"/>
    <w:rsid w:val="000C2B88"/>
    <w:rsid w:val="000C512C"/>
    <w:rsid w:val="000E029B"/>
    <w:rsid w:val="000E21DC"/>
    <w:rsid w:val="000E511C"/>
    <w:rsid w:val="000F1CEE"/>
    <w:rsid w:val="000F2CE3"/>
    <w:rsid w:val="0010434F"/>
    <w:rsid w:val="00105694"/>
    <w:rsid w:val="001117A0"/>
    <w:rsid w:val="00113489"/>
    <w:rsid w:val="00114C9D"/>
    <w:rsid w:val="00115C1B"/>
    <w:rsid w:val="001225F0"/>
    <w:rsid w:val="00131B2C"/>
    <w:rsid w:val="00132F5D"/>
    <w:rsid w:val="00143968"/>
    <w:rsid w:val="001465F8"/>
    <w:rsid w:val="00147BEE"/>
    <w:rsid w:val="00150370"/>
    <w:rsid w:val="001635C0"/>
    <w:rsid w:val="001728F0"/>
    <w:rsid w:val="00173F78"/>
    <w:rsid w:val="00174BF8"/>
    <w:rsid w:val="0017628D"/>
    <w:rsid w:val="00182E02"/>
    <w:rsid w:val="00184069"/>
    <w:rsid w:val="001851AC"/>
    <w:rsid w:val="00195B75"/>
    <w:rsid w:val="00195FF1"/>
    <w:rsid w:val="001A07EC"/>
    <w:rsid w:val="001A1BC4"/>
    <w:rsid w:val="001A6171"/>
    <w:rsid w:val="001B1537"/>
    <w:rsid w:val="001B2693"/>
    <w:rsid w:val="001C07FE"/>
    <w:rsid w:val="001C5B17"/>
    <w:rsid w:val="001D2747"/>
    <w:rsid w:val="001D4CF8"/>
    <w:rsid w:val="001D77C3"/>
    <w:rsid w:val="001E1770"/>
    <w:rsid w:val="001E2F21"/>
    <w:rsid w:val="001E31FB"/>
    <w:rsid w:val="001E6C98"/>
    <w:rsid w:val="001F135E"/>
    <w:rsid w:val="001F29D9"/>
    <w:rsid w:val="001F653E"/>
    <w:rsid w:val="00201942"/>
    <w:rsid w:val="00207D17"/>
    <w:rsid w:val="00212007"/>
    <w:rsid w:val="00212EC8"/>
    <w:rsid w:val="00227CFA"/>
    <w:rsid w:val="0023073F"/>
    <w:rsid w:val="00232A93"/>
    <w:rsid w:val="002558D0"/>
    <w:rsid w:val="00263E90"/>
    <w:rsid w:val="00264744"/>
    <w:rsid w:val="00267738"/>
    <w:rsid w:val="00267A04"/>
    <w:rsid w:val="002704A9"/>
    <w:rsid w:val="0027485E"/>
    <w:rsid w:val="00295098"/>
    <w:rsid w:val="002B16F1"/>
    <w:rsid w:val="002B601E"/>
    <w:rsid w:val="002C4259"/>
    <w:rsid w:val="00305F6A"/>
    <w:rsid w:val="00313396"/>
    <w:rsid w:val="00313510"/>
    <w:rsid w:val="0031361E"/>
    <w:rsid w:val="00316E93"/>
    <w:rsid w:val="00320235"/>
    <w:rsid w:val="00334ECA"/>
    <w:rsid w:val="00335B4B"/>
    <w:rsid w:val="0033703D"/>
    <w:rsid w:val="00344885"/>
    <w:rsid w:val="00350A6D"/>
    <w:rsid w:val="00353189"/>
    <w:rsid w:val="00353DEB"/>
    <w:rsid w:val="00354E2F"/>
    <w:rsid w:val="00360B2F"/>
    <w:rsid w:val="003751F2"/>
    <w:rsid w:val="00375749"/>
    <w:rsid w:val="00387BBF"/>
    <w:rsid w:val="003960F8"/>
    <w:rsid w:val="003968E2"/>
    <w:rsid w:val="003B3F70"/>
    <w:rsid w:val="003C16F7"/>
    <w:rsid w:val="003C2F39"/>
    <w:rsid w:val="003C58C3"/>
    <w:rsid w:val="003D5BD6"/>
    <w:rsid w:val="003E21C6"/>
    <w:rsid w:val="003F0EA0"/>
    <w:rsid w:val="003F7749"/>
    <w:rsid w:val="004054D8"/>
    <w:rsid w:val="00405D26"/>
    <w:rsid w:val="00406677"/>
    <w:rsid w:val="004152D2"/>
    <w:rsid w:val="00415353"/>
    <w:rsid w:val="00422F3B"/>
    <w:rsid w:val="00426D20"/>
    <w:rsid w:val="004506C8"/>
    <w:rsid w:val="00454C0B"/>
    <w:rsid w:val="00460A95"/>
    <w:rsid w:val="004635A5"/>
    <w:rsid w:val="0046377F"/>
    <w:rsid w:val="00465FE6"/>
    <w:rsid w:val="00472B03"/>
    <w:rsid w:val="00483693"/>
    <w:rsid w:val="00483E8A"/>
    <w:rsid w:val="00485794"/>
    <w:rsid w:val="00486FA4"/>
    <w:rsid w:val="004877F0"/>
    <w:rsid w:val="00487CC1"/>
    <w:rsid w:val="0049629E"/>
    <w:rsid w:val="004A0015"/>
    <w:rsid w:val="004A6162"/>
    <w:rsid w:val="004A7283"/>
    <w:rsid w:val="004A7FF6"/>
    <w:rsid w:val="004B6923"/>
    <w:rsid w:val="004B6AA4"/>
    <w:rsid w:val="004C6C90"/>
    <w:rsid w:val="004D7B0C"/>
    <w:rsid w:val="004E0A64"/>
    <w:rsid w:val="004F0402"/>
    <w:rsid w:val="004F0F41"/>
    <w:rsid w:val="0050342E"/>
    <w:rsid w:val="0052504D"/>
    <w:rsid w:val="005262B8"/>
    <w:rsid w:val="005302A1"/>
    <w:rsid w:val="00533194"/>
    <w:rsid w:val="00536495"/>
    <w:rsid w:val="00543B78"/>
    <w:rsid w:val="005508EC"/>
    <w:rsid w:val="00561A50"/>
    <w:rsid w:val="00574DFD"/>
    <w:rsid w:val="005805E7"/>
    <w:rsid w:val="00586913"/>
    <w:rsid w:val="00587D0B"/>
    <w:rsid w:val="00591604"/>
    <w:rsid w:val="005A1FAB"/>
    <w:rsid w:val="005A2E75"/>
    <w:rsid w:val="005A7A3A"/>
    <w:rsid w:val="005B0325"/>
    <w:rsid w:val="005B222B"/>
    <w:rsid w:val="005B716E"/>
    <w:rsid w:val="005C1ADC"/>
    <w:rsid w:val="005D4968"/>
    <w:rsid w:val="005E437B"/>
    <w:rsid w:val="005F20F2"/>
    <w:rsid w:val="005F5914"/>
    <w:rsid w:val="0060229F"/>
    <w:rsid w:val="006107BA"/>
    <w:rsid w:val="00613129"/>
    <w:rsid w:val="0061698B"/>
    <w:rsid w:val="00622C16"/>
    <w:rsid w:val="0062386B"/>
    <w:rsid w:val="00623A7C"/>
    <w:rsid w:val="00624000"/>
    <w:rsid w:val="0063069D"/>
    <w:rsid w:val="006307CD"/>
    <w:rsid w:val="00633F9D"/>
    <w:rsid w:val="00634678"/>
    <w:rsid w:val="00637399"/>
    <w:rsid w:val="00637475"/>
    <w:rsid w:val="006440C1"/>
    <w:rsid w:val="00646B62"/>
    <w:rsid w:val="006522F3"/>
    <w:rsid w:val="006540E1"/>
    <w:rsid w:val="00654CA1"/>
    <w:rsid w:val="0065505D"/>
    <w:rsid w:val="00657081"/>
    <w:rsid w:val="0066682A"/>
    <w:rsid w:val="00670AF9"/>
    <w:rsid w:val="0067434A"/>
    <w:rsid w:val="00677C07"/>
    <w:rsid w:val="00684087"/>
    <w:rsid w:val="00685B8E"/>
    <w:rsid w:val="00696B48"/>
    <w:rsid w:val="006A5D40"/>
    <w:rsid w:val="006B00DF"/>
    <w:rsid w:val="006B3B01"/>
    <w:rsid w:val="006C2932"/>
    <w:rsid w:val="006C2CF0"/>
    <w:rsid w:val="006C460F"/>
    <w:rsid w:val="006C4E2F"/>
    <w:rsid w:val="006C532E"/>
    <w:rsid w:val="006D2090"/>
    <w:rsid w:val="006D5EB5"/>
    <w:rsid w:val="00704EDC"/>
    <w:rsid w:val="00711282"/>
    <w:rsid w:val="00715588"/>
    <w:rsid w:val="007162E0"/>
    <w:rsid w:val="007209FE"/>
    <w:rsid w:val="007274BD"/>
    <w:rsid w:val="00733066"/>
    <w:rsid w:val="00750871"/>
    <w:rsid w:val="00753441"/>
    <w:rsid w:val="0075391B"/>
    <w:rsid w:val="0078240B"/>
    <w:rsid w:val="007865FC"/>
    <w:rsid w:val="00786B11"/>
    <w:rsid w:val="00790956"/>
    <w:rsid w:val="00794FBB"/>
    <w:rsid w:val="007951C0"/>
    <w:rsid w:val="00795A29"/>
    <w:rsid w:val="0079751F"/>
    <w:rsid w:val="007A4BFA"/>
    <w:rsid w:val="007A63F6"/>
    <w:rsid w:val="007B12C0"/>
    <w:rsid w:val="007B4819"/>
    <w:rsid w:val="007B669E"/>
    <w:rsid w:val="007D7984"/>
    <w:rsid w:val="007E420D"/>
    <w:rsid w:val="007E5043"/>
    <w:rsid w:val="007F496D"/>
    <w:rsid w:val="007F5E72"/>
    <w:rsid w:val="00825895"/>
    <w:rsid w:val="00832767"/>
    <w:rsid w:val="00833AE2"/>
    <w:rsid w:val="00834249"/>
    <w:rsid w:val="00834D02"/>
    <w:rsid w:val="008401DB"/>
    <w:rsid w:val="008441BC"/>
    <w:rsid w:val="00852FF2"/>
    <w:rsid w:val="008547DE"/>
    <w:rsid w:val="0085742A"/>
    <w:rsid w:val="00861009"/>
    <w:rsid w:val="0086108A"/>
    <w:rsid w:val="00862F07"/>
    <w:rsid w:val="008630DC"/>
    <w:rsid w:val="00870E15"/>
    <w:rsid w:val="00876698"/>
    <w:rsid w:val="00880BB9"/>
    <w:rsid w:val="008859C1"/>
    <w:rsid w:val="008A4C01"/>
    <w:rsid w:val="008A6BAC"/>
    <w:rsid w:val="008A72C2"/>
    <w:rsid w:val="008A7440"/>
    <w:rsid w:val="008B047D"/>
    <w:rsid w:val="008D03F7"/>
    <w:rsid w:val="008E3F43"/>
    <w:rsid w:val="008E76E6"/>
    <w:rsid w:val="008F012F"/>
    <w:rsid w:val="00903C87"/>
    <w:rsid w:val="00905B5C"/>
    <w:rsid w:val="009112DB"/>
    <w:rsid w:val="00920296"/>
    <w:rsid w:val="0094295E"/>
    <w:rsid w:val="009452FE"/>
    <w:rsid w:val="00953C2D"/>
    <w:rsid w:val="00957DD6"/>
    <w:rsid w:val="00964D26"/>
    <w:rsid w:val="0096738C"/>
    <w:rsid w:val="00974135"/>
    <w:rsid w:val="00984956"/>
    <w:rsid w:val="009935D1"/>
    <w:rsid w:val="009A2E7F"/>
    <w:rsid w:val="009B45F9"/>
    <w:rsid w:val="009B6C76"/>
    <w:rsid w:val="009C7582"/>
    <w:rsid w:val="009D0E0E"/>
    <w:rsid w:val="009D7E19"/>
    <w:rsid w:val="009E0806"/>
    <w:rsid w:val="009E335F"/>
    <w:rsid w:val="009E6217"/>
    <w:rsid w:val="009F389B"/>
    <w:rsid w:val="00A1794F"/>
    <w:rsid w:val="00A20D35"/>
    <w:rsid w:val="00A234BD"/>
    <w:rsid w:val="00A26D69"/>
    <w:rsid w:val="00A33CE9"/>
    <w:rsid w:val="00A36039"/>
    <w:rsid w:val="00A379B5"/>
    <w:rsid w:val="00A548CD"/>
    <w:rsid w:val="00A54C07"/>
    <w:rsid w:val="00A70843"/>
    <w:rsid w:val="00A7266A"/>
    <w:rsid w:val="00A8602B"/>
    <w:rsid w:val="00AB4DA8"/>
    <w:rsid w:val="00AC20B9"/>
    <w:rsid w:val="00AC5497"/>
    <w:rsid w:val="00AC549E"/>
    <w:rsid w:val="00AC792A"/>
    <w:rsid w:val="00AD610C"/>
    <w:rsid w:val="00AD7D0A"/>
    <w:rsid w:val="00AE0883"/>
    <w:rsid w:val="00AE6BB9"/>
    <w:rsid w:val="00AF7F07"/>
    <w:rsid w:val="00B025CA"/>
    <w:rsid w:val="00B03742"/>
    <w:rsid w:val="00B14F09"/>
    <w:rsid w:val="00B16F7A"/>
    <w:rsid w:val="00B30189"/>
    <w:rsid w:val="00B34C51"/>
    <w:rsid w:val="00B35335"/>
    <w:rsid w:val="00B373FF"/>
    <w:rsid w:val="00B40F0A"/>
    <w:rsid w:val="00B41A36"/>
    <w:rsid w:val="00B42D3B"/>
    <w:rsid w:val="00B511A9"/>
    <w:rsid w:val="00B51340"/>
    <w:rsid w:val="00B65965"/>
    <w:rsid w:val="00B67096"/>
    <w:rsid w:val="00B72E08"/>
    <w:rsid w:val="00B73F5D"/>
    <w:rsid w:val="00B90566"/>
    <w:rsid w:val="00BA06B8"/>
    <w:rsid w:val="00BA2029"/>
    <w:rsid w:val="00BA489C"/>
    <w:rsid w:val="00BB13A9"/>
    <w:rsid w:val="00BB28E8"/>
    <w:rsid w:val="00BB5418"/>
    <w:rsid w:val="00BC2F30"/>
    <w:rsid w:val="00BC49A1"/>
    <w:rsid w:val="00BC6D40"/>
    <w:rsid w:val="00BD1A46"/>
    <w:rsid w:val="00BD5E4B"/>
    <w:rsid w:val="00BE6BF7"/>
    <w:rsid w:val="00C170D4"/>
    <w:rsid w:val="00C23F62"/>
    <w:rsid w:val="00C246CC"/>
    <w:rsid w:val="00C26335"/>
    <w:rsid w:val="00C339FC"/>
    <w:rsid w:val="00C362F4"/>
    <w:rsid w:val="00C55CE9"/>
    <w:rsid w:val="00C61B69"/>
    <w:rsid w:val="00C75D97"/>
    <w:rsid w:val="00C806CA"/>
    <w:rsid w:val="00C87534"/>
    <w:rsid w:val="00C87E24"/>
    <w:rsid w:val="00CA099A"/>
    <w:rsid w:val="00CA1C0B"/>
    <w:rsid w:val="00CA448E"/>
    <w:rsid w:val="00CA66F8"/>
    <w:rsid w:val="00CA701F"/>
    <w:rsid w:val="00CB0225"/>
    <w:rsid w:val="00CB3625"/>
    <w:rsid w:val="00CC1F4F"/>
    <w:rsid w:val="00CD2D02"/>
    <w:rsid w:val="00CD493B"/>
    <w:rsid w:val="00CD7363"/>
    <w:rsid w:val="00CD76D9"/>
    <w:rsid w:val="00CE14A9"/>
    <w:rsid w:val="00CE1A0F"/>
    <w:rsid w:val="00CE5812"/>
    <w:rsid w:val="00CE7BA1"/>
    <w:rsid w:val="00CF7ABD"/>
    <w:rsid w:val="00D06450"/>
    <w:rsid w:val="00D12350"/>
    <w:rsid w:val="00D138CE"/>
    <w:rsid w:val="00D32202"/>
    <w:rsid w:val="00D363F8"/>
    <w:rsid w:val="00D4683D"/>
    <w:rsid w:val="00D56F8F"/>
    <w:rsid w:val="00D618E7"/>
    <w:rsid w:val="00D633D9"/>
    <w:rsid w:val="00D66B97"/>
    <w:rsid w:val="00D839FC"/>
    <w:rsid w:val="00D84CF9"/>
    <w:rsid w:val="00D922CB"/>
    <w:rsid w:val="00D950C5"/>
    <w:rsid w:val="00DA185F"/>
    <w:rsid w:val="00DA4778"/>
    <w:rsid w:val="00DA593A"/>
    <w:rsid w:val="00DC1223"/>
    <w:rsid w:val="00DE6E0B"/>
    <w:rsid w:val="00DF217A"/>
    <w:rsid w:val="00DF56F1"/>
    <w:rsid w:val="00E058AC"/>
    <w:rsid w:val="00E06D71"/>
    <w:rsid w:val="00E073B9"/>
    <w:rsid w:val="00E104F5"/>
    <w:rsid w:val="00E174EB"/>
    <w:rsid w:val="00E2662F"/>
    <w:rsid w:val="00E373EC"/>
    <w:rsid w:val="00E42FB9"/>
    <w:rsid w:val="00E44F23"/>
    <w:rsid w:val="00E5173A"/>
    <w:rsid w:val="00E51B42"/>
    <w:rsid w:val="00E5571C"/>
    <w:rsid w:val="00E62569"/>
    <w:rsid w:val="00E75F81"/>
    <w:rsid w:val="00E93CDC"/>
    <w:rsid w:val="00EA29EA"/>
    <w:rsid w:val="00EE046B"/>
    <w:rsid w:val="00EE32CA"/>
    <w:rsid w:val="00EE6790"/>
    <w:rsid w:val="00EF0EB3"/>
    <w:rsid w:val="00F0186D"/>
    <w:rsid w:val="00F063E0"/>
    <w:rsid w:val="00F15EB4"/>
    <w:rsid w:val="00F32BDC"/>
    <w:rsid w:val="00F356F9"/>
    <w:rsid w:val="00F37B25"/>
    <w:rsid w:val="00F400C9"/>
    <w:rsid w:val="00F47B47"/>
    <w:rsid w:val="00F54767"/>
    <w:rsid w:val="00F76E6D"/>
    <w:rsid w:val="00F911F2"/>
    <w:rsid w:val="00F926AA"/>
    <w:rsid w:val="00F95608"/>
    <w:rsid w:val="00F97D39"/>
    <w:rsid w:val="00FA01C4"/>
    <w:rsid w:val="00FA128C"/>
    <w:rsid w:val="00FB6FB3"/>
    <w:rsid w:val="00FC1032"/>
    <w:rsid w:val="00FE047E"/>
    <w:rsid w:val="00FE5289"/>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D39"/>
  <w15:chartTrackingRefBased/>
  <w15:docId w15:val="{D71BD008-4CAF-4EC9-AA4E-0A2D20B3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B"/>
  </w:style>
  <w:style w:type="paragraph" w:styleId="Heading1">
    <w:name w:val="heading 1"/>
    <w:basedOn w:val="Normal"/>
    <w:next w:val="Normal"/>
    <w:link w:val="Heading1Char"/>
    <w:uiPriority w:val="9"/>
    <w:qFormat/>
    <w:rsid w:val="00840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1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01DB"/>
    <w:rPr>
      <w:color w:val="0563C1" w:themeColor="hyperlink"/>
      <w:u w:val="single"/>
    </w:rPr>
  </w:style>
  <w:style w:type="paragraph" w:styleId="FootnoteText">
    <w:name w:val="footnote text"/>
    <w:basedOn w:val="Normal"/>
    <w:link w:val="FootnoteTextChar"/>
    <w:uiPriority w:val="99"/>
    <w:semiHidden/>
    <w:unhideWhenUsed/>
    <w:rsid w:val="00840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1DB"/>
    <w:rPr>
      <w:sz w:val="20"/>
      <w:szCs w:val="20"/>
    </w:rPr>
  </w:style>
  <w:style w:type="character" w:styleId="FootnoteReference">
    <w:name w:val="footnote reference"/>
    <w:basedOn w:val="DefaultParagraphFont"/>
    <w:uiPriority w:val="99"/>
    <w:semiHidden/>
    <w:unhideWhenUsed/>
    <w:rsid w:val="008401DB"/>
    <w:rPr>
      <w:vertAlign w:val="superscript"/>
    </w:rPr>
  </w:style>
  <w:style w:type="character" w:styleId="CommentReference">
    <w:name w:val="annotation reference"/>
    <w:basedOn w:val="DefaultParagraphFont"/>
    <w:uiPriority w:val="99"/>
    <w:semiHidden/>
    <w:unhideWhenUsed/>
    <w:rsid w:val="008401DB"/>
    <w:rPr>
      <w:sz w:val="16"/>
      <w:szCs w:val="16"/>
    </w:rPr>
  </w:style>
  <w:style w:type="paragraph" w:styleId="CommentText">
    <w:name w:val="annotation text"/>
    <w:basedOn w:val="Normal"/>
    <w:link w:val="CommentTextChar"/>
    <w:uiPriority w:val="99"/>
    <w:unhideWhenUsed/>
    <w:rsid w:val="008401DB"/>
    <w:pPr>
      <w:spacing w:line="240" w:lineRule="auto"/>
    </w:pPr>
    <w:rPr>
      <w:sz w:val="20"/>
      <w:szCs w:val="20"/>
    </w:rPr>
  </w:style>
  <w:style w:type="character" w:customStyle="1" w:styleId="CommentTextChar">
    <w:name w:val="Comment Text Char"/>
    <w:basedOn w:val="DefaultParagraphFont"/>
    <w:link w:val="CommentText"/>
    <w:uiPriority w:val="99"/>
    <w:rsid w:val="008401DB"/>
    <w:rPr>
      <w:sz w:val="20"/>
      <w:szCs w:val="20"/>
    </w:rPr>
  </w:style>
  <w:style w:type="paragraph" w:styleId="NormalWeb">
    <w:name w:val="Normal (Web)"/>
    <w:basedOn w:val="Normal"/>
    <w:uiPriority w:val="99"/>
    <w:unhideWhenUsed/>
    <w:rsid w:val="004F04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7D17"/>
    <w:rPr>
      <w:color w:val="605E5C"/>
      <w:shd w:val="clear" w:color="auto" w:fill="E1DFDD"/>
    </w:rPr>
  </w:style>
  <w:style w:type="paragraph" w:styleId="Revision">
    <w:name w:val="Revision"/>
    <w:hidden/>
    <w:uiPriority w:val="99"/>
    <w:semiHidden/>
    <w:rsid w:val="00DA593A"/>
    <w:pPr>
      <w:spacing w:after="0" w:line="240" w:lineRule="auto"/>
    </w:pPr>
  </w:style>
  <w:style w:type="paragraph" w:styleId="CommentSubject">
    <w:name w:val="annotation subject"/>
    <w:basedOn w:val="CommentText"/>
    <w:next w:val="CommentText"/>
    <w:link w:val="CommentSubjectChar"/>
    <w:uiPriority w:val="99"/>
    <w:semiHidden/>
    <w:unhideWhenUsed/>
    <w:rsid w:val="000C512C"/>
    <w:rPr>
      <w:b/>
      <w:bCs/>
    </w:rPr>
  </w:style>
  <w:style w:type="character" w:customStyle="1" w:styleId="CommentSubjectChar">
    <w:name w:val="Comment Subject Char"/>
    <w:basedOn w:val="CommentTextChar"/>
    <w:link w:val="CommentSubject"/>
    <w:uiPriority w:val="99"/>
    <w:semiHidden/>
    <w:rsid w:val="000C512C"/>
    <w:rPr>
      <w:b/>
      <w:bCs/>
      <w:sz w:val="20"/>
      <w:szCs w:val="20"/>
    </w:rPr>
  </w:style>
  <w:style w:type="paragraph" w:styleId="BalloonText">
    <w:name w:val="Balloon Text"/>
    <w:basedOn w:val="Normal"/>
    <w:link w:val="BalloonTextChar"/>
    <w:uiPriority w:val="99"/>
    <w:semiHidden/>
    <w:unhideWhenUsed/>
    <w:rsid w:val="00E75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7808">
      <w:bodyDiv w:val="1"/>
      <w:marLeft w:val="0"/>
      <w:marRight w:val="0"/>
      <w:marTop w:val="0"/>
      <w:marBottom w:val="0"/>
      <w:divBdr>
        <w:top w:val="none" w:sz="0" w:space="0" w:color="auto"/>
        <w:left w:val="none" w:sz="0" w:space="0" w:color="auto"/>
        <w:bottom w:val="none" w:sz="0" w:space="0" w:color="auto"/>
        <w:right w:val="none" w:sz="0" w:space="0" w:color="auto"/>
      </w:divBdr>
    </w:div>
    <w:div w:id="892694775">
      <w:bodyDiv w:val="1"/>
      <w:marLeft w:val="0"/>
      <w:marRight w:val="0"/>
      <w:marTop w:val="0"/>
      <w:marBottom w:val="0"/>
      <w:divBdr>
        <w:top w:val="none" w:sz="0" w:space="0" w:color="auto"/>
        <w:left w:val="none" w:sz="0" w:space="0" w:color="auto"/>
        <w:bottom w:val="none" w:sz="0" w:space="0" w:color="auto"/>
        <w:right w:val="none" w:sz="0" w:space="0" w:color="auto"/>
      </w:divBdr>
    </w:div>
    <w:div w:id="15952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B1F89-A4D7-49A3-8AE9-5395F4D3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15</Pages>
  <Words>8864</Words>
  <Characters>50527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387</cp:revision>
  <dcterms:created xsi:type="dcterms:W3CDTF">2023-02-15T16:17:00Z</dcterms:created>
  <dcterms:modified xsi:type="dcterms:W3CDTF">2023-02-22T14:28:00Z</dcterms:modified>
</cp:coreProperties>
</file>