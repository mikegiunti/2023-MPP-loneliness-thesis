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8C88" w14:textId="77777777" w:rsidR="003A69DB" w:rsidRPr="00C90189" w:rsidRDefault="003A69DB" w:rsidP="003A69DB">
      <w:pPr>
        <w:jc w:val="center"/>
        <w:rPr>
          <w:rFonts w:ascii="Times New Roman" w:hAnsi="Times New Roman" w:cs="Times New Roman"/>
          <w:sz w:val="24"/>
          <w:szCs w:val="24"/>
        </w:rPr>
      </w:pPr>
      <w:commentRangeStart w:id="0"/>
      <w:r w:rsidRPr="0087280C">
        <w:rPr>
          <w:rFonts w:ascii="Times New Roman" w:hAnsi="Times New Roman" w:cs="Times New Roman"/>
          <w:b/>
          <w:bCs/>
          <w:sz w:val="24"/>
          <w:szCs w:val="24"/>
        </w:rPr>
        <w:t>Data and Methods</w:t>
      </w:r>
      <w:commentRangeEnd w:id="0"/>
      <w:r w:rsidR="00385088">
        <w:rPr>
          <w:rStyle w:val="CommentReference"/>
        </w:rPr>
        <w:commentReference w:id="0"/>
      </w:r>
    </w:p>
    <w:p w14:paraId="2D872AE1" w14:textId="77777777" w:rsidR="003A69DB" w:rsidRPr="0087280C" w:rsidRDefault="003A69DB" w:rsidP="003A69DB">
      <w:pPr>
        <w:pStyle w:val="Heading2"/>
        <w:spacing w:after="240"/>
        <w:rPr>
          <w:rFonts w:ascii="Times New Roman" w:hAnsi="Times New Roman" w:cs="Times New Roman"/>
          <w:b/>
          <w:bCs/>
          <w:color w:val="auto"/>
          <w:sz w:val="24"/>
          <w:szCs w:val="24"/>
        </w:rPr>
      </w:pPr>
      <w:bookmarkStart w:id="1" w:name="_Toc120794033"/>
      <w:r w:rsidRPr="0087280C">
        <w:rPr>
          <w:rFonts w:ascii="Times New Roman" w:hAnsi="Times New Roman" w:cs="Times New Roman"/>
          <w:b/>
          <w:bCs/>
          <w:color w:val="auto"/>
          <w:sz w:val="24"/>
          <w:szCs w:val="24"/>
        </w:rPr>
        <w:t>Data Used</w:t>
      </w:r>
      <w:bookmarkEnd w:id="1"/>
    </w:p>
    <w:p w14:paraId="3584BBAD" w14:textId="77777777" w:rsidR="003A69DB" w:rsidRPr="0087280C" w:rsidRDefault="003A69DB" w:rsidP="003A69DB">
      <w:pPr>
        <w:pStyle w:val="Heading3"/>
        <w:spacing w:after="240"/>
        <w:rPr>
          <w:rFonts w:ascii="Times New Roman" w:hAnsi="Times New Roman" w:cs="Times New Roman"/>
          <w:b/>
          <w:bCs/>
          <w:i/>
          <w:iCs/>
          <w:color w:val="auto"/>
        </w:rPr>
      </w:pPr>
      <w:bookmarkStart w:id="2" w:name="_Toc120794034"/>
      <w:r w:rsidRPr="0087280C">
        <w:rPr>
          <w:rFonts w:ascii="Times New Roman" w:hAnsi="Times New Roman" w:cs="Times New Roman"/>
          <w:b/>
          <w:bCs/>
          <w:i/>
          <w:iCs/>
          <w:color w:val="auto"/>
        </w:rPr>
        <w:t>General Social Survey</w:t>
      </w:r>
      <w:bookmarkEnd w:id="2"/>
    </w:p>
    <w:p w14:paraId="4020AFB1"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dataset used in this analysis </w:t>
      </w:r>
      <w:r>
        <w:rPr>
          <w:rFonts w:ascii="Times New Roman" w:hAnsi="Times New Roman" w:cs="Times New Roman"/>
          <w:sz w:val="24"/>
          <w:szCs w:val="24"/>
        </w:rPr>
        <w:t xml:space="preserve">is the General Social Survey, </w:t>
      </w:r>
      <w:r w:rsidRPr="007B0B8D">
        <w:rPr>
          <w:rFonts w:ascii="Times New Roman" w:hAnsi="Times New Roman" w:cs="Times New Roman"/>
          <w:sz w:val="24"/>
          <w:szCs w:val="24"/>
        </w:rPr>
        <w:t>a nationally representative survey of the attitudes and behaviors of adults (18 and over) in the United</w:t>
      </w:r>
      <w:r>
        <w:rPr>
          <w:rFonts w:ascii="Times New Roman" w:hAnsi="Times New Roman" w:cs="Times New Roman"/>
          <w:sz w:val="24"/>
          <w:szCs w:val="24"/>
        </w:rPr>
        <w:t xml:space="preserve"> States, which was</w:t>
      </w:r>
      <w:r w:rsidRPr="007B0B8D">
        <w:rPr>
          <w:rFonts w:ascii="Times New Roman" w:hAnsi="Times New Roman" w:cs="Times New Roman"/>
          <w:sz w:val="24"/>
          <w:szCs w:val="24"/>
        </w:rPr>
        <w:t xml:space="preserve"> </w:t>
      </w:r>
      <w:r>
        <w:rPr>
          <w:rFonts w:ascii="Times New Roman" w:hAnsi="Times New Roman" w:cs="Times New Roman"/>
          <w:sz w:val="24"/>
          <w:szCs w:val="24"/>
        </w:rPr>
        <w:t>pulled from the official National Opinion Research Center (NORC) website.</w:t>
      </w:r>
      <w:r w:rsidRPr="007B0B8D">
        <w:rPr>
          <w:rFonts w:ascii="Times New Roman" w:hAnsi="Times New Roman" w:cs="Times New Roman"/>
          <w:sz w:val="24"/>
          <w:szCs w:val="24"/>
        </w:rPr>
        <w:t xml:space="preserve"> The survey is taken by </w:t>
      </w:r>
      <w:r>
        <w:rPr>
          <w:rFonts w:ascii="Times New Roman" w:hAnsi="Times New Roman" w:cs="Times New Roman"/>
          <w:sz w:val="24"/>
          <w:szCs w:val="24"/>
        </w:rPr>
        <w:t xml:space="preserve">NORC </w:t>
      </w:r>
      <w:r w:rsidRPr="007B0B8D">
        <w:rPr>
          <w:rFonts w:ascii="Times New Roman" w:hAnsi="Times New Roman" w:cs="Times New Roman"/>
          <w:sz w:val="24"/>
          <w:szCs w:val="24"/>
        </w:rPr>
        <w:t>every one to two years, with cumulative cross-sectional datasets available from the year 1972 to 2021</w:t>
      </w:r>
      <w:r w:rsidRPr="007B0B8D">
        <w:rPr>
          <w:rStyle w:val="FootnoteReference"/>
          <w:rFonts w:ascii="Times New Roman" w:hAnsi="Times New Roman" w:cs="Times New Roman"/>
          <w:sz w:val="24"/>
          <w:szCs w:val="24"/>
        </w:rPr>
        <w:footnoteReference w:id="1"/>
      </w:r>
      <w:r w:rsidRPr="007B0B8D">
        <w:rPr>
          <w:rFonts w:ascii="Times New Roman" w:hAnsi="Times New Roman" w:cs="Times New Roman"/>
          <w:sz w:val="24"/>
          <w:szCs w:val="24"/>
        </w:rPr>
        <w:t>. The specific data employed will be the 2016-2020 Panel (</w:t>
      </w:r>
      <w:proofErr w:type="spellStart"/>
      <w:r w:rsidRPr="007B0B8D">
        <w:rPr>
          <w:rFonts w:ascii="Times New Roman" w:hAnsi="Times New Roman" w:cs="Times New Roman"/>
          <w:sz w:val="24"/>
          <w:szCs w:val="24"/>
        </w:rPr>
        <w:t>Davern</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2022) updated in April 2022, which sampled 6,200 housing units in 2016, with a final tally of 2,867 completed</w:t>
      </w:r>
      <w:r>
        <w:rPr>
          <w:rFonts w:ascii="Times New Roman" w:hAnsi="Times New Roman" w:cs="Times New Roman"/>
          <w:sz w:val="24"/>
          <w:szCs w:val="24"/>
        </w:rPr>
        <w:t xml:space="preserve"> individual</w:t>
      </w:r>
      <w:r w:rsidRPr="007B0B8D">
        <w:rPr>
          <w:rFonts w:ascii="Times New Roman" w:hAnsi="Times New Roman" w:cs="Times New Roman"/>
          <w:sz w:val="24"/>
          <w:szCs w:val="24"/>
        </w:rPr>
        <w:t xml:space="preserve"> interviews, and 5,200 housing units in 2018, with a final tally of 2,348</w:t>
      </w:r>
      <w:r>
        <w:rPr>
          <w:rFonts w:ascii="Times New Roman" w:hAnsi="Times New Roman" w:cs="Times New Roman"/>
          <w:sz w:val="24"/>
          <w:szCs w:val="24"/>
        </w:rPr>
        <w:t xml:space="preserve"> respondent individuals</w:t>
      </w:r>
      <w:r w:rsidRPr="007B0B8D">
        <w:rPr>
          <w:rFonts w:ascii="Times New Roman" w:hAnsi="Times New Roman" w:cs="Times New Roman"/>
          <w:sz w:val="24"/>
          <w:szCs w:val="24"/>
        </w:rPr>
        <w:t xml:space="preserve">. The 2020 respondents were </w:t>
      </w:r>
      <w:r>
        <w:rPr>
          <w:rFonts w:ascii="Times New Roman" w:hAnsi="Times New Roman" w:cs="Times New Roman"/>
          <w:sz w:val="24"/>
          <w:szCs w:val="24"/>
        </w:rPr>
        <w:t xml:space="preserve">then reinterviewed </w:t>
      </w:r>
      <w:r w:rsidRPr="007B0B8D">
        <w:rPr>
          <w:rFonts w:ascii="Times New Roman" w:hAnsi="Times New Roman" w:cs="Times New Roman"/>
          <w:sz w:val="24"/>
          <w:szCs w:val="24"/>
        </w:rPr>
        <w:t>from a full sample of the 2018 wave, and a random subsample of 2,146 (74.85%) from the 2016 wave. The total number of included observations was 5,215, however, accounting for attrition and respondent non-answers</w:t>
      </w:r>
      <w:r w:rsidRPr="007B0B8D">
        <w:rPr>
          <w:rStyle w:val="FootnoteReference"/>
          <w:rFonts w:ascii="Times New Roman" w:hAnsi="Times New Roman" w:cs="Times New Roman"/>
          <w:sz w:val="24"/>
          <w:szCs w:val="24"/>
        </w:rPr>
        <w:footnoteReference w:id="2"/>
      </w:r>
      <w:r w:rsidRPr="007B0B8D">
        <w:rPr>
          <w:rFonts w:ascii="Times New Roman" w:hAnsi="Times New Roman" w:cs="Times New Roman"/>
          <w:sz w:val="24"/>
          <w:szCs w:val="24"/>
        </w:rPr>
        <w:t xml:space="preserve">, the total number of </w:t>
      </w:r>
      <w:r>
        <w:rPr>
          <w:rFonts w:ascii="Times New Roman" w:hAnsi="Times New Roman" w:cs="Times New Roman"/>
          <w:sz w:val="24"/>
          <w:szCs w:val="24"/>
        </w:rPr>
        <w:t>identifiable</w:t>
      </w:r>
      <w:r w:rsidRPr="007B0B8D">
        <w:rPr>
          <w:rFonts w:ascii="Times New Roman" w:hAnsi="Times New Roman" w:cs="Times New Roman"/>
          <w:sz w:val="24"/>
          <w:szCs w:val="24"/>
        </w:rPr>
        <w:t xml:space="preserve"> observations was 1,823 (34.95%). For the purpose of tracking the same respondents across waves, only those </w:t>
      </w:r>
      <w:r>
        <w:rPr>
          <w:rFonts w:ascii="Times New Roman" w:hAnsi="Times New Roman" w:cs="Times New Roman"/>
          <w:sz w:val="24"/>
          <w:szCs w:val="24"/>
        </w:rPr>
        <w:t>who</w:t>
      </w:r>
      <w:r w:rsidRPr="007B0B8D">
        <w:rPr>
          <w:rFonts w:ascii="Times New Roman" w:hAnsi="Times New Roman" w:cs="Times New Roman"/>
          <w:sz w:val="24"/>
          <w:szCs w:val="24"/>
        </w:rPr>
        <w:t xml:space="preserve"> participated in the 2018 survey were considered, reducing the final</w:t>
      </w:r>
      <w:r>
        <w:rPr>
          <w:rFonts w:ascii="Times New Roman" w:hAnsi="Times New Roman" w:cs="Times New Roman"/>
          <w:sz w:val="24"/>
          <w:szCs w:val="24"/>
        </w:rPr>
        <w:t xml:space="preserve"> manipulable</w:t>
      </w:r>
      <w:r w:rsidRPr="007B0B8D">
        <w:rPr>
          <w:rFonts w:ascii="Times New Roman" w:hAnsi="Times New Roman" w:cs="Times New Roman"/>
          <w:sz w:val="24"/>
          <w:szCs w:val="24"/>
        </w:rPr>
        <w:t xml:space="preserve"> observation number to 1,014</w:t>
      </w:r>
      <w:r>
        <w:rPr>
          <w:rFonts w:ascii="Times New Roman" w:hAnsi="Times New Roman" w:cs="Times New Roman"/>
          <w:sz w:val="24"/>
          <w:szCs w:val="24"/>
        </w:rPr>
        <w:t xml:space="preserve"> respondents</w:t>
      </w:r>
      <w:commentRangeStart w:id="3"/>
      <w:r w:rsidRPr="007B0B8D">
        <w:rPr>
          <w:rFonts w:ascii="Times New Roman" w:hAnsi="Times New Roman" w:cs="Times New Roman"/>
          <w:sz w:val="24"/>
          <w:szCs w:val="24"/>
        </w:rPr>
        <w:t xml:space="preserve">. </w:t>
      </w:r>
      <w:commentRangeEnd w:id="3"/>
      <w:r w:rsidR="00DF4B32">
        <w:rPr>
          <w:rStyle w:val="CommentReference"/>
        </w:rPr>
        <w:commentReference w:id="3"/>
      </w:r>
    </w:p>
    <w:p w14:paraId="4100FCF5" w14:textId="77777777" w:rsidR="003A69DB" w:rsidRPr="0087280C" w:rsidRDefault="003A69DB" w:rsidP="003A69DB">
      <w:pPr>
        <w:pStyle w:val="Heading3"/>
        <w:spacing w:after="240"/>
        <w:rPr>
          <w:rFonts w:ascii="Times New Roman" w:hAnsi="Times New Roman" w:cs="Times New Roman"/>
          <w:b/>
          <w:bCs/>
          <w:i/>
          <w:iCs/>
          <w:color w:val="auto"/>
        </w:rPr>
      </w:pPr>
      <w:bookmarkStart w:id="4" w:name="_Toc120794035"/>
      <w:r w:rsidRPr="0087280C">
        <w:rPr>
          <w:rFonts w:ascii="Times New Roman" w:hAnsi="Times New Roman" w:cs="Times New Roman"/>
          <w:b/>
          <w:bCs/>
          <w:i/>
          <w:iCs/>
          <w:color w:val="auto"/>
        </w:rPr>
        <w:t>American National Elections Survey</w:t>
      </w:r>
      <w:bookmarkEnd w:id="4"/>
    </w:p>
    <w:p w14:paraId="4259F5B4" w14:textId="7CF32837" w:rsidR="00E15049" w:rsidRDefault="003A69DB" w:rsidP="003A69DB">
      <w:pPr>
        <w:spacing w:before="40" w:after="0" w:line="480" w:lineRule="auto"/>
        <w:ind w:firstLine="720"/>
        <w:rPr>
          <w:rFonts w:ascii="Times New Roman" w:hAnsi="Times New Roman" w:cs="Times New Roman"/>
          <w:sz w:val="24"/>
          <w:szCs w:val="24"/>
        </w:rPr>
      </w:pPr>
      <w:r w:rsidRPr="003A69DB">
        <w:rPr>
          <w:rFonts w:ascii="Times New Roman" w:hAnsi="Times New Roman" w:cs="Times New Roman"/>
          <w:sz w:val="24"/>
          <w:szCs w:val="24"/>
        </w:rPr>
        <w:t>All respondents who completed the 2020 wave of the GSS</w:t>
      </w:r>
      <w:del w:id="5" w:author="Microsoft Office User" w:date="2023-02-15T21:49:00Z">
        <w:r w:rsidRPr="003A69DB" w:rsidDel="00DF4B32">
          <w:rPr>
            <w:rFonts w:ascii="Times New Roman" w:hAnsi="Times New Roman" w:cs="Times New Roman"/>
            <w:sz w:val="24"/>
            <w:szCs w:val="24"/>
          </w:rPr>
          <w:delText>,</w:delText>
        </w:r>
      </w:del>
      <w:r w:rsidRPr="003A69DB">
        <w:rPr>
          <w:rFonts w:ascii="Times New Roman" w:hAnsi="Times New Roman" w:cs="Times New Roman"/>
          <w:sz w:val="24"/>
          <w:szCs w:val="24"/>
        </w:rPr>
        <w:t xml:space="preserve"> and were U.S. citizens at the time of study</w:t>
      </w:r>
      <w:del w:id="6" w:author="Microsoft Office User" w:date="2023-02-15T21:49:00Z">
        <w:r w:rsidRPr="003A69DB" w:rsidDel="00DF4B32">
          <w:rPr>
            <w:rFonts w:ascii="Times New Roman" w:hAnsi="Times New Roman" w:cs="Times New Roman"/>
            <w:sz w:val="24"/>
            <w:szCs w:val="24"/>
          </w:rPr>
          <w:delText>,</w:delText>
        </w:r>
      </w:del>
      <w:r w:rsidRPr="003A69DB">
        <w:rPr>
          <w:rFonts w:ascii="Times New Roman" w:hAnsi="Times New Roman" w:cs="Times New Roman"/>
          <w:sz w:val="24"/>
          <w:szCs w:val="24"/>
        </w:rPr>
        <w:t xml:space="preserve"> were then offered a second survey administered by the American National Elections Study (ANES). The ANES is one of the oldest continuous series of survey data of </w:t>
      </w:r>
      <w:r w:rsidRPr="003A69DB">
        <w:rPr>
          <w:rFonts w:ascii="Times New Roman" w:hAnsi="Times New Roman" w:cs="Times New Roman"/>
          <w:sz w:val="24"/>
          <w:szCs w:val="24"/>
        </w:rPr>
        <w:lastRenderedPageBreak/>
        <w:t xml:space="preserve">electoral behavior and general attitudes in the United States and it is used here to track social participation determinants as mediators between loneliness, cohesion, health and happiness. By tracking political involvement within the United States, </w:t>
      </w:r>
      <w:commentRangeStart w:id="7"/>
      <w:r w:rsidRPr="003A69DB">
        <w:rPr>
          <w:rFonts w:ascii="Times New Roman" w:hAnsi="Times New Roman" w:cs="Times New Roman"/>
          <w:sz w:val="24"/>
          <w:szCs w:val="24"/>
        </w:rPr>
        <w:t>the variables extracted from the ANES will give us a clearer view of the role of community participation within patterns of online and offline communication</w:t>
      </w:r>
      <w:commentRangeEnd w:id="7"/>
      <w:r w:rsidR="00DF4B32">
        <w:rPr>
          <w:rStyle w:val="CommentReference"/>
        </w:rPr>
        <w:commentReference w:id="7"/>
      </w:r>
      <w:r w:rsidRPr="003A69DB">
        <w:rPr>
          <w:rFonts w:ascii="Times New Roman" w:hAnsi="Times New Roman" w:cs="Times New Roman"/>
          <w:sz w:val="24"/>
          <w:szCs w:val="24"/>
        </w:rPr>
        <w:t xml:space="preserve">. </w:t>
      </w:r>
      <w:commentRangeStart w:id="8"/>
      <w:r w:rsidRPr="003A69DB">
        <w:rPr>
          <w:rFonts w:ascii="Times New Roman" w:hAnsi="Times New Roman" w:cs="Times New Roman"/>
          <w:sz w:val="24"/>
          <w:szCs w:val="24"/>
        </w:rPr>
        <w:t xml:space="preserve">In fact, the surveys are taken before and after presidential and national congressional elections by both the Institute of Social Research at the University of Michigan and the Institute for Research in the Social Sciences at Stanford University; latest efforts have included experts from Duke University and the University of Texas at Austin (Howell, 2022). </w:t>
      </w:r>
      <w:commentRangeEnd w:id="8"/>
      <w:r w:rsidR="00DF4B32">
        <w:rPr>
          <w:rStyle w:val="CommentReference"/>
        </w:rPr>
        <w:commentReference w:id="8"/>
      </w:r>
      <w:r w:rsidRPr="003A69DB">
        <w:rPr>
          <w:rFonts w:ascii="Times New Roman" w:hAnsi="Times New Roman" w:cs="Times New Roman"/>
          <w:sz w:val="24"/>
          <w:szCs w:val="24"/>
        </w:rPr>
        <w:t>Regarding sample size, about two-thirds of the GSS respondents completed the ANES survey</w:t>
      </w:r>
      <w:r w:rsidR="001B2E25">
        <w:rPr>
          <w:rFonts w:ascii="Times New Roman" w:hAnsi="Times New Roman" w:cs="Times New Roman"/>
          <w:sz w:val="24"/>
          <w:szCs w:val="24"/>
        </w:rPr>
        <w:t>,</w:t>
      </w:r>
      <w:r w:rsidRPr="003A69DB">
        <w:rPr>
          <w:rFonts w:ascii="Times New Roman" w:hAnsi="Times New Roman" w:cs="Times New Roman"/>
          <w:sz w:val="24"/>
          <w:szCs w:val="24"/>
        </w:rPr>
        <w:t xml:space="preserve"> with a final observation count of 635 once the data is filtered for only those present in the 2018 sample. </w:t>
      </w:r>
      <w:commentRangeStart w:id="9"/>
      <w:r w:rsidRPr="003A69DB">
        <w:rPr>
          <w:rFonts w:ascii="Times New Roman" w:hAnsi="Times New Roman" w:cs="Times New Roman"/>
          <w:sz w:val="24"/>
          <w:szCs w:val="24"/>
        </w:rPr>
        <w:t>The ANES will also act as an extension to complete otherwise incomplete data, due to the GSS’s high missing observations count.</w:t>
      </w:r>
      <w:commentRangeEnd w:id="9"/>
      <w:r w:rsidR="00DF4B32">
        <w:rPr>
          <w:rStyle w:val="CommentReference"/>
        </w:rPr>
        <w:commentReference w:id="9"/>
      </w:r>
    </w:p>
    <w:p w14:paraId="7A9885D5" w14:textId="77777777" w:rsidR="00E15049" w:rsidRDefault="00E15049" w:rsidP="00E15049">
      <w:pPr>
        <w:jc w:val="center"/>
        <w:rPr>
          <w:sz w:val="24"/>
        </w:rPr>
      </w:pPr>
      <w:commentRangeStart w:id="10"/>
      <w:r>
        <w:rPr>
          <w:i/>
          <w:sz w:val="24"/>
        </w:rPr>
        <w:t xml:space="preserve">Table 1: </w:t>
      </w:r>
      <w:commentRangeEnd w:id="10"/>
      <w:r w:rsidR="00DF4B32">
        <w:rPr>
          <w:rStyle w:val="CommentReference"/>
        </w:rPr>
        <w:commentReference w:id="10"/>
      </w:r>
      <w:r>
        <w:rPr>
          <w:i/>
          <w:sz w:val="24"/>
        </w:rPr>
        <w:t>Individual Respondent Characteristics by Year (cont.)</w:t>
      </w:r>
    </w:p>
    <w:tbl>
      <w:tblPr>
        <w:tblStyle w:val="TableGrid"/>
        <w:tblW w:w="500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4210"/>
        <w:gridCol w:w="718"/>
        <w:gridCol w:w="963"/>
        <w:gridCol w:w="607"/>
        <w:gridCol w:w="963"/>
        <w:gridCol w:w="718"/>
        <w:gridCol w:w="1181"/>
      </w:tblGrid>
      <w:tr w:rsidR="00E15049" w14:paraId="75C7BE49" w14:textId="77777777" w:rsidTr="00E12CE7">
        <w:trPr>
          <w:jc w:val="center"/>
        </w:trPr>
        <w:tc>
          <w:tcPr>
            <w:tcW w:w="0" w:type="auto"/>
            <w:tcBorders>
              <w:top w:val="thick" w:sz="0" w:space="0" w:color="000000"/>
            </w:tcBorders>
          </w:tcPr>
          <w:p w14:paraId="485346D9" w14:textId="77777777" w:rsidR="00E15049" w:rsidRDefault="00E15049" w:rsidP="00E12CE7"/>
        </w:tc>
        <w:tc>
          <w:tcPr>
            <w:tcW w:w="0" w:type="auto"/>
            <w:gridSpan w:val="5"/>
            <w:tcBorders>
              <w:top w:val="thick" w:sz="0" w:space="0" w:color="000000"/>
              <w:bottom w:val="thick" w:sz="0" w:space="0" w:color="000000"/>
            </w:tcBorders>
          </w:tcPr>
          <w:p w14:paraId="3DD1C015" w14:textId="77777777" w:rsidR="00E15049" w:rsidRDefault="00E15049" w:rsidP="00E12CE7">
            <w:pPr>
              <w:jc w:val="center"/>
            </w:pPr>
            <w:r>
              <w:rPr>
                <w:i/>
              </w:rPr>
              <w:t>year</w:t>
            </w:r>
          </w:p>
        </w:tc>
        <w:tc>
          <w:tcPr>
            <w:tcW w:w="0" w:type="auto"/>
            <w:tcBorders>
              <w:top w:val="thick" w:sz="0" w:space="0" w:color="000000"/>
            </w:tcBorders>
          </w:tcPr>
          <w:p w14:paraId="32C2C9E2" w14:textId="77777777" w:rsidR="00E15049" w:rsidRDefault="00E15049" w:rsidP="00E12CE7"/>
        </w:tc>
      </w:tr>
      <w:tr w:rsidR="00E15049" w14:paraId="5285AE6E" w14:textId="77777777" w:rsidTr="00E12CE7">
        <w:trPr>
          <w:jc w:val="center"/>
        </w:trPr>
        <w:tc>
          <w:tcPr>
            <w:tcW w:w="0" w:type="auto"/>
          </w:tcPr>
          <w:p w14:paraId="0ADBF8E6" w14:textId="77777777" w:rsidR="00E15049" w:rsidRDefault="00E15049" w:rsidP="00E12CE7"/>
        </w:tc>
        <w:tc>
          <w:tcPr>
            <w:tcW w:w="0" w:type="auto"/>
            <w:gridSpan w:val="2"/>
            <w:tcBorders>
              <w:top w:val="thick" w:sz="0" w:space="0" w:color="000000"/>
              <w:bottom w:val="thick" w:sz="0" w:space="0" w:color="000000"/>
            </w:tcBorders>
          </w:tcPr>
          <w:p w14:paraId="33E84521" w14:textId="77777777" w:rsidR="00E15049" w:rsidRDefault="00E15049" w:rsidP="00E12CE7">
            <w:pPr>
              <w:jc w:val="center"/>
            </w:pPr>
            <w:r>
              <w:rPr>
                <w:i/>
              </w:rPr>
              <w:t>2018</w:t>
            </w:r>
          </w:p>
        </w:tc>
        <w:tc>
          <w:tcPr>
            <w:tcW w:w="0" w:type="auto"/>
            <w:gridSpan w:val="2"/>
            <w:tcBorders>
              <w:top w:val="thick" w:sz="0" w:space="0" w:color="000000"/>
              <w:bottom w:val="thick" w:sz="0" w:space="0" w:color="000000"/>
            </w:tcBorders>
          </w:tcPr>
          <w:p w14:paraId="70B0D7F4" w14:textId="77777777" w:rsidR="00E15049" w:rsidRDefault="00E15049" w:rsidP="00E12CE7">
            <w:pPr>
              <w:jc w:val="center"/>
            </w:pPr>
            <w:r>
              <w:rPr>
                <w:i/>
              </w:rPr>
              <w:t>2020</w:t>
            </w:r>
          </w:p>
        </w:tc>
        <w:tc>
          <w:tcPr>
            <w:tcW w:w="0" w:type="auto"/>
            <w:tcBorders>
              <w:bottom w:val="thick" w:sz="0" w:space="0" w:color="000000"/>
            </w:tcBorders>
          </w:tcPr>
          <w:p w14:paraId="4B59AB18" w14:textId="77777777" w:rsidR="00E15049" w:rsidRDefault="00E15049" w:rsidP="00E12CE7">
            <w:pPr>
              <w:jc w:val="center"/>
            </w:pPr>
            <w:r>
              <w:rPr>
                <w:i/>
              </w:rPr>
              <w:t>Total</w:t>
            </w:r>
          </w:p>
        </w:tc>
        <w:tc>
          <w:tcPr>
            <w:tcW w:w="0" w:type="auto"/>
          </w:tcPr>
          <w:p w14:paraId="4A059082" w14:textId="77777777" w:rsidR="00E15049" w:rsidRDefault="00E15049" w:rsidP="00E12CE7">
            <w:pPr>
              <w:jc w:val="center"/>
            </w:pPr>
            <w:r>
              <w:rPr>
                <w:i/>
              </w:rPr>
              <w:t>Sample size</w:t>
            </w:r>
          </w:p>
        </w:tc>
      </w:tr>
      <w:tr w:rsidR="00E15049" w14:paraId="7F6FA6A7" w14:textId="77777777" w:rsidTr="00E12CE7">
        <w:trPr>
          <w:jc w:val="center"/>
        </w:trPr>
        <w:tc>
          <w:tcPr>
            <w:tcW w:w="0" w:type="auto"/>
            <w:tcBorders>
              <w:bottom w:val="thick" w:sz="0" w:space="0" w:color="000000"/>
            </w:tcBorders>
          </w:tcPr>
          <w:p w14:paraId="6D819EAE" w14:textId="77777777" w:rsidR="00E15049" w:rsidRDefault="00E15049" w:rsidP="00E12CE7">
            <w:pPr>
              <w:jc w:val="center"/>
            </w:pPr>
          </w:p>
        </w:tc>
        <w:tc>
          <w:tcPr>
            <w:tcW w:w="0" w:type="auto"/>
            <w:tcBorders>
              <w:top w:val="thick" w:sz="0" w:space="0" w:color="000000"/>
              <w:bottom w:val="thick" w:sz="0" w:space="0" w:color="000000"/>
            </w:tcBorders>
          </w:tcPr>
          <w:p w14:paraId="20B1688E" w14:textId="77777777" w:rsidR="00E15049" w:rsidRDefault="00E15049" w:rsidP="00E12CE7">
            <w:pPr>
              <w:jc w:val="center"/>
            </w:pPr>
            <w:r>
              <w:t>%</w:t>
            </w:r>
          </w:p>
        </w:tc>
        <w:tc>
          <w:tcPr>
            <w:tcW w:w="0" w:type="auto"/>
            <w:tcBorders>
              <w:top w:val="thick" w:sz="0" w:space="0" w:color="000000"/>
              <w:bottom w:val="thick" w:sz="0" w:space="0" w:color="000000"/>
            </w:tcBorders>
          </w:tcPr>
          <w:p w14:paraId="5104E66D" w14:textId="77777777" w:rsidR="00E15049" w:rsidRDefault="00E15049" w:rsidP="00E12CE7">
            <w:pPr>
              <w:jc w:val="center"/>
            </w:pPr>
            <w:r>
              <w:t>SE</w:t>
            </w:r>
          </w:p>
        </w:tc>
        <w:tc>
          <w:tcPr>
            <w:tcW w:w="0" w:type="auto"/>
            <w:tcBorders>
              <w:top w:val="thick" w:sz="0" w:space="0" w:color="000000"/>
              <w:bottom w:val="thick" w:sz="0" w:space="0" w:color="000000"/>
            </w:tcBorders>
          </w:tcPr>
          <w:p w14:paraId="4408D171" w14:textId="77777777" w:rsidR="00E15049" w:rsidRDefault="00E15049" w:rsidP="00E12CE7">
            <w:pPr>
              <w:jc w:val="center"/>
            </w:pPr>
            <w:r>
              <w:t>%</w:t>
            </w:r>
          </w:p>
        </w:tc>
        <w:tc>
          <w:tcPr>
            <w:tcW w:w="0" w:type="auto"/>
            <w:tcBorders>
              <w:top w:val="thick" w:sz="0" w:space="0" w:color="000000"/>
              <w:bottom w:val="thick" w:sz="0" w:space="0" w:color="000000"/>
            </w:tcBorders>
          </w:tcPr>
          <w:p w14:paraId="2157C0D5" w14:textId="77777777" w:rsidR="00E15049" w:rsidRDefault="00E15049" w:rsidP="00E12CE7">
            <w:pPr>
              <w:jc w:val="center"/>
            </w:pPr>
            <w:r>
              <w:t>SE</w:t>
            </w:r>
          </w:p>
        </w:tc>
        <w:tc>
          <w:tcPr>
            <w:tcW w:w="0" w:type="auto"/>
            <w:tcBorders>
              <w:top w:val="thick" w:sz="0" w:space="0" w:color="000000"/>
              <w:bottom w:val="thick" w:sz="0" w:space="0" w:color="000000"/>
            </w:tcBorders>
          </w:tcPr>
          <w:p w14:paraId="3E8D6A9E" w14:textId="77777777" w:rsidR="00E15049" w:rsidRDefault="00E15049" w:rsidP="00E12CE7">
            <w:pPr>
              <w:jc w:val="center"/>
            </w:pPr>
            <w:r>
              <w:t>%</w:t>
            </w:r>
          </w:p>
        </w:tc>
        <w:tc>
          <w:tcPr>
            <w:tcW w:w="0" w:type="auto"/>
            <w:tcBorders>
              <w:bottom w:val="thick" w:sz="0" w:space="0" w:color="000000"/>
            </w:tcBorders>
          </w:tcPr>
          <w:p w14:paraId="524014ED" w14:textId="77777777" w:rsidR="00E15049" w:rsidRDefault="00E15049" w:rsidP="00E12CE7">
            <w:pPr>
              <w:jc w:val="center"/>
            </w:pPr>
          </w:p>
        </w:tc>
      </w:tr>
      <w:tr w:rsidR="00E15049" w14:paraId="694A8434" w14:textId="77777777" w:rsidTr="00E12CE7">
        <w:trPr>
          <w:jc w:val="center"/>
        </w:trPr>
        <w:tc>
          <w:tcPr>
            <w:tcW w:w="0" w:type="auto"/>
            <w:tcBorders>
              <w:top w:val="thick" w:sz="0" w:space="0" w:color="000000"/>
            </w:tcBorders>
          </w:tcPr>
          <w:p w14:paraId="79595DB5" w14:textId="77777777" w:rsidR="00E15049" w:rsidRDefault="00E15049" w:rsidP="00E12CE7">
            <w:r>
              <w:rPr>
                <w:i/>
              </w:rPr>
              <w:t>Age in Categories</w:t>
            </w:r>
          </w:p>
        </w:tc>
        <w:tc>
          <w:tcPr>
            <w:tcW w:w="0" w:type="auto"/>
            <w:tcBorders>
              <w:top w:val="thick" w:sz="0" w:space="0" w:color="000000"/>
            </w:tcBorders>
          </w:tcPr>
          <w:p w14:paraId="746CF17F" w14:textId="77777777" w:rsidR="00E15049" w:rsidRDefault="00E15049" w:rsidP="00E12CE7"/>
        </w:tc>
        <w:tc>
          <w:tcPr>
            <w:tcW w:w="0" w:type="auto"/>
            <w:tcBorders>
              <w:top w:val="thick" w:sz="0" w:space="0" w:color="000000"/>
            </w:tcBorders>
          </w:tcPr>
          <w:p w14:paraId="12798203" w14:textId="77777777" w:rsidR="00E15049" w:rsidRDefault="00E15049" w:rsidP="00E12CE7"/>
        </w:tc>
        <w:tc>
          <w:tcPr>
            <w:tcW w:w="0" w:type="auto"/>
            <w:tcBorders>
              <w:top w:val="thick" w:sz="0" w:space="0" w:color="000000"/>
            </w:tcBorders>
          </w:tcPr>
          <w:p w14:paraId="5A7D5DB8" w14:textId="77777777" w:rsidR="00E15049" w:rsidRDefault="00E15049" w:rsidP="00E12CE7"/>
        </w:tc>
        <w:tc>
          <w:tcPr>
            <w:tcW w:w="0" w:type="auto"/>
            <w:tcBorders>
              <w:top w:val="thick" w:sz="0" w:space="0" w:color="000000"/>
            </w:tcBorders>
          </w:tcPr>
          <w:p w14:paraId="16813144" w14:textId="77777777" w:rsidR="00E15049" w:rsidRDefault="00E15049" w:rsidP="00E12CE7"/>
        </w:tc>
        <w:tc>
          <w:tcPr>
            <w:tcW w:w="0" w:type="auto"/>
            <w:tcBorders>
              <w:top w:val="thick" w:sz="0" w:space="0" w:color="000000"/>
            </w:tcBorders>
          </w:tcPr>
          <w:p w14:paraId="754BB3E0" w14:textId="77777777" w:rsidR="00E15049" w:rsidRDefault="00E15049" w:rsidP="00E12CE7"/>
        </w:tc>
        <w:tc>
          <w:tcPr>
            <w:tcW w:w="0" w:type="auto"/>
            <w:tcBorders>
              <w:top w:val="thick" w:sz="0" w:space="0" w:color="000000"/>
            </w:tcBorders>
          </w:tcPr>
          <w:p w14:paraId="74407EB9" w14:textId="77777777" w:rsidR="00E15049" w:rsidRDefault="00E15049" w:rsidP="00E12CE7"/>
        </w:tc>
      </w:tr>
      <w:tr w:rsidR="00E15049" w14:paraId="66355D2F" w14:textId="77777777" w:rsidTr="00E12CE7">
        <w:trPr>
          <w:jc w:val="center"/>
        </w:trPr>
        <w:tc>
          <w:tcPr>
            <w:tcW w:w="0" w:type="auto"/>
          </w:tcPr>
          <w:p w14:paraId="6ABEA89D" w14:textId="77777777" w:rsidR="00E15049" w:rsidRDefault="00E15049" w:rsidP="00E12CE7">
            <w:r>
              <w:t>18-25</w:t>
            </w:r>
          </w:p>
        </w:tc>
        <w:tc>
          <w:tcPr>
            <w:tcW w:w="0" w:type="auto"/>
          </w:tcPr>
          <w:p w14:paraId="2F577431" w14:textId="77777777" w:rsidR="00E15049" w:rsidRDefault="00E15049" w:rsidP="00E12CE7">
            <w:pPr>
              <w:jc w:val="right"/>
            </w:pPr>
            <w:r>
              <w:t>63.2</w:t>
            </w:r>
          </w:p>
        </w:tc>
        <w:tc>
          <w:tcPr>
            <w:tcW w:w="0" w:type="auto"/>
          </w:tcPr>
          <w:p w14:paraId="49113785" w14:textId="77777777" w:rsidR="00E15049" w:rsidRDefault="00E15049" w:rsidP="00E12CE7">
            <w:pPr>
              <w:jc w:val="right"/>
            </w:pPr>
            <w:r>
              <w:t>(1.728)</w:t>
            </w:r>
          </w:p>
        </w:tc>
        <w:tc>
          <w:tcPr>
            <w:tcW w:w="0" w:type="auto"/>
          </w:tcPr>
          <w:p w14:paraId="348BBA3D" w14:textId="77777777" w:rsidR="00E15049" w:rsidRDefault="00E15049" w:rsidP="00E12CE7">
            <w:pPr>
              <w:jc w:val="right"/>
            </w:pPr>
            <w:r>
              <w:t>36.8</w:t>
            </w:r>
          </w:p>
        </w:tc>
        <w:tc>
          <w:tcPr>
            <w:tcW w:w="0" w:type="auto"/>
          </w:tcPr>
          <w:p w14:paraId="6F749697" w14:textId="77777777" w:rsidR="00E15049" w:rsidRDefault="00E15049" w:rsidP="00E12CE7">
            <w:pPr>
              <w:jc w:val="right"/>
            </w:pPr>
            <w:r>
              <w:t>(1.728)</w:t>
            </w:r>
          </w:p>
        </w:tc>
        <w:tc>
          <w:tcPr>
            <w:tcW w:w="0" w:type="auto"/>
          </w:tcPr>
          <w:p w14:paraId="66C2164A" w14:textId="77777777" w:rsidR="00E15049" w:rsidRDefault="00E15049" w:rsidP="00E12CE7">
            <w:pPr>
              <w:jc w:val="right"/>
            </w:pPr>
            <w:r>
              <w:t>100.0</w:t>
            </w:r>
          </w:p>
        </w:tc>
        <w:tc>
          <w:tcPr>
            <w:tcW w:w="0" w:type="auto"/>
          </w:tcPr>
          <w:p w14:paraId="3EDE0367" w14:textId="77777777" w:rsidR="00E15049" w:rsidRDefault="00E15049" w:rsidP="00E12CE7">
            <w:pPr>
              <w:jc w:val="right"/>
            </w:pPr>
            <w:r>
              <w:t>154</w:t>
            </w:r>
          </w:p>
        </w:tc>
      </w:tr>
      <w:tr w:rsidR="00E15049" w14:paraId="56D257CB" w14:textId="77777777" w:rsidTr="00E12CE7">
        <w:trPr>
          <w:jc w:val="center"/>
        </w:trPr>
        <w:tc>
          <w:tcPr>
            <w:tcW w:w="0" w:type="auto"/>
          </w:tcPr>
          <w:p w14:paraId="2844BAF4" w14:textId="77777777" w:rsidR="00E15049" w:rsidRDefault="00E15049" w:rsidP="00E12CE7">
            <w:r>
              <w:t>26-45</w:t>
            </w:r>
          </w:p>
        </w:tc>
        <w:tc>
          <w:tcPr>
            <w:tcW w:w="0" w:type="auto"/>
          </w:tcPr>
          <w:p w14:paraId="6FC4E52D" w14:textId="77777777" w:rsidR="00E15049" w:rsidRDefault="00E15049" w:rsidP="00E12CE7">
            <w:pPr>
              <w:jc w:val="right"/>
            </w:pPr>
            <w:r>
              <w:t>51.6</w:t>
            </w:r>
          </w:p>
        </w:tc>
        <w:tc>
          <w:tcPr>
            <w:tcW w:w="0" w:type="auto"/>
          </w:tcPr>
          <w:p w14:paraId="6F98D493" w14:textId="77777777" w:rsidR="00E15049" w:rsidRDefault="00E15049" w:rsidP="00E12CE7">
            <w:pPr>
              <w:jc w:val="right"/>
            </w:pPr>
            <w:r>
              <w:t>(0.810)</w:t>
            </w:r>
          </w:p>
        </w:tc>
        <w:tc>
          <w:tcPr>
            <w:tcW w:w="0" w:type="auto"/>
          </w:tcPr>
          <w:p w14:paraId="551FF487" w14:textId="77777777" w:rsidR="00E15049" w:rsidRDefault="00E15049" w:rsidP="00E12CE7">
            <w:pPr>
              <w:jc w:val="right"/>
            </w:pPr>
            <w:r>
              <w:t>48.4</w:t>
            </w:r>
          </w:p>
        </w:tc>
        <w:tc>
          <w:tcPr>
            <w:tcW w:w="0" w:type="auto"/>
          </w:tcPr>
          <w:p w14:paraId="45F4B2E3" w14:textId="77777777" w:rsidR="00E15049" w:rsidRDefault="00E15049" w:rsidP="00E12CE7">
            <w:pPr>
              <w:jc w:val="right"/>
            </w:pPr>
            <w:r>
              <w:t>(0.810)</w:t>
            </w:r>
          </w:p>
        </w:tc>
        <w:tc>
          <w:tcPr>
            <w:tcW w:w="0" w:type="auto"/>
          </w:tcPr>
          <w:p w14:paraId="577F921E" w14:textId="77777777" w:rsidR="00E15049" w:rsidRDefault="00E15049" w:rsidP="00E12CE7">
            <w:pPr>
              <w:jc w:val="right"/>
            </w:pPr>
            <w:r>
              <w:t>100.0</w:t>
            </w:r>
          </w:p>
        </w:tc>
        <w:tc>
          <w:tcPr>
            <w:tcW w:w="0" w:type="auto"/>
          </w:tcPr>
          <w:p w14:paraId="54157911" w14:textId="77777777" w:rsidR="00E15049" w:rsidRDefault="00E15049" w:rsidP="00E12CE7">
            <w:pPr>
              <w:jc w:val="right"/>
            </w:pPr>
            <w:r>
              <w:t>717</w:t>
            </w:r>
          </w:p>
        </w:tc>
      </w:tr>
      <w:tr w:rsidR="00E15049" w14:paraId="0DF08861" w14:textId="77777777" w:rsidTr="00E12CE7">
        <w:trPr>
          <w:jc w:val="center"/>
        </w:trPr>
        <w:tc>
          <w:tcPr>
            <w:tcW w:w="0" w:type="auto"/>
          </w:tcPr>
          <w:p w14:paraId="5E7EDFAF" w14:textId="77777777" w:rsidR="00E15049" w:rsidRDefault="00E15049" w:rsidP="00E12CE7">
            <w:r>
              <w:t>46-64</w:t>
            </w:r>
          </w:p>
        </w:tc>
        <w:tc>
          <w:tcPr>
            <w:tcW w:w="0" w:type="auto"/>
          </w:tcPr>
          <w:p w14:paraId="44582DB7" w14:textId="77777777" w:rsidR="00E15049" w:rsidRDefault="00E15049" w:rsidP="00E12CE7">
            <w:pPr>
              <w:jc w:val="right"/>
            </w:pPr>
            <w:r>
              <w:t>53.4</w:t>
            </w:r>
          </w:p>
        </w:tc>
        <w:tc>
          <w:tcPr>
            <w:tcW w:w="0" w:type="auto"/>
          </w:tcPr>
          <w:p w14:paraId="05DEA9F7" w14:textId="77777777" w:rsidR="00E15049" w:rsidRDefault="00E15049" w:rsidP="00E12CE7">
            <w:pPr>
              <w:jc w:val="right"/>
            </w:pPr>
            <w:r>
              <w:t>(0.895)</w:t>
            </w:r>
          </w:p>
        </w:tc>
        <w:tc>
          <w:tcPr>
            <w:tcW w:w="0" w:type="auto"/>
          </w:tcPr>
          <w:p w14:paraId="4A2B0C19" w14:textId="77777777" w:rsidR="00E15049" w:rsidRDefault="00E15049" w:rsidP="00E12CE7">
            <w:pPr>
              <w:jc w:val="right"/>
            </w:pPr>
            <w:r>
              <w:t>46.6</w:t>
            </w:r>
          </w:p>
        </w:tc>
        <w:tc>
          <w:tcPr>
            <w:tcW w:w="0" w:type="auto"/>
          </w:tcPr>
          <w:p w14:paraId="707BEABA" w14:textId="77777777" w:rsidR="00E15049" w:rsidRDefault="00E15049" w:rsidP="00E12CE7">
            <w:pPr>
              <w:jc w:val="right"/>
            </w:pPr>
            <w:r>
              <w:t>(0.895)</w:t>
            </w:r>
          </w:p>
        </w:tc>
        <w:tc>
          <w:tcPr>
            <w:tcW w:w="0" w:type="auto"/>
          </w:tcPr>
          <w:p w14:paraId="5CE8E4FE" w14:textId="77777777" w:rsidR="00E15049" w:rsidRDefault="00E15049" w:rsidP="00E12CE7">
            <w:pPr>
              <w:jc w:val="right"/>
            </w:pPr>
            <w:r>
              <w:t>100.0</w:t>
            </w:r>
          </w:p>
        </w:tc>
        <w:tc>
          <w:tcPr>
            <w:tcW w:w="0" w:type="auto"/>
          </w:tcPr>
          <w:p w14:paraId="6DA5D530" w14:textId="77777777" w:rsidR="00E15049" w:rsidRDefault="00E15049" w:rsidP="00E12CE7">
            <w:pPr>
              <w:jc w:val="right"/>
            </w:pPr>
            <w:r>
              <w:t>617</w:t>
            </w:r>
          </w:p>
        </w:tc>
      </w:tr>
      <w:tr w:rsidR="00E15049" w14:paraId="181E94A1" w14:textId="77777777" w:rsidTr="00E12CE7">
        <w:trPr>
          <w:jc w:val="center"/>
        </w:trPr>
        <w:tc>
          <w:tcPr>
            <w:tcW w:w="0" w:type="auto"/>
          </w:tcPr>
          <w:p w14:paraId="5FACA11E" w14:textId="77777777" w:rsidR="00E15049" w:rsidRDefault="00E15049" w:rsidP="00E12CE7">
            <w:r>
              <w:t>65+</w:t>
            </w:r>
          </w:p>
        </w:tc>
        <w:tc>
          <w:tcPr>
            <w:tcW w:w="0" w:type="auto"/>
          </w:tcPr>
          <w:p w14:paraId="7CADD85B" w14:textId="77777777" w:rsidR="00E15049" w:rsidRDefault="00E15049" w:rsidP="00E12CE7">
            <w:pPr>
              <w:jc w:val="right"/>
            </w:pPr>
            <w:r>
              <w:t>49.3</w:t>
            </w:r>
          </w:p>
        </w:tc>
        <w:tc>
          <w:tcPr>
            <w:tcW w:w="0" w:type="auto"/>
          </w:tcPr>
          <w:p w14:paraId="345220CE" w14:textId="77777777" w:rsidR="00E15049" w:rsidRDefault="00E15049" w:rsidP="00E12CE7">
            <w:pPr>
              <w:jc w:val="right"/>
            </w:pPr>
            <w:r>
              <w:t>(1.015)</w:t>
            </w:r>
          </w:p>
        </w:tc>
        <w:tc>
          <w:tcPr>
            <w:tcW w:w="0" w:type="auto"/>
          </w:tcPr>
          <w:p w14:paraId="4DC16184" w14:textId="77777777" w:rsidR="00E15049" w:rsidRDefault="00E15049" w:rsidP="00E12CE7">
            <w:pPr>
              <w:jc w:val="right"/>
            </w:pPr>
            <w:r>
              <w:t>50.7</w:t>
            </w:r>
          </w:p>
        </w:tc>
        <w:tc>
          <w:tcPr>
            <w:tcW w:w="0" w:type="auto"/>
          </w:tcPr>
          <w:p w14:paraId="0EC6E743" w14:textId="77777777" w:rsidR="00E15049" w:rsidRDefault="00E15049" w:rsidP="00E12CE7">
            <w:pPr>
              <w:jc w:val="right"/>
            </w:pPr>
            <w:r>
              <w:t>(1.015)</w:t>
            </w:r>
          </w:p>
        </w:tc>
        <w:tc>
          <w:tcPr>
            <w:tcW w:w="0" w:type="auto"/>
          </w:tcPr>
          <w:p w14:paraId="7FA2B4CD" w14:textId="77777777" w:rsidR="00E15049" w:rsidRDefault="00E15049" w:rsidP="00E12CE7">
            <w:pPr>
              <w:jc w:val="right"/>
            </w:pPr>
            <w:r>
              <w:t>100.0</w:t>
            </w:r>
          </w:p>
        </w:tc>
        <w:tc>
          <w:tcPr>
            <w:tcW w:w="0" w:type="auto"/>
          </w:tcPr>
          <w:p w14:paraId="1FFF16E8" w14:textId="77777777" w:rsidR="00E15049" w:rsidRDefault="00E15049" w:rsidP="00E12CE7">
            <w:pPr>
              <w:jc w:val="right"/>
            </w:pPr>
            <w:r>
              <w:t>537</w:t>
            </w:r>
          </w:p>
        </w:tc>
      </w:tr>
      <w:tr w:rsidR="00E15049" w14:paraId="70825823" w14:textId="77777777" w:rsidTr="00E12CE7">
        <w:trPr>
          <w:jc w:val="center"/>
        </w:trPr>
        <w:tc>
          <w:tcPr>
            <w:tcW w:w="0" w:type="auto"/>
            <w:tcBorders>
              <w:bottom w:val="thick" w:sz="0" w:space="0" w:color="000000"/>
            </w:tcBorders>
          </w:tcPr>
          <w:p w14:paraId="6838AFDD" w14:textId="77777777" w:rsidR="00E15049" w:rsidRDefault="00E15049" w:rsidP="00E12CE7">
            <w:r>
              <w:t>Total</w:t>
            </w:r>
          </w:p>
        </w:tc>
        <w:tc>
          <w:tcPr>
            <w:tcW w:w="0" w:type="auto"/>
            <w:tcBorders>
              <w:bottom w:val="thick" w:sz="0" w:space="0" w:color="000000"/>
            </w:tcBorders>
          </w:tcPr>
          <w:p w14:paraId="61BFA725" w14:textId="77777777" w:rsidR="00E15049" w:rsidRDefault="00E15049" w:rsidP="00E12CE7">
            <w:pPr>
              <w:jc w:val="right"/>
            </w:pPr>
            <w:r>
              <w:t>52.9</w:t>
            </w:r>
          </w:p>
        </w:tc>
        <w:tc>
          <w:tcPr>
            <w:tcW w:w="0" w:type="auto"/>
            <w:tcBorders>
              <w:bottom w:val="thick" w:sz="0" w:space="0" w:color="000000"/>
            </w:tcBorders>
          </w:tcPr>
          <w:p w14:paraId="107C2BEF" w14:textId="77777777" w:rsidR="00E15049" w:rsidRDefault="00E15049" w:rsidP="00E12CE7">
            <w:pPr>
              <w:jc w:val="right"/>
            </w:pPr>
            <w:r>
              <w:t>(0.497)</w:t>
            </w:r>
          </w:p>
        </w:tc>
        <w:tc>
          <w:tcPr>
            <w:tcW w:w="0" w:type="auto"/>
            <w:tcBorders>
              <w:bottom w:val="thick" w:sz="0" w:space="0" w:color="000000"/>
            </w:tcBorders>
          </w:tcPr>
          <w:p w14:paraId="06AE1C1C" w14:textId="77777777" w:rsidR="00E15049" w:rsidRDefault="00E15049" w:rsidP="00E12CE7">
            <w:pPr>
              <w:jc w:val="right"/>
            </w:pPr>
            <w:r>
              <w:t>47.1</w:t>
            </w:r>
          </w:p>
        </w:tc>
        <w:tc>
          <w:tcPr>
            <w:tcW w:w="0" w:type="auto"/>
            <w:tcBorders>
              <w:bottom w:val="thick" w:sz="0" w:space="0" w:color="000000"/>
            </w:tcBorders>
          </w:tcPr>
          <w:p w14:paraId="60791F0F" w14:textId="77777777" w:rsidR="00E15049" w:rsidRDefault="00E15049" w:rsidP="00E12CE7">
            <w:pPr>
              <w:jc w:val="right"/>
            </w:pPr>
            <w:r>
              <w:t>(0.497)</w:t>
            </w:r>
          </w:p>
        </w:tc>
        <w:tc>
          <w:tcPr>
            <w:tcW w:w="0" w:type="auto"/>
            <w:tcBorders>
              <w:bottom w:val="thick" w:sz="0" w:space="0" w:color="000000"/>
            </w:tcBorders>
          </w:tcPr>
          <w:p w14:paraId="21A967D4" w14:textId="77777777" w:rsidR="00E15049" w:rsidRDefault="00E15049" w:rsidP="00E12CE7">
            <w:pPr>
              <w:jc w:val="right"/>
            </w:pPr>
            <w:r>
              <w:t>100.0</w:t>
            </w:r>
          </w:p>
        </w:tc>
        <w:tc>
          <w:tcPr>
            <w:tcW w:w="0" w:type="auto"/>
            <w:tcBorders>
              <w:bottom w:val="thick" w:sz="0" w:space="0" w:color="000000"/>
            </w:tcBorders>
          </w:tcPr>
          <w:p w14:paraId="7B0100A3" w14:textId="77777777" w:rsidR="00E15049" w:rsidRDefault="00E15049" w:rsidP="00E12CE7">
            <w:pPr>
              <w:jc w:val="right"/>
            </w:pPr>
            <w:r>
              <w:t>2,025</w:t>
            </w:r>
          </w:p>
        </w:tc>
      </w:tr>
      <w:tr w:rsidR="00E15049" w14:paraId="7AAC5B36" w14:textId="77777777" w:rsidTr="00E12CE7">
        <w:trPr>
          <w:jc w:val="center"/>
        </w:trPr>
        <w:tc>
          <w:tcPr>
            <w:tcW w:w="0" w:type="auto"/>
            <w:tcBorders>
              <w:top w:val="thick" w:sz="0" w:space="0" w:color="000000"/>
            </w:tcBorders>
          </w:tcPr>
          <w:p w14:paraId="537C1858" w14:textId="77777777" w:rsidR="00E15049" w:rsidRDefault="00E15049" w:rsidP="00E12CE7">
            <w:r>
              <w:rPr>
                <w:i/>
              </w:rPr>
              <w:t>Region of Interview</w:t>
            </w:r>
          </w:p>
        </w:tc>
        <w:tc>
          <w:tcPr>
            <w:tcW w:w="0" w:type="auto"/>
            <w:tcBorders>
              <w:top w:val="thick" w:sz="0" w:space="0" w:color="000000"/>
            </w:tcBorders>
          </w:tcPr>
          <w:p w14:paraId="5ABEDBE2" w14:textId="77777777" w:rsidR="00E15049" w:rsidRDefault="00E15049" w:rsidP="00E12CE7"/>
        </w:tc>
        <w:tc>
          <w:tcPr>
            <w:tcW w:w="0" w:type="auto"/>
            <w:tcBorders>
              <w:top w:val="thick" w:sz="0" w:space="0" w:color="000000"/>
            </w:tcBorders>
          </w:tcPr>
          <w:p w14:paraId="670646DD" w14:textId="77777777" w:rsidR="00E15049" w:rsidRDefault="00E15049" w:rsidP="00E12CE7"/>
        </w:tc>
        <w:tc>
          <w:tcPr>
            <w:tcW w:w="0" w:type="auto"/>
            <w:tcBorders>
              <w:top w:val="thick" w:sz="0" w:space="0" w:color="000000"/>
            </w:tcBorders>
          </w:tcPr>
          <w:p w14:paraId="76D97D59" w14:textId="77777777" w:rsidR="00E15049" w:rsidRDefault="00E15049" w:rsidP="00E12CE7"/>
        </w:tc>
        <w:tc>
          <w:tcPr>
            <w:tcW w:w="0" w:type="auto"/>
            <w:tcBorders>
              <w:top w:val="thick" w:sz="0" w:space="0" w:color="000000"/>
            </w:tcBorders>
          </w:tcPr>
          <w:p w14:paraId="10AAC336" w14:textId="77777777" w:rsidR="00E15049" w:rsidRDefault="00E15049" w:rsidP="00E12CE7"/>
        </w:tc>
        <w:tc>
          <w:tcPr>
            <w:tcW w:w="0" w:type="auto"/>
            <w:tcBorders>
              <w:top w:val="thick" w:sz="0" w:space="0" w:color="000000"/>
            </w:tcBorders>
          </w:tcPr>
          <w:p w14:paraId="020F961C" w14:textId="77777777" w:rsidR="00E15049" w:rsidRDefault="00E15049" w:rsidP="00E12CE7"/>
        </w:tc>
        <w:tc>
          <w:tcPr>
            <w:tcW w:w="0" w:type="auto"/>
            <w:tcBorders>
              <w:top w:val="thick" w:sz="0" w:space="0" w:color="000000"/>
            </w:tcBorders>
          </w:tcPr>
          <w:p w14:paraId="2AFE5916" w14:textId="77777777" w:rsidR="00E15049" w:rsidRDefault="00E15049" w:rsidP="00E12CE7"/>
        </w:tc>
      </w:tr>
      <w:tr w:rsidR="00E15049" w14:paraId="70F30D3E" w14:textId="77777777" w:rsidTr="00E12CE7">
        <w:trPr>
          <w:jc w:val="center"/>
        </w:trPr>
        <w:tc>
          <w:tcPr>
            <w:tcW w:w="0" w:type="auto"/>
          </w:tcPr>
          <w:p w14:paraId="41341CA1" w14:textId="77777777" w:rsidR="00E15049" w:rsidRDefault="00E15049" w:rsidP="00E12CE7">
            <w:r>
              <w:t>North-East</w:t>
            </w:r>
          </w:p>
        </w:tc>
        <w:tc>
          <w:tcPr>
            <w:tcW w:w="0" w:type="auto"/>
          </w:tcPr>
          <w:p w14:paraId="073B29A1" w14:textId="77777777" w:rsidR="00E15049" w:rsidRDefault="00E15049" w:rsidP="00E12CE7">
            <w:pPr>
              <w:jc w:val="right"/>
            </w:pPr>
            <w:r>
              <w:t>52.4</w:t>
            </w:r>
          </w:p>
        </w:tc>
        <w:tc>
          <w:tcPr>
            <w:tcW w:w="0" w:type="auto"/>
          </w:tcPr>
          <w:p w14:paraId="03B8B080" w14:textId="77777777" w:rsidR="00E15049" w:rsidRDefault="00E15049" w:rsidP="00E12CE7">
            <w:pPr>
              <w:jc w:val="right"/>
            </w:pPr>
            <w:r>
              <w:t>(0.961)</w:t>
            </w:r>
          </w:p>
        </w:tc>
        <w:tc>
          <w:tcPr>
            <w:tcW w:w="0" w:type="auto"/>
          </w:tcPr>
          <w:p w14:paraId="5F57DC04" w14:textId="77777777" w:rsidR="00E15049" w:rsidRDefault="00E15049" w:rsidP="00E12CE7">
            <w:pPr>
              <w:jc w:val="right"/>
            </w:pPr>
            <w:r>
              <w:t>47.6</w:t>
            </w:r>
          </w:p>
        </w:tc>
        <w:tc>
          <w:tcPr>
            <w:tcW w:w="0" w:type="auto"/>
          </w:tcPr>
          <w:p w14:paraId="48A0642A" w14:textId="77777777" w:rsidR="00E15049" w:rsidRDefault="00E15049" w:rsidP="00E12CE7">
            <w:pPr>
              <w:jc w:val="right"/>
            </w:pPr>
            <w:r>
              <w:t>(0.961)</w:t>
            </w:r>
          </w:p>
        </w:tc>
        <w:tc>
          <w:tcPr>
            <w:tcW w:w="0" w:type="auto"/>
          </w:tcPr>
          <w:p w14:paraId="4C2F6983" w14:textId="77777777" w:rsidR="00E15049" w:rsidRDefault="00E15049" w:rsidP="00E12CE7">
            <w:pPr>
              <w:jc w:val="right"/>
            </w:pPr>
            <w:r>
              <w:t>100.0</w:t>
            </w:r>
          </w:p>
        </w:tc>
        <w:tc>
          <w:tcPr>
            <w:tcW w:w="0" w:type="auto"/>
          </w:tcPr>
          <w:p w14:paraId="51EFA0A7" w14:textId="77777777" w:rsidR="00E15049" w:rsidRDefault="00E15049" w:rsidP="00E12CE7">
            <w:pPr>
              <w:jc w:val="right"/>
            </w:pPr>
            <w:r>
              <w:t>285</w:t>
            </w:r>
          </w:p>
        </w:tc>
      </w:tr>
      <w:tr w:rsidR="00E15049" w14:paraId="182E5FD1" w14:textId="77777777" w:rsidTr="00E12CE7">
        <w:trPr>
          <w:jc w:val="center"/>
        </w:trPr>
        <w:tc>
          <w:tcPr>
            <w:tcW w:w="0" w:type="auto"/>
          </w:tcPr>
          <w:p w14:paraId="374FF6EA" w14:textId="77777777" w:rsidR="00E15049" w:rsidRDefault="00E15049" w:rsidP="00E12CE7">
            <w:r>
              <w:t>Midwest</w:t>
            </w:r>
          </w:p>
        </w:tc>
        <w:tc>
          <w:tcPr>
            <w:tcW w:w="0" w:type="auto"/>
          </w:tcPr>
          <w:p w14:paraId="11C03E5C" w14:textId="77777777" w:rsidR="00E15049" w:rsidRDefault="00E15049" w:rsidP="00E12CE7">
            <w:pPr>
              <w:jc w:val="right"/>
            </w:pPr>
            <w:r>
              <w:t>54.9</w:t>
            </w:r>
          </w:p>
        </w:tc>
        <w:tc>
          <w:tcPr>
            <w:tcW w:w="0" w:type="auto"/>
          </w:tcPr>
          <w:p w14:paraId="1725109D" w14:textId="77777777" w:rsidR="00E15049" w:rsidRDefault="00E15049" w:rsidP="00E12CE7">
            <w:pPr>
              <w:jc w:val="right"/>
            </w:pPr>
            <w:r>
              <w:t>(0.978)</w:t>
            </w:r>
          </w:p>
        </w:tc>
        <w:tc>
          <w:tcPr>
            <w:tcW w:w="0" w:type="auto"/>
          </w:tcPr>
          <w:p w14:paraId="03FB0B90" w14:textId="77777777" w:rsidR="00E15049" w:rsidRDefault="00E15049" w:rsidP="00E12CE7">
            <w:pPr>
              <w:jc w:val="right"/>
            </w:pPr>
            <w:r>
              <w:t>45.1</w:t>
            </w:r>
          </w:p>
        </w:tc>
        <w:tc>
          <w:tcPr>
            <w:tcW w:w="0" w:type="auto"/>
          </w:tcPr>
          <w:p w14:paraId="50F75373" w14:textId="77777777" w:rsidR="00E15049" w:rsidRDefault="00E15049" w:rsidP="00E12CE7">
            <w:pPr>
              <w:jc w:val="right"/>
            </w:pPr>
            <w:r>
              <w:t>(0.978)</w:t>
            </w:r>
          </w:p>
        </w:tc>
        <w:tc>
          <w:tcPr>
            <w:tcW w:w="0" w:type="auto"/>
          </w:tcPr>
          <w:p w14:paraId="3B494F33" w14:textId="77777777" w:rsidR="00E15049" w:rsidRDefault="00E15049" w:rsidP="00E12CE7">
            <w:pPr>
              <w:jc w:val="right"/>
            </w:pPr>
            <w:r>
              <w:t>100.0</w:t>
            </w:r>
          </w:p>
        </w:tc>
        <w:tc>
          <w:tcPr>
            <w:tcW w:w="0" w:type="auto"/>
          </w:tcPr>
          <w:p w14:paraId="06702B00" w14:textId="77777777" w:rsidR="00E15049" w:rsidRDefault="00E15049" w:rsidP="00E12CE7">
            <w:pPr>
              <w:jc w:val="right"/>
            </w:pPr>
            <w:r>
              <w:t>445</w:t>
            </w:r>
          </w:p>
        </w:tc>
      </w:tr>
      <w:tr w:rsidR="00E15049" w14:paraId="1F11AB5F" w14:textId="77777777" w:rsidTr="00E12CE7">
        <w:trPr>
          <w:jc w:val="center"/>
        </w:trPr>
        <w:tc>
          <w:tcPr>
            <w:tcW w:w="0" w:type="auto"/>
          </w:tcPr>
          <w:p w14:paraId="461E8CF9" w14:textId="77777777" w:rsidR="00E15049" w:rsidRDefault="00E15049" w:rsidP="00E12CE7">
            <w:r>
              <w:t>South</w:t>
            </w:r>
          </w:p>
        </w:tc>
        <w:tc>
          <w:tcPr>
            <w:tcW w:w="0" w:type="auto"/>
          </w:tcPr>
          <w:p w14:paraId="1D130134" w14:textId="77777777" w:rsidR="00E15049" w:rsidRDefault="00E15049" w:rsidP="00E12CE7">
            <w:pPr>
              <w:jc w:val="right"/>
            </w:pPr>
            <w:r>
              <w:t>50.7</w:t>
            </w:r>
          </w:p>
        </w:tc>
        <w:tc>
          <w:tcPr>
            <w:tcW w:w="0" w:type="auto"/>
          </w:tcPr>
          <w:p w14:paraId="7D21EC12" w14:textId="77777777" w:rsidR="00E15049" w:rsidRDefault="00E15049" w:rsidP="00E12CE7">
            <w:pPr>
              <w:jc w:val="right"/>
            </w:pPr>
            <w:r>
              <w:t>(0.995)</w:t>
            </w:r>
          </w:p>
        </w:tc>
        <w:tc>
          <w:tcPr>
            <w:tcW w:w="0" w:type="auto"/>
          </w:tcPr>
          <w:p w14:paraId="196A79FC" w14:textId="77777777" w:rsidR="00E15049" w:rsidRDefault="00E15049" w:rsidP="00E12CE7">
            <w:pPr>
              <w:jc w:val="right"/>
            </w:pPr>
            <w:r>
              <w:t>49.3</w:t>
            </w:r>
          </w:p>
        </w:tc>
        <w:tc>
          <w:tcPr>
            <w:tcW w:w="0" w:type="auto"/>
          </w:tcPr>
          <w:p w14:paraId="24D66D60" w14:textId="77777777" w:rsidR="00E15049" w:rsidRDefault="00E15049" w:rsidP="00E12CE7">
            <w:pPr>
              <w:jc w:val="right"/>
            </w:pPr>
            <w:r>
              <w:t>(0.995)</w:t>
            </w:r>
          </w:p>
        </w:tc>
        <w:tc>
          <w:tcPr>
            <w:tcW w:w="0" w:type="auto"/>
          </w:tcPr>
          <w:p w14:paraId="512EB186" w14:textId="77777777" w:rsidR="00E15049" w:rsidRDefault="00E15049" w:rsidP="00E12CE7">
            <w:pPr>
              <w:jc w:val="right"/>
            </w:pPr>
            <w:r>
              <w:t>100.0</w:t>
            </w:r>
          </w:p>
        </w:tc>
        <w:tc>
          <w:tcPr>
            <w:tcW w:w="0" w:type="auto"/>
          </w:tcPr>
          <w:p w14:paraId="075D3D9F" w14:textId="77777777" w:rsidR="00E15049" w:rsidRDefault="00E15049" w:rsidP="00E12CE7">
            <w:pPr>
              <w:jc w:val="right"/>
            </w:pPr>
            <w:r>
              <w:t>801</w:t>
            </w:r>
          </w:p>
        </w:tc>
      </w:tr>
      <w:tr w:rsidR="00E15049" w14:paraId="641DA860" w14:textId="77777777" w:rsidTr="00E12CE7">
        <w:trPr>
          <w:jc w:val="center"/>
        </w:trPr>
        <w:tc>
          <w:tcPr>
            <w:tcW w:w="0" w:type="auto"/>
          </w:tcPr>
          <w:p w14:paraId="03E80E3E" w14:textId="77777777" w:rsidR="00E15049" w:rsidRDefault="00E15049" w:rsidP="00E12CE7">
            <w:r>
              <w:t>West</w:t>
            </w:r>
          </w:p>
        </w:tc>
        <w:tc>
          <w:tcPr>
            <w:tcW w:w="0" w:type="auto"/>
          </w:tcPr>
          <w:p w14:paraId="787712DF" w14:textId="77777777" w:rsidR="00E15049" w:rsidRDefault="00E15049" w:rsidP="00E12CE7">
            <w:pPr>
              <w:jc w:val="right"/>
            </w:pPr>
            <w:r>
              <w:t>55.2</w:t>
            </w:r>
          </w:p>
        </w:tc>
        <w:tc>
          <w:tcPr>
            <w:tcW w:w="0" w:type="auto"/>
          </w:tcPr>
          <w:p w14:paraId="0B1BF79E" w14:textId="77777777" w:rsidR="00E15049" w:rsidRDefault="00E15049" w:rsidP="00E12CE7">
            <w:pPr>
              <w:jc w:val="right"/>
            </w:pPr>
            <w:r>
              <w:t>(1.013)</w:t>
            </w:r>
          </w:p>
        </w:tc>
        <w:tc>
          <w:tcPr>
            <w:tcW w:w="0" w:type="auto"/>
          </w:tcPr>
          <w:p w14:paraId="4AF70C97" w14:textId="77777777" w:rsidR="00E15049" w:rsidRDefault="00E15049" w:rsidP="00E12CE7">
            <w:pPr>
              <w:jc w:val="right"/>
            </w:pPr>
            <w:r>
              <w:t>44.8</w:t>
            </w:r>
          </w:p>
        </w:tc>
        <w:tc>
          <w:tcPr>
            <w:tcW w:w="0" w:type="auto"/>
          </w:tcPr>
          <w:p w14:paraId="02AACC6F" w14:textId="77777777" w:rsidR="00E15049" w:rsidRDefault="00E15049" w:rsidP="00E12CE7">
            <w:pPr>
              <w:jc w:val="right"/>
            </w:pPr>
            <w:r>
              <w:t>(1.013)</w:t>
            </w:r>
          </w:p>
        </w:tc>
        <w:tc>
          <w:tcPr>
            <w:tcW w:w="0" w:type="auto"/>
          </w:tcPr>
          <w:p w14:paraId="6D716E0D" w14:textId="77777777" w:rsidR="00E15049" w:rsidRDefault="00E15049" w:rsidP="00E12CE7">
            <w:pPr>
              <w:jc w:val="right"/>
            </w:pPr>
            <w:r>
              <w:t>100.0</w:t>
            </w:r>
          </w:p>
        </w:tc>
        <w:tc>
          <w:tcPr>
            <w:tcW w:w="0" w:type="auto"/>
          </w:tcPr>
          <w:p w14:paraId="3397DD9D" w14:textId="77777777" w:rsidR="00E15049" w:rsidRDefault="00E15049" w:rsidP="00E12CE7">
            <w:pPr>
              <w:jc w:val="right"/>
            </w:pPr>
            <w:r>
              <w:t>497</w:t>
            </w:r>
          </w:p>
        </w:tc>
      </w:tr>
      <w:tr w:rsidR="00E15049" w14:paraId="10327A21" w14:textId="77777777" w:rsidTr="00E12CE7">
        <w:trPr>
          <w:jc w:val="center"/>
        </w:trPr>
        <w:tc>
          <w:tcPr>
            <w:tcW w:w="0" w:type="auto"/>
            <w:tcBorders>
              <w:bottom w:val="thick" w:sz="0" w:space="0" w:color="000000"/>
            </w:tcBorders>
          </w:tcPr>
          <w:p w14:paraId="60D14AA2" w14:textId="77777777" w:rsidR="00E15049" w:rsidRDefault="00E15049" w:rsidP="00E12CE7">
            <w:r>
              <w:t>Total</w:t>
            </w:r>
          </w:p>
        </w:tc>
        <w:tc>
          <w:tcPr>
            <w:tcW w:w="0" w:type="auto"/>
            <w:tcBorders>
              <w:bottom w:val="thick" w:sz="0" w:space="0" w:color="000000"/>
            </w:tcBorders>
          </w:tcPr>
          <w:p w14:paraId="582907EF" w14:textId="77777777" w:rsidR="00E15049" w:rsidRDefault="00E15049" w:rsidP="00E12CE7">
            <w:pPr>
              <w:jc w:val="right"/>
            </w:pPr>
            <w:r>
              <w:t>53.0</w:t>
            </w:r>
          </w:p>
        </w:tc>
        <w:tc>
          <w:tcPr>
            <w:tcW w:w="0" w:type="auto"/>
            <w:tcBorders>
              <w:bottom w:val="thick" w:sz="0" w:space="0" w:color="000000"/>
            </w:tcBorders>
          </w:tcPr>
          <w:p w14:paraId="392248EC" w14:textId="77777777" w:rsidR="00E15049" w:rsidRDefault="00E15049" w:rsidP="00E12CE7">
            <w:pPr>
              <w:jc w:val="right"/>
            </w:pPr>
            <w:r>
              <w:t>(0.472)</w:t>
            </w:r>
          </w:p>
        </w:tc>
        <w:tc>
          <w:tcPr>
            <w:tcW w:w="0" w:type="auto"/>
            <w:tcBorders>
              <w:bottom w:val="thick" w:sz="0" w:space="0" w:color="000000"/>
            </w:tcBorders>
          </w:tcPr>
          <w:p w14:paraId="73544B31" w14:textId="77777777" w:rsidR="00E15049" w:rsidRDefault="00E15049" w:rsidP="00E12CE7">
            <w:pPr>
              <w:jc w:val="right"/>
            </w:pPr>
            <w:r>
              <w:t>47.0</w:t>
            </w:r>
          </w:p>
        </w:tc>
        <w:tc>
          <w:tcPr>
            <w:tcW w:w="0" w:type="auto"/>
            <w:tcBorders>
              <w:bottom w:val="thick" w:sz="0" w:space="0" w:color="000000"/>
            </w:tcBorders>
          </w:tcPr>
          <w:p w14:paraId="03D57F41" w14:textId="77777777" w:rsidR="00E15049" w:rsidRDefault="00E15049" w:rsidP="00E12CE7">
            <w:pPr>
              <w:jc w:val="right"/>
            </w:pPr>
            <w:r>
              <w:t>(0.472)</w:t>
            </w:r>
          </w:p>
        </w:tc>
        <w:tc>
          <w:tcPr>
            <w:tcW w:w="0" w:type="auto"/>
            <w:tcBorders>
              <w:bottom w:val="thick" w:sz="0" w:space="0" w:color="000000"/>
            </w:tcBorders>
          </w:tcPr>
          <w:p w14:paraId="307F9C2F" w14:textId="77777777" w:rsidR="00E15049" w:rsidRDefault="00E15049" w:rsidP="00E12CE7">
            <w:pPr>
              <w:jc w:val="right"/>
            </w:pPr>
            <w:r>
              <w:t>100.0</w:t>
            </w:r>
          </w:p>
        </w:tc>
        <w:tc>
          <w:tcPr>
            <w:tcW w:w="0" w:type="auto"/>
            <w:tcBorders>
              <w:bottom w:val="thick" w:sz="0" w:space="0" w:color="000000"/>
            </w:tcBorders>
          </w:tcPr>
          <w:p w14:paraId="2A977A10" w14:textId="77777777" w:rsidR="00E15049" w:rsidRDefault="00E15049" w:rsidP="00E12CE7">
            <w:pPr>
              <w:jc w:val="right"/>
            </w:pPr>
            <w:r>
              <w:t>2,028</w:t>
            </w:r>
          </w:p>
        </w:tc>
      </w:tr>
      <w:tr w:rsidR="00E15049" w14:paraId="11D94D40" w14:textId="77777777" w:rsidTr="00E12CE7">
        <w:trPr>
          <w:jc w:val="center"/>
        </w:trPr>
        <w:tc>
          <w:tcPr>
            <w:tcW w:w="0" w:type="auto"/>
            <w:tcBorders>
              <w:top w:val="thick" w:sz="0" w:space="0" w:color="000000"/>
            </w:tcBorders>
          </w:tcPr>
          <w:p w14:paraId="7B83EDF2" w14:textId="77777777" w:rsidR="00E15049" w:rsidRDefault="00E15049" w:rsidP="00E12CE7">
            <w:r>
              <w:rPr>
                <w:i/>
              </w:rPr>
              <w:t>Respondent census occupation code (23 categories)</w:t>
            </w:r>
          </w:p>
        </w:tc>
        <w:tc>
          <w:tcPr>
            <w:tcW w:w="0" w:type="auto"/>
            <w:tcBorders>
              <w:top w:val="thick" w:sz="0" w:space="0" w:color="000000"/>
            </w:tcBorders>
          </w:tcPr>
          <w:p w14:paraId="0F4C5254" w14:textId="77777777" w:rsidR="00E15049" w:rsidRDefault="00E15049" w:rsidP="00E12CE7"/>
        </w:tc>
        <w:tc>
          <w:tcPr>
            <w:tcW w:w="0" w:type="auto"/>
            <w:tcBorders>
              <w:top w:val="thick" w:sz="0" w:space="0" w:color="000000"/>
            </w:tcBorders>
          </w:tcPr>
          <w:p w14:paraId="7DFF2C44" w14:textId="77777777" w:rsidR="00E15049" w:rsidRDefault="00E15049" w:rsidP="00E12CE7"/>
        </w:tc>
        <w:tc>
          <w:tcPr>
            <w:tcW w:w="0" w:type="auto"/>
            <w:tcBorders>
              <w:top w:val="thick" w:sz="0" w:space="0" w:color="000000"/>
            </w:tcBorders>
          </w:tcPr>
          <w:p w14:paraId="41521F0B" w14:textId="77777777" w:rsidR="00E15049" w:rsidRDefault="00E15049" w:rsidP="00E12CE7"/>
        </w:tc>
        <w:tc>
          <w:tcPr>
            <w:tcW w:w="0" w:type="auto"/>
            <w:tcBorders>
              <w:top w:val="thick" w:sz="0" w:space="0" w:color="000000"/>
            </w:tcBorders>
          </w:tcPr>
          <w:p w14:paraId="067DCA08" w14:textId="77777777" w:rsidR="00E15049" w:rsidRDefault="00E15049" w:rsidP="00E12CE7"/>
        </w:tc>
        <w:tc>
          <w:tcPr>
            <w:tcW w:w="0" w:type="auto"/>
            <w:tcBorders>
              <w:top w:val="thick" w:sz="0" w:space="0" w:color="000000"/>
            </w:tcBorders>
          </w:tcPr>
          <w:p w14:paraId="22BC5100" w14:textId="77777777" w:rsidR="00E15049" w:rsidRDefault="00E15049" w:rsidP="00E12CE7"/>
        </w:tc>
        <w:tc>
          <w:tcPr>
            <w:tcW w:w="0" w:type="auto"/>
            <w:tcBorders>
              <w:top w:val="thick" w:sz="0" w:space="0" w:color="000000"/>
            </w:tcBorders>
          </w:tcPr>
          <w:p w14:paraId="2D7C3A67" w14:textId="77777777" w:rsidR="00E15049" w:rsidRDefault="00E15049" w:rsidP="00E12CE7"/>
        </w:tc>
      </w:tr>
      <w:tr w:rsidR="00E15049" w14:paraId="78D2FCBC" w14:textId="77777777" w:rsidTr="00E12CE7">
        <w:trPr>
          <w:jc w:val="center"/>
        </w:trPr>
        <w:tc>
          <w:tcPr>
            <w:tcW w:w="0" w:type="auto"/>
          </w:tcPr>
          <w:p w14:paraId="58753CD5" w14:textId="77777777" w:rsidR="00E15049" w:rsidRDefault="00E15049" w:rsidP="00E12CE7">
            <w:r>
              <w:t>Management</w:t>
            </w:r>
          </w:p>
        </w:tc>
        <w:tc>
          <w:tcPr>
            <w:tcW w:w="0" w:type="auto"/>
          </w:tcPr>
          <w:p w14:paraId="24AB9424" w14:textId="77777777" w:rsidR="00E15049" w:rsidRDefault="00E15049" w:rsidP="00E12CE7">
            <w:pPr>
              <w:jc w:val="right"/>
            </w:pPr>
            <w:r>
              <w:t>54.9</w:t>
            </w:r>
          </w:p>
        </w:tc>
        <w:tc>
          <w:tcPr>
            <w:tcW w:w="0" w:type="auto"/>
          </w:tcPr>
          <w:p w14:paraId="655EFDF8" w14:textId="77777777" w:rsidR="00E15049" w:rsidRDefault="00E15049" w:rsidP="00E12CE7">
            <w:pPr>
              <w:jc w:val="right"/>
            </w:pPr>
            <w:r>
              <w:t>(2.788)</w:t>
            </w:r>
          </w:p>
        </w:tc>
        <w:tc>
          <w:tcPr>
            <w:tcW w:w="0" w:type="auto"/>
          </w:tcPr>
          <w:p w14:paraId="08420B95" w14:textId="77777777" w:rsidR="00E15049" w:rsidRDefault="00E15049" w:rsidP="00E12CE7">
            <w:pPr>
              <w:jc w:val="right"/>
            </w:pPr>
            <w:r>
              <w:t>45.1</w:t>
            </w:r>
          </w:p>
        </w:tc>
        <w:tc>
          <w:tcPr>
            <w:tcW w:w="0" w:type="auto"/>
          </w:tcPr>
          <w:p w14:paraId="68C3099A" w14:textId="77777777" w:rsidR="00E15049" w:rsidRDefault="00E15049" w:rsidP="00E12CE7">
            <w:pPr>
              <w:jc w:val="right"/>
            </w:pPr>
            <w:r>
              <w:t>(2.788)</w:t>
            </w:r>
          </w:p>
        </w:tc>
        <w:tc>
          <w:tcPr>
            <w:tcW w:w="0" w:type="auto"/>
          </w:tcPr>
          <w:p w14:paraId="1D5434CF" w14:textId="77777777" w:rsidR="00E15049" w:rsidRDefault="00E15049" w:rsidP="00E12CE7">
            <w:pPr>
              <w:jc w:val="right"/>
            </w:pPr>
            <w:r>
              <w:t>100.0</w:t>
            </w:r>
          </w:p>
        </w:tc>
        <w:tc>
          <w:tcPr>
            <w:tcW w:w="0" w:type="auto"/>
          </w:tcPr>
          <w:p w14:paraId="427AB733" w14:textId="77777777" w:rsidR="00E15049" w:rsidRDefault="00E15049" w:rsidP="00E12CE7">
            <w:pPr>
              <w:jc w:val="right"/>
            </w:pPr>
            <w:r>
              <w:t>203</w:t>
            </w:r>
          </w:p>
        </w:tc>
      </w:tr>
      <w:tr w:rsidR="00E15049" w14:paraId="44380D9A" w14:textId="77777777" w:rsidTr="00E12CE7">
        <w:trPr>
          <w:jc w:val="center"/>
        </w:trPr>
        <w:tc>
          <w:tcPr>
            <w:tcW w:w="0" w:type="auto"/>
          </w:tcPr>
          <w:p w14:paraId="5136B700" w14:textId="77777777" w:rsidR="00E15049" w:rsidRDefault="00E15049" w:rsidP="00E12CE7">
            <w:r>
              <w:t>Business and Financial Operations</w:t>
            </w:r>
          </w:p>
        </w:tc>
        <w:tc>
          <w:tcPr>
            <w:tcW w:w="0" w:type="auto"/>
          </w:tcPr>
          <w:p w14:paraId="3B175AD5" w14:textId="77777777" w:rsidR="00E15049" w:rsidRDefault="00E15049" w:rsidP="00E12CE7">
            <w:pPr>
              <w:jc w:val="right"/>
            </w:pPr>
            <w:r>
              <w:t>50.6</w:t>
            </w:r>
          </w:p>
        </w:tc>
        <w:tc>
          <w:tcPr>
            <w:tcW w:w="0" w:type="auto"/>
          </w:tcPr>
          <w:p w14:paraId="0A04836F" w14:textId="77777777" w:rsidR="00E15049" w:rsidRDefault="00E15049" w:rsidP="00E12CE7">
            <w:pPr>
              <w:jc w:val="right"/>
            </w:pPr>
            <w:r>
              <w:t>(3.671)</w:t>
            </w:r>
          </w:p>
        </w:tc>
        <w:tc>
          <w:tcPr>
            <w:tcW w:w="0" w:type="auto"/>
          </w:tcPr>
          <w:p w14:paraId="6A32FBEF" w14:textId="77777777" w:rsidR="00E15049" w:rsidRDefault="00E15049" w:rsidP="00E12CE7">
            <w:pPr>
              <w:jc w:val="right"/>
            </w:pPr>
            <w:r>
              <w:t>49.4</w:t>
            </w:r>
          </w:p>
        </w:tc>
        <w:tc>
          <w:tcPr>
            <w:tcW w:w="0" w:type="auto"/>
          </w:tcPr>
          <w:p w14:paraId="40F7EC05" w14:textId="77777777" w:rsidR="00E15049" w:rsidRDefault="00E15049" w:rsidP="00E12CE7">
            <w:pPr>
              <w:jc w:val="right"/>
            </w:pPr>
            <w:r>
              <w:t>(3.671)</w:t>
            </w:r>
          </w:p>
        </w:tc>
        <w:tc>
          <w:tcPr>
            <w:tcW w:w="0" w:type="auto"/>
          </w:tcPr>
          <w:p w14:paraId="022660C0" w14:textId="77777777" w:rsidR="00E15049" w:rsidRDefault="00E15049" w:rsidP="00E12CE7">
            <w:pPr>
              <w:jc w:val="right"/>
            </w:pPr>
            <w:r>
              <w:t>100.0</w:t>
            </w:r>
          </w:p>
        </w:tc>
        <w:tc>
          <w:tcPr>
            <w:tcW w:w="0" w:type="auto"/>
          </w:tcPr>
          <w:p w14:paraId="155A4C91" w14:textId="77777777" w:rsidR="00E15049" w:rsidRDefault="00E15049" w:rsidP="00E12CE7">
            <w:pPr>
              <w:jc w:val="right"/>
            </w:pPr>
            <w:r>
              <w:t>97</w:t>
            </w:r>
          </w:p>
        </w:tc>
      </w:tr>
      <w:tr w:rsidR="00E15049" w14:paraId="4CD3E09E" w14:textId="77777777" w:rsidTr="00E12CE7">
        <w:trPr>
          <w:jc w:val="center"/>
        </w:trPr>
        <w:tc>
          <w:tcPr>
            <w:tcW w:w="0" w:type="auto"/>
          </w:tcPr>
          <w:p w14:paraId="356E9CE5" w14:textId="77777777" w:rsidR="00E15049" w:rsidRDefault="00E15049" w:rsidP="00E12CE7">
            <w:r>
              <w:t>Computer and Mathematical</w:t>
            </w:r>
          </w:p>
        </w:tc>
        <w:tc>
          <w:tcPr>
            <w:tcW w:w="0" w:type="auto"/>
          </w:tcPr>
          <w:p w14:paraId="6F85CFC3" w14:textId="77777777" w:rsidR="00E15049" w:rsidRDefault="00E15049" w:rsidP="00E12CE7">
            <w:pPr>
              <w:jc w:val="right"/>
            </w:pPr>
            <w:r>
              <w:t>43.6</w:t>
            </w:r>
          </w:p>
        </w:tc>
        <w:tc>
          <w:tcPr>
            <w:tcW w:w="0" w:type="auto"/>
          </w:tcPr>
          <w:p w14:paraId="7B804C1F" w14:textId="77777777" w:rsidR="00E15049" w:rsidRDefault="00E15049" w:rsidP="00E12CE7">
            <w:pPr>
              <w:jc w:val="right"/>
            </w:pPr>
            <w:r>
              <w:t>(5.744)</w:t>
            </w:r>
          </w:p>
        </w:tc>
        <w:tc>
          <w:tcPr>
            <w:tcW w:w="0" w:type="auto"/>
          </w:tcPr>
          <w:p w14:paraId="03F52AD7" w14:textId="77777777" w:rsidR="00E15049" w:rsidRDefault="00E15049" w:rsidP="00E12CE7">
            <w:pPr>
              <w:jc w:val="right"/>
            </w:pPr>
            <w:r>
              <w:t>56.4</w:t>
            </w:r>
          </w:p>
        </w:tc>
        <w:tc>
          <w:tcPr>
            <w:tcW w:w="0" w:type="auto"/>
          </w:tcPr>
          <w:p w14:paraId="6F792B08" w14:textId="77777777" w:rsidR="00E15049" w:rsidRDefault="00E15049" w:rsidP="00E12CE7">
            <w:pPr>
              <w:jc w:val="right"/>
            </w:pPr>
            <w:r>
              <w:t>(5.744)</w:t>
            </w:r>
          </w:p>
        </w:tc>
        <w:tc>
          <w:tcPr>
            <w:tcW w:w="0" w:type="auto"/>
          </w:tcPr>
          <w:p w14:paraId="1674C333" w14:textId="77777777" w:rsidR="00E15049" w:rsidRDefault="00E15049" w:rsidP="00E12CE7">
            <w:pPr>
              <w:jc w:val="right"/>
            </w:pPr>
            <w:r>
              <w:t>100.0</w:t>
            </w:r>
          </w:p>
        </w:tc>
        <w:tc>
          <w:tcPr>
            <w:tcW w:w="0" w:type="auto"/>
          </w:tcPr>
          <w:p w14:paraId="18714795" w14:textId="77777777" w:rsidR="00E15049" w:rsidRDefault="00E15049" w:rsidP="00E12CE7">
            <w:pPr>
              <w:jc w:val="right"/>
            </w:pPr>
            <w:r>
              <w:t>59</w:t>
            </w:r>
          </w:p>
        </w:tc>
      </w:tr>
      <w:tr w:rsidR="00E15049" w14:paraId="41B3DC19" w14:textId="77777777" w:rsidTr="00E12CE7">
        <w:trPr>
          <w:jc w:val="center"/>
        </w:trPr>
        <w:tc>
          <w:tcPr>
            <w:tcW w:w="0" w:type="auto"/>
          </w:tcPr>
          <w:p w14:paraId="775CDDCB" w14:textId="77777777" w:rsidR="00E15049" w:rsidRDefault="00E15049" w:rsidP="00E12CE7">
            <w:r>
              <w:lastRenderedPageBreak/>
              <w:t>Architecture and Engineering</w:t>
            </w:r>
          </w:p>
        </w:tc>
        <w:tc>
          <w:tcPr>
            <w:tcW w:w="0" w:type="auto"/>
          </w:tcPr>
          <w:p w14:paraId="40B5B121" w14:textId="77777777" w:rsidR="00E15049" w:rsidRDefault="00E15049" w:rsidP="00E12CE7">
            <w:pPr>
              <w:jc w:val="right"/>
            </w:pPr>
            <w:r>
              <w:t>54.5</w:t>
            </w:r>
          </w:p>
        </w:tc>
        <w:tc>
          <w:tcPr>
            <w:tcW w:w="0" w:type="auto"/>
          </w:tcPr>
          <w:p w14:paraId="1559068C" w14:textId="77777777" w:rsidR="00E15049" w:rsidRDefault="00E15049" w:rsidP="00E12CE7">
            <w:pPr>
              <w:jc w:val="right"/>
            </w:pPr>
            <w:r>
              <w:t>(5.983)</w:t>
            </w:r>
          </w:p>
        </w:tc>
        <w:tc>
          <w:tcPr>
            <w:tcW w:w="0" w:type="auto"/>
          </w:tcPr>
          <w:p w14:paraId="135CEE3F" w14:textId="77777777" w:rsidR="00E15049" w:rsidRDefault="00E15049" w:rsidP="00E12CE7">
            <w:pPr>
              <w:jc w:val="right"/>
            </w:pPr>
            <w:r>
              <w:t>45.5</w:t>
            </w:r>
          </w:p>
        </w:tc>
        <w:tc>
          <w:tcPr>
            <w:tcW w:w="0" w:type="auto"/>
          </w:tcPr>
          <w:p w14:paraId="6F2CA201" w14:textId="77777777" w:rsidR="00E15049" w:rsidRDefault="00E15049" w:rsidP="00E12CE7">
            <w:pPr>
              <w:jc w:val="right"/>
            </w:pPr>
            <w:r>
              <w:t>(5.983)</w:t>
            </w:r>
          </w:p>
        </w:tc>
        <w:tc>
          <w:tcPr>
            <w:tcW w:w="0" w:type="auto"/>
          </w:tcPr>
          <w:p w14:paraId="1E4FE645" w14:textId="77777777" w:rsidR="00E15049" w:rsidRDefault="00E15049" w:rsidP="00E12CE7">
            <w:pPr>
              <w:jc w:val="right"/>
            </w:pPr>
            <w:r>
              <w:t>100.0</w:t>
            </w:r>
          </w:p>
        </w:tc>
        <w:tc>
          <w:tcPr>
            <w:tcW w:w="0" w:type="auto"/>
          </w:tcPr>
          <w:p w14:paraId="7A4199BD" w14:textId="77777777" w:rsidR="00E15049" w:rsidRDefault="00E15049" w:rsidP="00E12CE7">
            <w:pPr>
              <w:jc w:val="right"/>
            </w:pPr>
            <w:r>
              <w:t>33</w:t>
            </w:r>
          </w:p>
        </w:tc>
      </w:tr>
      <w:tr w:rsidR="00E15049" w14:paraId="19BAA193" w14:textId="77777777" w:rsidTr="00E12CE7">
        <w:trPr>
          <w:jc w:val="center"/>
        </w:trPr>
        <w:tc>
          <w:tcPr>
            <w:tcW w:w="0" w:type="auto"/>
          </w:tcPr>
          <w:p w14:paraId="2C0F8F6A" w14:textId="77777777" w:rsidR="00E15049" w:rsidRDefault="00E15049" w:rsidP="00E12CE7">
            <w:r>
              <w:t>Life, Physical, and Social Science</w:t>
            </w:r>
          </w:p>
        </w:tc>
        <w:tc>
          <w:tcPr>
            <w:tcW w:w="0" w:type="auto"/>
          </w:tcPr>
          <w:p w14:paraId="6BFD914C" w14:textId="77777777" w:rsidR="00E15049" w:rsidRDefault="00E15049" w:rsidP="00E12CE7">
            <w:pPr>
              <w:jc w:val="right"/>
            </w:pPr>
            <w:r>
              <w:t>48.8</w:t>
            </w:r>
          </w:p>
        </w:tc>
        <w:tc>
          <w:tcPr>
            <w:tcW w:w="0" w:type="auto"/>
          </w:tcPr>
          <w:p w14:paraId="79BC0EDC" w14:textId="77777777" w:rsidR="00E15049" w:rsidRDefault="00E15049" w:rsidP="00E12CE7">
            <w:pPr>
              <w:jc w:val="right"/>
            </w:pPr>
            <w:r>
              <w:t>(7.550)</w:t>
            </w:r>
          </w:p>
        </w:tc>
        <w:tc>
          <w:tcPr>
            <w:tcW w:w="0" w:type="auto"/>
          </w:tcPr>
          <w:p w14:paraId="3E9310AC" w14:textId="77777777" w:rsidR="00E15049" w:rsidRDefault="00E15049" w:rsidP="00E12CE7">
            <w:pPr>
              <w:jc w:val="right"/>
            </w:pPr>
            <w:r>
              <w:t>51.2</w:t>
            </w:r>
          </w:p>
        </w:tc>
        <w:tc>
          <w:tcPr>
            <w:tcW w:w="0" w:type="auto"/>
          </w:tcPr>
          <w:p w14:paraId="2AF36EFA" w14:textId="77777777" w:rsidR="00E15049" w:rsidRDefault="00E15049" w:rsidP="00E12CE7">
            <w:pPr>
              <w:jc w:val="right"/>
            </w:pPr>
            <w:r>
              <w:t>(7.550)</w:t>
            </w:r>
          </w:p>
        </w:tc>
        <w:tc>
          <w:tcPr>
            <w:tcW w:w="0" w:type="auto"/>
          </w:tcPr>
          <w:p w14:paraId="57F53427" w14:textId="77777777" w:rsidR="00E15049" w:rsidRDefault="00E15049" w:rsidP="00E12CE7">
            <w:pPr>
              <w:jc w:val="right"/>
            </w:pPr>
            <w:r>
              <w:t>100.0</w:t>
            </w:r>
          </w:p>
        </w:tc>
        <w:tc>
          <w:tcPr>
            <w:tcW w:w="0" w:type="auto"/>
          </w:tcPr>
          <w:p w14:paraId="74DE9302" w14:textId="77777777" w:rsidR="00E15049" w:rsidRDefault="00E15049" w:rsidP="00E12CE7">
            <w:pPr>
              <w:jc w:val="right"/>
            </w:pPr>
            <w:r>
              <w:t>26</w:t>
            </w:r>
          </w:p>
        </w:tc>
      </w:tr>
      <w:tr w:rsidR="00E15049" w14:paraId="493C2A7B" w14:textId="77777777" w:rsidTr="00E12CE7">
        <w:trPr>
          <w:jc w:val="center"/>
        </w:trPr>
        <w:tc>
          <w:tcPr>
            <w:tcW w:w="0" w:type="auto"/>
          </w:tcPr>
          <w:p w14:paraId="27D542F8" w14:textId="77777777" w:rsidR="00E15049" w:rsidRDefault="00E15049" w:rsidP="00E12CE7">
            <w:r>
              <w:t>Community and Social Service</w:t>
            </w:r>
          </w:p>
        </w:tc>
        <w:tc>
          <w:tcPr>
            <w:tcW w:w="0" w:type="auto"/>
          </w:tcPr>
          <w:p w14:paraId="3B76F145" w14:textId="77777777" w:rsidR="00E15049" w:rsidRDefault="00E15049" w:rsidP="00E12CE7">
            <w:pPr>
              <w:jc w:val="right"/>
            </w:pPr>
            <w:r>
              <w:t>51.9</w:t>
            </w:r>
          </w:p>
        </w:tc>
        <w:tc>
          <w:tcPr>
            <w:tcW w:w="0" w:type="auto"/>
          </w:tcPr>
          <w:p w14:paraId="5D12C15A" w14:textId="77777777" w:rsidR="00E15049" w:rsidRDefault="00E15049" w:rsidP="00E12CE7">
            <w:pPr>
              <w:jc w:val="right"/>
            </w:pPr>
            <w:r>
              <w:t>(6.181)</w:t>
            </w:r>
          </w:p>
        </w:tc>
        <w:tc>
          <w:tcPr>
            <w:tcW w:w="0" w:type="auto"/>
          </w:tcPr>
          <w:p w14:paraId="33907901" w14:textId="77777777" w:rsidR="00E15049" w:rsidRDefault="00E15049" w:rsidP="00E12CE7">
            <w:pPr>
              <w:jc w:val="right"/>
            </w:pPr>
            <w:r>
              <w:t>48.1</w:t>
            </w:r>
          </w:p>
        </w:tc>
        <w:tc>
          <w:tcPr>
            <w:tcW w:w="0" w:type="auto"/>
          </w:tcPr>
          <w:p w14:paraId="487EF700" w14:textId="77777777" w:rsidR="00E15049" w:rsidRDefault="00E15049" w:rsidP="00E12CE7">
            <w:pPr>
              <w:jc w:val="right"/>
            </w:pPr>
            <w:r>
              <w:t>(6.181)</w:t>
            </w:r>
          </w:p>
        </w:tc>
        <w:tc>
          <w:tcPr>
            <w:tcW w:w="0" w:type="auto"/>
          </w:tcPr>
          <w:p w14:paraId="49D69A75" w14:textId="77777777" w:rsidR="00E15049" w:rsidRDefault="00E15049" w:rsidP="00E12CE7">
            <w:pPr>
              <w:jc w:val="right"/>
            </w:pPr>
            <w:r>
              <w:t>100.0</w:t>
            </w:r>
          </w:p>
        </w:tc>
        <w:tc>
          <w:tcPr>
            <w:tcW w:w="0" w:type="auto"/>
          </w:tcPr>
          <w:p w14:paraId="48F06414" w14:textId="77777777" w:rsidR="00E15049" w:rsidRDefault="00E15049" w:rsidP="00E12CE7">
            <w:pPr>
              <w:jc w:val="right"/>
            </w:pPr>
            <w:r>
              <w:t>39</w:t>
            </w:r>
          </w:p>
        </w:tc>
      </w:tr>
      <w:tr w:rsidR="00E15049" w14:paraId="4FEAC93E" w14:textId="77777777" w:rsidTr="00E12CE7">
        <w:trPr>
          <w:jc w:val="center"/>
        </w:trPr>
        <w:tc>
          <w:tcPr>
            <w:tcW w:w="0" w:type="auto"/>
          </w:tcPr>
          <w:p w14:paraId="24369B02" w14:textId="77777777" w:rsidR="00E15049" w:rsidRDefault="00E15049" w:rsidP="00E12CE7">
            <w:r>
              <w:t>Legal</w:t>
            </w:r>
          </w:p>
        </w:tc>
        <w:tc>
          <w:tcPr>
            <w:tcW w:w="0" w:type="auto"/>
          </w:tcPr>
          <w:p w14:paraId="5DE56BE6" w14:textId="77777777" w:rsidR="00E15049" w:rsidRDefault="00E15049" w:rsidP="00E12CE7">
            <w:pPr>
              <w:jc w:val="right"/>
            </w:pPr>
            <w:r>
              <w:t>66.0</w:t>
            </w:r>
          </w:p>
        </w:tc>
        <w:tc>
          <w:tcPr>
            <w:tcW w:w="0" w:type="auto"/>
          </w:tcPr>
          <w:p w14:paraId="45693E08" w14:textId="77777777" w:rsidR="00E15049" w:rsidRDefault="00E15049" w:rsidP="00E12CE7">
            <w:pPr>
              <w:jc w:val="right"/>
            </w:pPr>
            <w:r>
              <w:t>(5.540)</w:t>
            </w:r>
          </w:p>
        </w:tc>
        <w:tc>
          <w:tcPr>
            <w:tcW w:w="0" w:type="auto"/>
          </w:tcPr>
          <w:p w14:paraId="717D8CD3" w14:textId="77777777" w:rsidR="00E15049" w:rsidRDefault="00E15049" w:rsidP="00E12CE7">
            <w:pPr>
              <w:jc w:val="right"/>
            </w:pPr>
            <w:r>
              <w:t>34.0</w:t>
            </w:r>
          </w:p>
        </w:tc>
        <w:tc>
          <w:tcPr>
            <w:tcW w:w="0" w:type="auto"/>
          </w:tcPr>
          <w:p w14:paraId="78906546" w14:textId="77777777" w:rsidR="00E15049" w:rsidRDefault="00E15049" w:rsidP="00E12CE7">
            <w:pPr>
              <w:jc w:val="right"/>
            </w:pPr>
            <w:r>
              <w:t>(5.540)</w:t>
            </w:r>
          </w:p>
        </w:tc>
        <w:tc>
          <w:tcPr>
            <w:tcW w:w="0" w:type="auto"/>
          </w:tcPr>
          <w:p w14:paraId="568A1A8D" w14:textId="77777777" w:rsidR="00E15049" w:rsidRDefault="00E15049" w:rsidP="00E12CE7">
            <w:pPr>
              <w:jc w:val="right"/>
            </w:pPr>
            <w:r>
              <w:t>100.0</w:t>
            </w:r>
          </w:p>
        </w:tc>
        <w:tc>
          <w:tcPr>
            <w:tcW w:w="0" w:type="auto"/>
          </w:tcPr>
          <w:p w14:paraId="0B297143" w14:textId="77777777" w:rsidR="00E15049" w:rsidRDefault="00E15049" w:rsidP="00E12CE7">
            <w:pPr>
              <w:jc w:val="right"/>
            </w:pPr>
            <w:r>
              <w:t>25</w:t>
            </w:r>
          </w:p>
        </w:tc>
      </w:tr>
      <w:tr w:rsidR="00E15049" w14:paraId="1DDED01D" w14:textId="77777777" w:rsidTr="00E12CE7">
        <w:trPr>
          <w:jc w:val="center"/>
        </w:trPr>
        <w:tc>
          <w:tcPr>
            <w:tcW w:w="0" w:type="auto"/>
          </w:tcPr>
          <w:p w14:paraId="7D37284F" w14:textId="77777777" w:rsidR="00E15049" w:rsidRDefault="00E15049" w:rsidP="00E12CE7">
            <w:r>
              <w:t>Education, Training, and Library</w:t>
            </w:r>
          </w:p>
        </w:tc>
        <w:tc>
          <w:tcPr>
            <w:tcW w:w="0" w:type="auto"/>
          </w:tcPr>
          <w:p w14:paraId="48126844" w14:textId="77777777" w:rsidR="00E15049" w:rsidRDefault="00E15049" w:rsidP="00E12CE7">
            <w:pPr>
              <w:jc w:val="right"/>
            </w:pPr>
            <w:r>
              <w:t>53.4</w:t>
            </w:r>
          </w:p>
        </w:tc>
        <w:tc>
          <w:tcPr>
            <w:tcW w:w="0" w:type="auto"/>
          </w:tcPr>
          <w:p w14:paraId="0536E56E" w14:textId="77777777" w:rsidR="00E15049" w:rsidRDefault="00E15049" w:rsidP="00E12CE7">
            <w:pPr>
              <w:jc w:val="right"/>
            </w:pPr>
            <w:r>
              <w:t>(3.183)</w:t>
            </w:r>
          </w:p>
        </w:tc>
        <w:tc>
          <w:tcPr>
            <w:tcW w:w="0" w:type="auto"/>
          </w:tcPr>
          <w:p w14:paraId="260C4F94" w14:textId="77777777" w:rsidR="00E15049" w:rsidRDefault="00E15049" w:rsidP="00E12CE7">
            <w:pPr>
              <w:jc w:val="right"/>
            </w:pPr>
            <w:r>
              <w:t>46.6</w:t>
            </w:r>
          </w:p>
        </w:tc>
        <w:tc>
          <w:tcPr>
            <w:tcW w:w="0" w:type="auto"/>
          </w:tcPr>
          <w:p w14:paraId="4155B775" w14:textId="77777777" w:rsidR="00E15049" w:rsidRDefault="00E15049" w:rsidP="00E12CE7">
            <w:pPr>
              <w:jc w:val="right"/>
            </w:pPr>
            <w:r>
              <w:t>(3.183)</w:t>
            </w:r>
          </w:p>
        </w:tc>
        <w:tc>
          <w:tcPr>
            <w:tcW w:w="0" w:type="auto"/>
          </w:tcPr>
          <w:p w14:paraId="106BE36A" w14:textId="77777777" w:rsidR="00E15049" w:rsidRDefault="00E15049" w:rsidP="00E12CE7">
            <w:pPr>
              <w:jc w:val="right"/>
            </w:pPr>
            <w:r>
              <w:t>100.0</w:t>
            </w:r>
          </w:p>
        </w:tc>
        <w:tc>
          <w:tcPr>
            <w:tcW w:w="0" w:type="auto"/>
          </w:tcPr>
          <w:p w14:paraId="1600202B" w14:textId="77777777" w:rsidR="00E15049" w:rsidRDefault="00E15049" w:rsidP="00E12CE7">
            <w:pPr>
              <w:jc w:val="right"/>
            </w:pPr>
            <w:r>
              <w:t>149</w:t>
            </w:r>
          </w:p>
        </w:tc>
      </w:tr>
      <w:tr w:rsidR="00E15049" w14:paraId="2C59DD62" w14:textId="77777777" w:rsidTr="00E12CE7">
        <w:trPr>
          <w:jc w:val="center"/>
        </w:trPr>
        <w:tc>
          <w:tcPr>
            <w:tcW w:w="0" w:type="auto"/>
          </w:tcPr>
          <w:p w14:paraId="07E2AEBF" w14:textId="77777777" w:rsidR="00E15049" w:rsidRDefault="00E15049" w:rsidP="00E12CE7">
            <w:r>
              <w:t>Arts, Design, Entertainment, Sports, and Media</w:t>
            </w:r>
          </w:p>
        </w:tc>
        <w:tc>
          <w:tcPr>
            <w:tcW w:w="0" w:type="auto"/>
          </w:tcPr>
          <w:p w14:paraId="1E56906F" w14:textId="77777777" w:rsidR="00E15049" w:rsidRDefault="00E15049" w:rsidP="00E12CE7">
            <w:pPr>
              <w:jc w:val="right"/>
            </w:pPr>
            <w:r>
              <w:t>51.6</w:t>
            </w:r>
          </w:p>
        </w:tc>
        <w:tc>
          <w:tcPr>
            <w:tcW w:w="0" w:type="auto"/>
          </w:tcPr>
          <w:p w14:paraId="79EFAAE4" w14:textId="77777777" w:rsidR="00E15049" w:rsidRDefault="00E15049" w:rsidP="00E12CE7">
            <w:pPr>
              <w:jc w:val="right"/>
            </w:pPr>
            <w:r>
              <w:t>(6.219)</w:t>
            </w:r>
          </w:p>
        </w:tc>
        <w:tc>
          <w:tcPr>
            <w:tcW w:w="0" w:type="auto"/>
          </w:tcPr>
          <w:p w14:paraId="7A7BF259" w14:textId="77777777" w:rsidR="00E15049" w:rsidRDefault="00E15049" w:rsidP="00E12CE7">
            <w:pPr>
              <w:jc w:val="right"/>
            </w:pPr>
            <w:r>
              <w:t>48.4</w:t>
            </w:r>
          </w:p>
        </w:tc>
        <w:tc>
          <w:tcPr>
            <w:tcW w:w="0" w:type="auto"/>
          </w:tcPr>
          <w:p w14:paraId="000D348D" w14:textId="77777777" w:rsidR="00E15049" w:rsidRDefault="00E15049" w:rsidP="00E12CE7">
            <w:pPr>
              <w:jc w:val="right"/>
            </w:pPr>
            <w:r>
              <w:t>(6.219)</w:t>
            </w:r>
          </w:p>
        </w:tc>
        <w:tc>
          <w:tcPr>
            <w:tcW w:w="0" w:type="auto"/>
          </w:tcPr>
          <w:p w14:paraId="15A5AE36" w14:textId="77777777" w:rsidR="00E15049" w:rsidRDefault="00E15049" w:rsidP="00E12CE7">
            <w:pPr>
              <w:jc w:val="right"/>
            </w:pPr>
            <w:r>
              <w:t>100.0</w:t>
            </w:r>
          </w:p>
        </w:tc>
        <w:tc>
          <w:tcPr>
            <w:tcW w:w="0" w:type="auto"/>
          </w:tcPr>
          <w:p w14:paraId="10190ECF" w14:textId="77777777" w:rsidR="00E15049" w:rsidRDefault="00E15049" w:rsidP="00E12CE7">
            <w:pPr>
              <w:jc w:val="right"/>
            </w:pPr>
            <w:r>
              <w:t>56</w:t>
            </w:r>
          </w:p>
        </w:tc>
      </w:tr>
      <w:tr w:rsidR="00E15049" w14:paraId="37CB0137" w14:textId="77777777" w:rsidTr="00E12CE7">
        <w:trPr>
          <w:jc w:val="center"/>
        </w:trPr>
        <w:tc>
          <w:tcPr>
            <w:tcW w:w="0" w:type="auto"/>
          </w:tcPr>
          <w:p w14:paraId="0E8EB325" w14:textId="77777777" w:rsidR="00E15049" w:rsidRDefault="00E15049" w:rsidP="00E12CE7">
            <w:r>
              <w:t>Healthcare Practitioners and Technical</w:t>
            </w:r>
          </w:p>
        </w:tc>
        <w:tc>
          <w:tcPr>
            <w:tcW w:w="0" w:type="auto"/>
          </w:tcPr>
          <w:p w14:paraId="137B38BC" w14:textId="77777777" w:rsidR="00E15049" w:rsidRDefault="00E15049" w:rsidP="00E12CE7">
            <w:pPr>
              <w:jc w:val="right"/>
            </w:pPr>
            <w:r>
              <w:t>52.0</w:t>
            </w:r>
          </w:p>
        </w:tc>
        <w:tc>
          <w:tcPr>
            <w:tcW w:w="0" w:type="auto"/>
          </w:tcPr>
          <w:p w14:paraId="793C30CD" w14:textId="77777777" w:rsidR="00E15049" w:rsidRDefault="00E15049" w:rsidP="00E12CE7">
            <w:pPr>
              <w:jc w:val="right"/>
            </w:pPr>
            <w:r>
              <w:t>(3.490)</w:t>
            </w:r>
          </w:p>
        </w:tc>
        <w:tc>
          <w:tcPr>
            <w:tcW w:w="0" w:type="auto"/>
          </w:tcPr>
          <w:p w14:paraId="152924A2" w14:textId="77777777" w:rsidR="00E15049" w:rsidRDefault="00E15049" w:rsidP="00E12CE7">
            <w:pPr>
              <w:jc w:val="right"/>
            </w:pPr>
            <w:r>
              <w:t>48.0</w:t>
            </w:r>
          </w:p>
        </w:tc>
        <w:tc>
          <w:tcPr>
            <w:tcW w:w="0" w:type="auto"/>
          </w:tcPr>
          <w:p w14:paraId="666F0D93" w14:textId="77777777" w:rsidR="00E15049" w:rsidRDefault="00E15049" w:rsidP="00E12CE7">
            <w:pPr>
              <w:jc w:val="right"/>
            </w:pPr>
            <w:r>
              <w:t>(3.490)</w:t>
            </w:r>
          </w:p>
        </w:tc>
        <w:tc>
          <w:tcPr>
            <w:tcW w:w="0" w:type="auto"/>
          </w:tcPr>
          <w:p w14:paraId="4D68BF7B" w14:textId="77777777" w:rsidR="00E15049" w:rsidRDefault="00E15049" w:rsidP="00E12CE7">
            <w:pPr>
              <w:jc w:val="right"/>
            </w:pPr>
            <w:r>
              <w:t>100.0</w:t>
            </w:r>
          </w:p>
        </w:tc>
        <w:tc>
          <w:tcPr>
            <w:tcW w:w="0" w:type="auto"/>
          </w:tcPr>
          <w:p w14:paraId="4686ADEC" w14:textId="77777777" w:rsidR="00E15049" w:rsidRDefault="00E15049" w:rsidP="00E12CE7">
            <w:pPr>
              <w:jc w:val="right"/>
            </w:pPr>
            <w:r>
              <w:t>143</w:t>
            </w:r>
          </w:p>
        </w:tc>
      </w:tr>
      <w:tr w:rsidR="00E15049" w14:paraId="5EA1CACD" w14:textId="77777777" w:rsidTr="00E12CE7">
        <w:trPr>
          <w:jc w:val="center"/>
        </w:trPr>
        <w:tc>
          <w:tcPr>
            <w:tcW w:w="0" w:type="auto"/>
          </w:tcPr>
          <w:p w14:paraId="01FA6397" w14:textId="77777777" w:rsidR="00E15049" w:rsidRDefault="00E15049" w:rsidP="00E12CE7">
            <w:r>
              <w:t>Healthcare Support</w:t>
            </w:r>
          </w:p>
        </w:tc>
        <w:tc>
          <w:tcPr>
            <w:tcW w:w="0" w:type="auto"/>
          </w:tcPr>
          <w:p w14:paraId="7DCB4BB4" w14:textId="77777777" w:rsidR="00E15049" w:rsidRDefault="00E15049" w:rsidP="00E12CE7">
            <w:pPr>
              <w:jc w:val="right"/>
            </w:pPr>
            <w:r>
              <w:t>55.3</w:t>
            </w:r>
          </w:p>
        </w:tc>
        <w:tc>
          <w:tcPr>
            <w:tcW w:w="0" w:type="auto"/>
          </w:tcPr>
          <w:p w14:paraId="7B242CE7" w14:textId="77777777" w:rsidR="00E15049" w:rsidRDefault="00E15049" w:rsidP="00E12CE7">
            <w:pPr>
              <w:jc w:val="right"/>
            </w:pPr>
            <w:r>
              <w:t>(4.617)</w:t>
            </w:r>
          </w:p>
        </w:tc>
        <w:tc>
          <w:tcPr>
            <w:tcW w:w="0" w:type="auto"/>
          </w:tcPr>
          <w:p w14:paraId="35DB9C12" w14:textId="77777777" w:rsidR="00E15049" w:rsidRDefault="00E15049" w:rsidP="00E12CE7">
            <w:pPr>
              <w:jc w:val="right"/>
            </w:pPr>
            <w:r>
              <w:t>44.7</w:t>
            </w:r>
          </w:p>
        </w:tc>
        <w:tc>
          <w:tcPr>
            <w:tcW w:w="0" w:type="auto"/>
          </w:tcPr>
          <w:p w14:paraId="44FF25A5" w14:textId="77777777" w:rsidR="00E15049" w:rsidRDefault="00E15049" w:rsidP="00E12CE7">
            <w:pPr>
              <w:jc w:val="right"/>
            </w:pPr>
            <w:r>
              <w:t>(4.617)</w:t>
            </w:r>
          </w:p>
        </w:tc>
        <w:tc>
          <w:tcPr>
            <w:tcW w:w="0" w:type="auto"/>
          </w:tcPr>
          <w:p w14:paraId="0B54133F" w14:textId="77777777" w:rsidR="00E15049" w:rsidRDefault="00E15049" w:rsidP="00E12CE7">
            <w:pPr>
              <w:jc w:val="right"/>
            </w:pPr>
            <w:r>
              <w:t>100.0</w:t>
            </w:r>
          </w:p>
        </w:tc>
        <w:tc>
          <w:tcPr>
            <w:tcW w:w="0" w:type="auto"/>
          </w:tcPr>
          <w:p w14:paraId="3373055F" w14:textId="77777777" w:rsidR="00E15049" w:rsidRDefault="00E15049" w:rsidP="00E12CE7">
            <w:pPr>
              <w:jc w:val="right"/>
            </w:pPr>
            <w:r>
              <w:t>62</w:t>
            </w:r>
          </w:p>
        </w:tc>
      </w:tr>
      <w:tr w:rsidR="00E15049" w14:paraId="1F19330E" w14:textId="77777777" w:rsidTr="00E12CE7">
        <w:trPr>
          <w:jc w:val="center"/>
        </w:trPr>
        <w:tc>
          <w:tcPr>
            <w:tcW w:w="0" w:type="auto"/>
          </w:tcPr>
          <w:p w14:paraId="7FEE0AA3" w14:textId="77777777" w:rsidR="00E15049" w:rsidRDefault="00E15049" w:rsidP="00E12CE7">
            <w:r>
              <w:t>Protective Service</w:t>
            </w:r>
          </w:p>
        </w:tc>
        <w:tc>
          <w:tcPr>
            <w:tcW w:w="0" w:type="auto"/>
          </w:tcPr>
          <w:p w14:paraId="6A1B0C31" w14:textId="77777777" w:rsidR="00E15049" w:rsidRDefault="00E15049" w:rsidP="00E12CE7">
            <w:pPr>
              <w:jc w:val="right"/>
            </w:pPr>
            <w:r>
              <w:t>49.1</w:t>
            </w:r>
          </w:p>
        </w:tc>
        <w:tc>
          <w:tcPr>
            <w:tcW w:w="0" w:type="auto"/>
          </w:tcPr>
          <w:p w14:paraId="2AAFB31B" w14:textId="77777777" w:rsidR="00E15049" w:rsidRDefault="00E15049" w:rsidP="00E12CE7">
            <w:pPr>
              <w:jc w:val="right"/>
            </w:pPr>
            <w:r>
              <w:t>(6.593)</w:t>
            </w:r>
          </w:p>
        </w:tc>
        <w:tc>
          <w:tcPr>
            <w:tcW w:w="0" w:type="auto"/>
          </w:tcPr>
          <w:p w14:paraId="3176DD97" w14:textId="77777777" w:rsidR="00E15049" w:rsidRDefault="00E15049" w:rsidP="00E12CE7">
            <w:pPr>
              <w:jc w:val="right"/>
            </w:pPr>
            <w:r>
              <w:t>50.9</w:t>
            </w:r>
          </w:p>
        </w:tc>
        <w:tc>
          <w:tcPr>
            <w:tcW w:w="0" w:type="auto"/>
          </w:tcPr>
          <w:p w14:paraId="381FA7F9" w14:textId="77777777" w:rsidR="00E15049" w:rsidRDefault="00E15049" w:rsidP="00E12CE7">
            <w:pPr>
              <w:jc w:val="right"/>
            </w:pPr>
            <w:r>
              <w:t>(6.593)</w:t>
            </w:r>
          </w:p>
        </w:tc>
        <w:tc>
          <w:tcPr>
            <w:tcW w:w="0" w:type="auto"/>
          </w:tcPr>
          <w:p w14:paraId="317BC530" w14:textId="77777777" w:rsidR="00E15049" w:rsidRDefault="00E15049" w:rsidP="00E12CE7">
            <w:pPr>
              <w:jc w:val="right"/>
            </w:pPr>
            <w:r>
              <w:t>100.0</w:t>
            </w:r>
          </w:p>
        </w:tc>
        <w:tc>
          <w:tcPr>
            <w:tcW w:w="0" w:type="auto"/>
          </w:tcPr>
          <w:p w14:paraId="74489215" w14:textId="77777777" w:rsidR="00E15049" w:rsidRDefault="00E15049" w:rsidP="00E12CE7">
            <w:pPr>
              <w:jc w:val="right"/>
            </w:pPr>
            <w:r>
              <w:t>36</w:t>
            </w:r>
          </w:p>
        </w:tc>
      </w:tr>
      <w:tr w:rsidR="00E15049" w14:paraId="570A4459" w14:textId="77777777" w:rsidTr="00E12CE7">
        <w:trPr>
          <w:jc w:val="center"/>
        </w:trPr>
        <w:tc>
          <w:tcPr>
            <w:tcW w:w="0" w:type="auto"/>
          </w:tcPr>
          <w:p w14:paraId="24C86AA4" w14:textId="77777777" w:rsidR="00E15049" w:rsidRDefault="00E15049" w:rsidP="00E12CE7">
            <w:r>
              <w:t>Food Preparation and Serving Related</w:t>
            </w:r>
          </w:p>
        </w:tc>
        <w:tc>
          <w:tcPr>
            <w:tcW w:w="0" w:type="auto"/>
          </w:tcPr>
          <w:p w14:paraId="37AFE527" w14:textId="77777777" w:rsidR="00E15049" w:rsidRDefault="00E15049" w:rsidP="00E12CE7">
            <w:pPr>
              <w:jc w:val="right"/>
            </w:pPr>
            <w:r>
              <w:t>61.1</w:t>
            </w:r>
          </w:p>
        </w:tc>
        <w:tc>
          <w:tcPr>
            <w:tcW w:w="0" w:type="auto"/>
          </w:tcPr>
          <w:p w14:paraId="71F6DF42" w14:textId="77777777" w:rsidR="00E15049" w:rsidRDefault="00E15049" w:rsidP="00E12CE7">
            <w:pPr>
              <w:jc w:val="right"/>
            </w:pPr>
            <w:r>
              <w:t>(4.120)</w:t>
            </w:r>
          </w:p>
        </w:tc>
        <w:tc>
          <w:tcPr>
            <w:tcW w:w="0" w:type="auto"/>
          </w:tcPr>
          <w:p w14:paraId="26DFDBDE" w14:textId="77777777" w:rsidR="00E15049" w:rsidRDefault="00E15049" w:rsidP="00E12CE7">
            <w:pPr>
              <w:jc w:val="right"/>
            </w:pPr>
            <w:r>
              <w:t>38.9</w:t>
            </w:r>
          </w:p>
        </w:tc>
        <w:tc>
          <w:tcPr>
            <w:tcW w:w="0" w:type="auto"/>
          </w:tcPr>
          <w:p w14:paraId="750294E8" w14:textId="77777777" w:rsidR="00E15049" w:rsidRDefault="00E15049" w:rsidP="00E12CE7">
            <w:pPr>
              <w:jc w:val="right"/>
            </w:pPr>
            <w:r>
              <w:t>(4.120)</w:t>
            </w:r>
          </w:p>
        </w:tc>
        <w:tc>
          <w:tcPr>
            <w:tcW w:w="0" w:type="auto"/>
          </w:tcPr>
          <w:p w14:paraId="7F17907F" w14:textId="77777777" w:rsidR="00E15049" w:rsidRDefault="00E15049" w:rsidP="00E12CE7">
            <w:pPr>
              <w:jc w:val="right"/>
            </w:pPr>
            <w:r>
              <w:t>100.0</w:t>
            </w:r>
          </w:p>
        </w:tc>
        <w:tc>
          <w:tcPr>
            <w:tcW w:w="0" w:type="auto"/>
          </w:tcPr>
          <w:p w14:paraId="460F6108" w14:textId="77777777" w:rsidR="00E15049" w:rsidRDefault="00E15049" w:rsidP="00E12CE7">
            <w:pPr>
              <w:jc w:val="right"/>
            </w:pPr>
            <w:r>
              <w:t>95</w:t>
            </w:r>
          </w:p>
        </w:tc>
      </w:tr>
      <w:tr w:rsidR="00E15049" w14:paraId="26CD443E" w14:textId="77777777" w:rsidTr="00E12CE7">
        <w:trPr>
          <w:jc w:val="center"/>
        </w:trPr>
        <w:tc>
          <w:tcPr>
            <w:tcW w:w="0" w:type="auto"/>
          </w:tcPr>
          <w:p w14:paraId="3FECFF5F" w14:textId="77777777" w:rsidR="00E15049" w:rsidRDefault="00E15049" w:rsidP="00E12CE7">
            <w:r>
              <w:t>Building and Grounds Cleaning and Maintenance</w:t>
            </w:r>
          </w:p>
        </w:tc>
        <w:tc>
          <w:tcPr>
            <w:tcW w:w="0" w:type="auto"/>
          </w:tcPr>
          <w:p w14:paraId="020DAEB7" w14:textId="77777777" w:rsidR="00E15049" w:rsidRDefault="00E15049" w:rsidP="00E12CE7">
            <w:pPr>
              <w:jc w:val="right"/>
            </w:pPr>
            <w:r>
              <w:t>48.2</w:t>
            </w:r>
          </w:p>
        </w:tc>
        <w:tc>
          <w:tcPr>
            <w:tcW w:w="0" w:type="auto"/>
          </w:tcPr>
          <w:p w14:paraId="61F455BB" w14:textId="77777777" w:rsidR="00E15049" w:rsidRDefault="00E15049" w:rsidP="00E12CE7">
            <w:pPr>
              <w:jc w:val="right"/>
            </w:pPr>
            <w:r>
              <w:t>(5.706)</w:t>
            </w:r>
          </w:p>
        </w:tc>
        <w:tc>
          <w:tcPr>
            <w:tcW w:w="0" w:type="auto"/>
          </w:tcPr>
          <w:p w14:paraId="7589CA10" w14:textId="77777777" w:rsidR="00E15049" w:rsidRDefault="00E15049" w:rsidP="00E12CE7">
            <w:pPr>
              <w:jc w:val="right"/>
            </w:pPr>
            <w:r>
              <w:t>51.8</w:t>
            </w:r>
          </w:p>
        </w:tc>
        <w:tc>
          <w:tcPr>
            <w:tcW w:w="0" w:type="auto"/>
          </w:tcPr>
          <w:p w14:paraId="4219C491" w14:textId="77777777" w:rsidR="00E15049" w:rsidRDefault="00E15049" w:rsidP="00E12CE7">
            <w:pPr>
              <w:jc w:val="right"/>
            </w:pPr>
            <w:r>
              <w:t>(5.706)</w:t>
            </w:r>
          </w:p>
        </w:tc>
        <w:tc>
          <w:tcPr>
            <w:tcW w:w="0" w:type="auto"/>
          </w:tcPr>
          <w:p w14:paraId="7196D925" w14:textId="77777777" w:rsidR="00E15049" w:rsidRDefault="00E15049" w:rsidP="00E12CE7">
            <w:pPr>
              <w:jc w:val="right"/>
            </w:pPr>
            <w:r>
              <w:t>100.0</w:t>
            </w:r>
          </w:p>
        </w:tc>
        <w:tc>
          <w:tcPr>
            <w:tcW w:w="0" w:type="auto"/>
          </w:tcPr>
          <w:p w14:paraId="431564EA" w14:textId="77777777" w:rsidR="00E15049" w:rsidRDefault="00E15049" w:rsidP="00E12CE7">
            <w:pPr>
              <w:jc w:val="right"/>
            </w:pPr>
            <w:r>
              <w:t>75</w:t>
            </w:r>
          </w:p>
        </w:tc>
      </w:tr>
      <w:tr w:rsidR="00E15049" w14:paraId="7CB80456" w14:textId="77777777" w:rsidTr="00E12CE7">
        <w:trPr>
          <w:jc w:val="center"/>
        </w:trPr>
        <w:tc>
          <w:tcPr>
            <w:tcW w:w="0" w:type="auto"/>
          </w:tcPr>
          <w:p w14:paraId="2BBFD332" w14:textId="77777777" w:rsidR="00E15049" w:rsidRDefault="00E15049" w:rsidP="00E12CE7">
            <w:r>
              <w:t>Personal Care and Service</w:t>
            </w:r>
          </w:p>
        </w:tc>
        <w:tc>
          <w:tcPr>
            <w:tcW w:w="0" w:type="auto"/>
          </w:tcPr>
          <w:p w14:paraId="7915E261" w14:textId="77777777" w:rsidR="00E15049" w:rsidRDefault="00E15049" w:rsidP="00E12CE7">
            <w:pPr>
              <w:jc w:val="right"/>
            </w:pPr>
            <w:r>
              <w:t>47.3</w:t>
            </w:r>
          </w:p>
        </w:tc>
        <w:tc>
          <w:tcPr>
            <w:tcW w:w="0" w:type="auto"/>
          </w:tcPr>
          <w:p w14:paraId="579A8C70" w14:textId="77777777" w:rsidR="00E15049" w:rsidRDefault="00E15049" w:rsidP="00E12CE7">
            <w:pPr>
              <w:jc w:val="right"/>
            </w:pPr>
            <w:r>
              <w:t>(5.639)</w:t>
            </w:r>
          </w:p>
        </w:tc>
        <w:tc>
          <w:tcPr>
            <w:tcW w:w="0" w:type="auto"/>
          </w:tcPr>
          <w:p w14:paraId="5F0A7F6D" w14:textId="77777777" w:rsidR="00E15049" w:rsidRDefault="00E15049" w:rsidP="00E12CE7">
            <w:pPr>
              <w:jc w:val="right"/>
            </w:pPr>
            <w:r>
              <w:t>52.7</w:t>
            </w:r>
          </w:p>
        </w:tc>
        <w:tc>
          <w:tcPr>
            <w:tcW w:w="0" w:type="auto"/>
          </w:tcPr>
          <w:p w14:paraId="30C7512A" w14:textId="77777777" w:rsidR="00E15049" w:rsidRDefault="00E15049" w:rsidP="00E12CE7">
            <w:pPr>
              <w:jc w:val="right"/>
            </w:pPr>
            <w:r>
              <w:t>(5.639)</w:t>
            </w:r>
          </w:p>
        </w:tc>
        <w:tc>
          <w:tcPr>
            <w:tcW w:w="0" w:type="auto"/>
          </w:tcPr>
          <w:p w14:paraId="6981868E" w14:textId="77777777" w:rsidR="00E15049" w:rsidRDefault="00E15049" w:rsidP="00E12CE7">
            <w:pPr>
              <w:jc w:val="right"/>
            </w:pPr>
            <w:r>
              <w:t>100.0</w:t>
            </w:r>
          </w:p>
        </w:tc>
        <w:tc>
          <w:tcPr>
            <w:tcW w:w="0" w:type="auto"/>
          </w:tcPr>
          <w:p w14:paraId="2913EEAC" w14:textId="77777777" w:rsidR="00E15049" w:rsidRDefault="00E15049" w:rsidP="00E12CE7">
            <w:pPr>
              <w:jc w:val="right"/>
            </w:pPr>
            <w:r>
              <w:t>64</w:t>
            </w:r>
          </w:p>
        </w:tc>
      </w:tr>
      <w:tr w:rsidR="00E15049" w14:paraId="1F93E775" w14:textId="77777777" w:rsidTr="00E12CE7">
        <w:trPr>
          <w:jc w:val="center"/>
        </w:trPr>
        <w:tc>
          <w:tcPr>
            <w:tcW w:w="0" w:type="auto"/>
          </w:tcPr>
          <w:p w14:paraId="3A8B5EDD" w14:textId="77777777" w:rsidR="00E15049" w:rsidRDefault="00E15049" w:rsidP="00E12CE7">
            <w:r>
              <w:t xml:space="preserve">Sales and </w:t>
            </w:r>
            <w:proofErr w:type="gramStart"/>
            <w:r>
              <w:t>Related</w:t>
            </w:r>
            <w:proofErr w:type="gramEnd"/>
          </w:p>
        </w:tc>
        <w:tc>
          <w:tcPr>
            <w:tcW w:w="0" w:type="auto"/>
          </w:tcPr>
          <w:p w14:paraId="0FC31570" w14:textId="77777777" w:rsidR="00E15049" w:rsidRDefault="00E15049" w:rsidP="00E12CE7">
            <w:pPr>
              <w:jc w:val="right"/>
            </w:pPr>
            <w:r>
              <w:t>52.6</w:t>
            </w:r>
          </w:p>
        </w:tc>
        <w:tc>
          <w:tcPr>
            <w:tcW w:w="0" w:type="auto"/>
          </w:tcPr>
          <w:p w14:paraId="4A1A124C" w14:textId="77777777" w:rsidR="00E15049" w:rsidRDefault="00E15049" w:rsidP="00E12CE7">
            <w:pPr>
              <w:jc w:val="right"/>
            </w:pPr>
            <w:r>
              <w:t>(3.305)</w:t>
            </w:r>
          </w:p>
        </w:tc>
        <w:tc>
          <w:tcPr>
            <w:tcW w:w="0" w:type="auto"/>
          </w:tcPr>
          <w:p w14:paraId="653CD8AE" w14:textId="77777777" w:rsidR="00E15049" w:rsidRDefault="00E15049" w:rsidP="00E12CE7">
            <w:pPr>
              <w:jc w:val="right"/>
            </w:pPr>
            <w:r>
              <w:t>47.4</w:t>
            </w:r>
          </w:p>
        </w:tc>
        <w:tc>
          <w:tcPr>
            <w:tcW w:w="0" w:type="auto"/>
          </w:tcPr>
          <w:p w14:paraId="6A517AB4" w14:textId="77777777" w:rsidR="00E15049" w:rsidRDefault="00E15049" w:rsidP="00E12CE7">
            <w:pPr>
              <w:jc w:val="right"/>
            </w:pPr>
            <w:r>
              <w:t>(3.305)</w:t>
            </w:r>
          </w:p>
        </w:tc>
        <w:tc>
          <w:tcPr>
            <w:tcW w:w="0" w:type="auto"/>
          </w:tcPr>
          <w:p w14:paraId="52DD3005" w14:textId="77777777" w:rsidR="00E15049" w:rsidRDefault="00E15049" w:rsidP="00E12CE7">
            <w:pPr>
              <w:jc w:val="right"/>
            </w:pPr>
            <w:r>
              <w:t>100.0</w:t>
            </w:r>
          </w:p>
        </w:tc>
        <w:tc>
          <w:tcPr>
            <w:tcW w:w="0" w:type="auto"/>
          </w:tcPr>
          <w:p w14:paraId="0A88077C" w14:textId="77777777" w:rsidR="00E15049" w:rsidRDefault="00E15049" w:rsidP="00E12CE7">
            <w:pPr>
              <w:jc w:val="right"/>
            </w:pPr>
            <w:r>
              <w:t>179</w:t>
            </w:r>
          </w:p>
        </w:tc>
      </w:tr>
      <w:tr w:rsidR="00E15049" w14:paraId="1BE4F233" w14:textId="77777777" w:rsidTr="00E12CE7">
        <w:trPr>
          <w:jc w:val="center"/>
        </w:trPr>
        <w:tc>
          <w:tcPr>
            <w:tcW w:w="0" w:type="auto"/>
          </w:tcPr>
          <w:p w14:paraId="08232AF4" w14:textId="77777777" w:rsidR="00E15049" w:rsidRDefault="00E15049" w:rsidP="00E12CE7">
            <w:r>
              <w:t>Office and Administrative Support</w:t>
            </w:r>
          </w:p>
        </w:tc>
        <w:tc>
          <w:tcPr>
            <w:tcW w:w="0" w:type="auto"/>
          </w:tcPr>
          <w:p w14:paraId="48339600" w14:textId="77777777" w:rsidR="00E15049" w:rsidRDefault="00E15049" w:rsidP="00E12CE7">
            <w:pPr>
              <w:jc w:val="right"/>
            </w:pPr>
            <w:r>
              <w:t>49.7</w:t>
            </w:r>
          </w:p>
        </w:tc>
        <w:tc>
          <w:tcPr>
            <w:tcW w:w="0" w:type="auto"/>
          </w:tcPr>
          <w:p w14:paraId="7E0E6326" w14:textId="77777777" w:rsidR="00E15049" w:rsidRDefault="00E15049" w:rsidP="00E12CE7">
            <w:pPr>
              <w:jc w:val="right"/>
            </w:pPr>
            <w:r>
              <w:t>(2.713)</w:t>
            </w:r>
          </w:p>
        </w:tc>
        <w:tc>
          <w:tcPr>
            <w:tcW w:w="0" w:type="auto"/>
          </w:tcPr>
          <w:p w14:paraId="08FEB141" w14:textId="77777777" w:rsidR="00E15049" w:rsidRDefault="00E15049" w:rsidP="00E12CE7">
            <w:pPr>
              <w:jc w:val="right"/>
            </w:pPr>
            <w:r>
              <w:t>50.3</w:t>
            </w:r>
          </w:p>
        </w:tc>
        <w:tc>
          <w:tcPr>
            <w:tcW w:w="0" w:type="auto"/>
          </w:tcPr>
          <w:p w14:paraId="2DE2B540" w14:textId="77777777" w:rsidR="00E15049" w:rsidRDefault="00E15049" w:rsidP="00E12CE7">
            <w:pPr>
              <w:jc w:val="right"/>
            </w:pPr>
            <w:r>
              <w:t>(2.713)</w:t>
            </w:r>
          </w:p>
        </w:tc>
        <w:tc>
          <w:tcPr>
            <w:tcW w:w="0" w:type="auto"/>
          </w:tcPr>
          <w:p w14:paraId="6D501949" w14:textId="77777777" w:rsidR="00E15049" w:rsidRDefault="00E15049" w:rsidP="00E12CE7">
            <w:pPr>
              <w:jc w:val="right"/>
            </w:pPr>
            <w:r>
              <w:t>100.0</w:t>
            </w:r>
          </w:p>
        </w:tc>
        <w:tc>
          <w:tcPr>
            <w:tcW w:w="0" w:type="auto"/>
          </w:tcPr>
          <w:p w14:paraId="34E6F8D6" w14:textId="77777777" w:rsidR="00E15049" w:rsidRDefault="00E15049" w:rsidP="00E12CE7">
            <w:pPr>
              <w:jc w:val="right"/>
            </w:pPr>
            <w:r>
              <w:t>223</w:t>
            </w:r>
          </w:p>
        </w:tc>
      </w:tr>
      <w:tr w:rsidR="00E15049" w14:paraId="69B47C08" w14:textId="77777777" w:rsidTr="00E12CE7">
        <w:trPr>
          <w:jc w:val="center"/>
        </w:trPr>
        <w:tc>
          <w:tcPr>
            <w:tcW w:w="0" w:type="auto"/>
          </w:tcPr>
          <w:p w14:paraId="392C5ACE" w14:textId="77777777" w:rsidR="00E15049" w:rsidRDefault="00E15049" w:rsidP="00E12CE7">
            <w:r>
              <w:t>Farming, Fishing, and Forestry</w:t>
            </w:r>
          </w:p>
        </w:tc>
        <w:tc>
          <w:tcPr>
            <w:tcW w:w="0" w:type="auto"/>
          </w:tcPr>
          <w:p w14:paraId="75A4673A" w14:textId="77777777" w:rsidR="00E15049" w:rsidRDefault="00E15049" w:rsidP="00E12CE7">
            <w:pPr>
              <w:jc w:val="right"/>
            </w:pPr>
            <w:r>
              <w:t>47.1</w:t>
            </w:r>
          </w:p>
        </w:tc>
        <w:tc>
          <w:tcPr>
            <w:tcW w:w="0" w:type="auto"/>
          </w:tcPr>
          <w:p w14:paraId="3F190678" w14:textId="77777777" w:rsidR="00E15049" w:rsidRDefault="00E15049" w:rsidP="00E12CE7">
            <w:pPr>
              <w:jc w:val="right"/>
            </w:pPr>
            <w:r>
              <w:t>(16.231)</w:t>
            </w:r>
          </w:p>
        </w:tc>
        <w:tc>
          <w:tcPr>
            <w:tcW w:w="0" w:type="auto"/>
          </w:tcPr>
          <w:p w14:paraId="3E1A00BC" w14:textId="77777777" w:rsidR="00E15049" w:rsidRDefault="00E15049" w:rsidP="00E12CE7">
            <w:pPr>
              <w:jc w:val="right"/>
            </w:pPr>
            <w:r>
              <w:t>52.9</w:t>
            </w:r>
          </w:p>
        </w:tc>
        <w:tc>
          <w:tcPr>
            <w:tcW w:w="0" w:type="auto"/>
          </w:tcPr>
          <w:p w14:paraId="069B0FA8" w14:textId="77777777" w:rsidR="00E15049" w:rsidRDefault="00E15049" w:rsidP="00E12CE7">
            <w:pPr>
              <w:jc w:val="right"/>
            </w:pPr>
            <w:r>
              <w:t>(16.231)</w:t>
            </w:r>
          </w:p>
        </w:tc>
        <w:tc>
          <w:tcPr>
            <w:tcW w:w="0" w:type="auto"/>
          </w:tcPr>
          <w:p w14:paraId="05B44DF7" w14:textId="77777777" w:rsidR="00E15049" w:rsidRDefault="00E15049" w:rsidP="00E12CE7">
            <w:pPr>
              <w:jc w:val="right"/>
            </w:pPr>
            <w:r>
              <w:t>100.0</w:t>
            </w:r>
          </w:p>
        </w:tc>
        <w:tc>
          <w:tcPr>
            <w:tcW w:w="0" w:type="auto"/>
          </w:tcPr>
          <w:p w14:paraId="711FBD77" w14:textId="77777777" w:rsidR="00E15049" w:rsidRDefault="00E15049" w:rsidP="00E12CE7">
            <w:pPr>
              <w:jc w:val="right"/>
            </w:pPr>
            <w:r>
              <w:t>11</w:t>
            </w:r>
          </w:p>
        </w:tc>
      </w:tr>
      <w:tr w:rsidR="00E15049" w14:paraId="5845E3A0" w14:textId="77777777" w:rsidTr="00E12CE7">
        <w:trPr>
          <w:jc w:val="center"/>
        </w:trPr>
        <w:tc>
          <w:tcPr>
            <w:tcW w:w="0" w:type="auto"/>
          </w:tcPr>
          <w:p w14:paraId="4C073E36" w14:textId="77777777" w:rsidR="00E15049" w:rsidRDefault="00E15049" w:rsidP="00E12CE7">
            <w:r>
              <w:t>Construction and Extraction</w:t>
            </w:r>
          </w:p>
        </w:tc>
        <w:tc>
          <w:tcPr>
            <w:tcW w:w="0" w:type="auto"/>
          </w:tcPr>
          <w:p w14:paraId="4CEA6865" w14:textId="77777777" w:rsidR="00E15049" w:rsidRDefault="00E15049" w:rsidP="00E12CE7">
            <w:pPr>
              <w:jc w:val="right"/>
            </w:pPr>
            <w:r>
              <w:t>52.9</w:t>
            </w:r>
          </w:p>
        </w:tc>
        <w:tc>
          <w:tcPr>
            <w:tcW w:w="0" w:type="auto"/>
          </w:tcPr>
          <w:p w14:paraId="57B3CF2B" w14:textId="77777777" w:rsidR="00E15049" w:rsidRDefault="00E15049" w:rsidP="00E12CE7">
            <w:pPr>
              <w:jc w:val="right"/>
            </w:pPr>
            <w:r>
              <w:t>(4.614)</w:t>
            </w:r>
          </w:p>
        </w:tc>
        <w:tc>
          <w:tcPr>
            <w:tcW w:w="0" w:type="auto"/>
          </w:tcPr>
          <w:p w14:paraId="281F94B7" w14:textId="77777777" w:rsidR="00E15049" w:rsidRDefault="00E15049" w:rsidP="00E12CE7">
            <w:pPr>
              <w:jc w:val="right"/>
            </w:pPr>
            <w:r>
              <w:t>47.1</w:t>
            </w:r>
          </w:p>
        </w:tc>
        <w:tc>
          <w:tcPr>
            <w:tcW w:w="0" w:type="auto"/>
          </w:tcPr>
          <w:p w14:paraId="5E990021" w14:textId="77777777" w:rsidR="00E15049" w:rsidRDefault="00E15049" w:rsidP="00E12CE7">
            <w:pPr>
              <w:jc w:val="right"/>
            </w:pPr>
            <w:r>
              <w:t>(4.614)</w:t>
            </w:r>
          </w:p>
        </w:tc>
        <w:tc>
          <w:tcPr>
            <w:tcW w:w="0" w:type="auto"/>
          </w:tcPr>
          <w:p w14:paraId="2EA6CF0D" w14:textId="77777777" w:rsidR="00E15049" w:rsidRDefault="00E15049" w:rsidP="00E12CE7">
            <w:pPr>
              <w:jc w:val="right"/>
            </w:pPr>
            <w:r>
              <w:t>100.0</w:t>
            </w:r>
          </w:p>
        </w:tc>
        <w:tc>
          <w:tcPr>
            <w:tcW w:w="0" w:type="auto"/>
          </w:tcPr>
          <w:p w14:paraId="5061F020" w14:textId="77777777" w:rsidR="00E15049" w:rsidRDefault="00E15049" w:rsidP="00E12CE7">
            <w:pPr>
              <w:jc w:val="right"/>
            </w:pPr>
            <w:r>
              <w:t>80</w:t>
            </w:r>
          </w:p>
        </w:tc>
      </w:tr>
      <w:tr w:rsidR="00E15049" w14:paraId="7A07140D" w14:textId="77777777" w:rsidTr="00E12CE7">
        <w:trPr>
          <w:jc w:val="center"/>
        </w:trPr>
        <w:tc>
          <w:tcPr>
            <w:tcW w:w="0" w:type="auto"/>
          </w:tcPr>
          <w:p w14:paraId="0C3A4F77" w14:textId="77777777" w:rsidR="00E15049" w:rsidRDefault="00E15049" w:rsidP="00E12CE7">
            <w:r>
              <w:t>Installation, Maintenance, and Repair</w:t>
            </w:r>
          </w:p>
        </w:tc>
        <w:tc>
          <w:tcPr>
            <w:tcW w:w="0" w:type="auto"/>
          </w:tcPr>
          <w:p w14:paraId="34072FA5" w14:textId="77777777" w:rsidR="00E15049" w:rsidRDefault="00E15049" w:rsidP="00E12CE7">
            <w:pPr>
              <w:jc w:val="right"/>
            </w:pPr>
            <w:r>
              <w:t>50.9</w:t>
            </w:r>
          </w:p>
        </w:tc>
        <w:tc>
          <w:tcPr>
            <w:tcW w:w="0" w:type="auto"/>
          </w:tcPr>
          <w:p w14:paraId="12BB9540" w14:textId="77777777" w:rsidR="00E15049" w:rsidRDefault="00E15049" w:rsidP="00E12CE7">
            <w:pPr>
              <w:jc w:val="right"/>
            </w:pPr>
            <w:r>
              <w:t>(7.086)</w:t>
            </w:r>
          </w:p>
        </w:tc>
        <w:tc>
          <w:tcPr>
            <w:tcW w:w="0" w:type="auto"/>
          </w:tcPr>
          <w:p w14:paraId="41597697" w14:textId="77777777" w:rsidR="00E15049" w:rsidRDefault="00E15049" w:rsidP="00E12CE7">
            <w:pPr>
              <w:jc w:val="right"/>
            </w:pPr>
            <w:r>
              <w:t>49.1</w:t>
            </w:r>
          </w:p>
        </w:tc>
        <w:tc>
          <w:tcPr>
            <w:tcW w:w="0" w:type="auto"/>
          </w:tcPr>
          <w:p w14:paraId="20275D7E" w14:textId="77777777" w:rsidR="00E15049" w:rsidRDefault="00E15049" w:rsidP="00E12CE7">
            <w:pPr>
              <w:jc w:val="right"/>
            </w:pPr>
            <w:r>
              <w:t>(7.086)</w:t>
            </w:r>
          </w:p>
        </w:tc>
        <w:tc>
          <w:tcPr>
            <w:tcW w:w="0" w:type="auto"/>
          </w:tcPr>
          <w:p w14:paraId="213A6E10" w14:textId="77777777" w:rsidR="00E15049" w:rsidRDefault="00E15049" w:rsidP="00E12CE7">
            <w:pPr>
              <w:jc w:val="right"/>
            </w:pPr>
            <w:r>
              <w:t>100.0</w:t>
            </w:r>
          </w:p>
        </w:tc>
        <w:tc>
          <w:tcPr>
            <w:tcW w:w="0" w:type="auto"/>
          </w:tcPr>
          <w:p w14:paraId="599D13A2" w14:textId="77777777" w:rsidR="00E15049" w:rsidRDefault="00E15049" w:rsidP="00E12CE7">
            <w:pPr>
              <w:jc w:val="right"/>
            </w:pPr>
            <w:r>
              <w:t>50</w:t>
            </w:r>
          </w:p>
        </w:tc>
      </w:tr>
      <w:tr w:rsidR="00E15049" w14:paraId="3470B2DA" w14:textId="77777777" w:rsidTr="00E12CE7">
        <w:trPr>
          <w:jc w:val="center"/>
        </w:trPr>
        <w:tc>
          <w:tcPr>
            <w:tcW w:w="0" w:type="auto"/>
          </w:tcPr>
          <w:p w14:paraId="7C992DA1" w14:textId="77777777" w:rsidR="00E15049" w:rsidRDefault="00E15049" w:rsidP="00E12CE7">
            <w:r>
              <w:t>Production</w:t>
            </w:r>
          </w:p>
        </w:tc>
        <w:tc>
          <w:tcPr>
            <w:tcW w:w="0" w:type="auto"/>
          </w:tcPr>
          <w:p w14:paraId="1B7883E2" w14:textId="77777777" w:rsidR="00E15049" w:rsidRDefault="00E15049" w:rsidP="00E12CE7">
            <w:pPr>
              <w:jc w:val="right"/>
            </w:pPr>
            <w:r>
              <w:t>52.3</w:t>
            </w:r>
          </w:p>
        </w:tc>
        <w:tc>
          <w:tcPr>
            <w:tcW w:w="0" w:type="auto"/>
          </w:tcPr>
          <w:p w14:paraId="79683B75" w14:textId="77777777" w:rsidR="00E15049" w:rsidRDefault="00E15049" w:rsidP="00E12CE7">
            <w:pPr>
              <w:jc w:val="right"/>
            </w:pPr>
            <w:r>
              <w:t>(4.165)</w:t>
            </w:r>
          </w:p>
        </w:tc>
        <w:tc>
          <w:tcPr>
            <w:tcW w:w="0" w:type="auto"/>
          </w:tcPr>
          <w:p w14:paraId="2EBDE6D9" w14:textId="77777777" w:rsidR="00E15049" w:rsidRDefault="00E15049" w:rsidP="00E12CE7">
            <w:pPr>
              <w:jc w:val="right"/>
            </w:pPr>
            <w:r>
              <w:t>47.7</w:t>
            </w:r>
          </w:p>
        </w:tc>
        <w:tc>
          <w:tcPr>
            <w:tcW w:w="0" w:type="auto"/>
          </w:tcPr>
          <w:p w14:paraId="464DE9AD" w14:textId="77777777" w:rsidR="00E15049" w:rsidRDefault="00E15049" w:rsidP="00E12CE7">
            <w:pPr>
              <w:jc w:val="right"/>
            </w:pPr>
            <w:r>
              <w:t>(4.165)</w:t>
            </w:r>
          </w:p>
        </w:tc>
        <w:tc>
          <w:tcPr>
            <w:tcW w:w="0" w:type="auto"/>
          </w:tcPr>
          <w:p w14:paraId="360A5955" w14:textId="77777777" w:rsidR="00E15049" w:rsidRDefault="00E15049" w:rsidP="00E12CE7">
            <w:pPr>
              <w:jc w:val="right"/>
            </w:pPr>
            <w:r>
              <w:t>100.0</w:t>
            </w:r>
          </w:p>
        </w:tc>
        <w:tc>
          <w:tcPr>
            <w:tcW w:w="0" w:type="auto"/>
          </w:tcPr>
          <w:p w14:paraId="4611D04B" w14:textId="77777777" w:rsidR="00E15049" w:rsidRDefault="00E15049" w:rsidP="00E12CE7">
            <w:pPr>
              <w:jc w:val="right"/>
            </w:pPr>
            <w:r>
              <w:t>117</w:t>
            </w:r>
          </w:p>
        </w:tc>
      </w:tr>
      <w:tr w:rsidR="00E15049" w14:paraId="277D5785" w14:textId="77777777" w:rsidTr="00E12CE7">
        <w:trPr>
          <w:jc w:val="center"/>
        </w:trPr>
        <w:tc>
          <w:tcPr>
            <w:tcW w:w="0" w:type="auto"/>
          </w:tcPr>
          <w:p w14:paraId="628A145C" w14:textId="77777777" w:rsidR="00E15049" w:rsidRDefault="00E15049" w:rsidP="00E12CE7">
            <w:r>
              <w:t>Transportation and Material Moving</w:t>
            </w:r>
          </w:p>
        </w:tc>
        <w:tc>
          <w:tcPr>
            <w:tcW w:w="0" w:type="auto"/>
          </w:tcPr>
          <w:p w14:paraId="663BEBFB" w14:textId="77777777" w:rsidR="00E15049" w:rsidRDefault="00E15049" w:rsidP="00E12CE7">
            <w:pPr>
              <w:jc w:val="right"/>
            </w:pPr>
            <w:r>
              <w:t>57.5</w:t>
            </w:r>
          </w:p>
        </w:tc>
        <w:tc>
          <w:tcPr>
            <w:tcW w:w="0" w:type="auto"/>
          </w:tcPr>
          <w:p w14:paraId="23D8DEDE" w14:textId="77777777" w:rsidR="00E15049" w:rsidRDefault="00E15049" w:rsidP="00E12CE7">
            <w:pPr>
              <w:jc w:val="right"/>
            </w:pPr>
            <w:r>
              <w:t>(3.199)</w:t>
            </w:r>
          </w:p>
        </w:tc>
        <w:tc>
          <w:tcPr>
            <w:tcW w:w="0" w:type="auto"/>
          </w:tcPr>
          <w:p w14:paraId="51EAA697" w14:textId="77777777" w:rsidR="00E15049" w:rsidRDefault="00E15049" w:rsidP="00E12CE7">
            <w:pPr>
              <w:jc w:val="right"/>
            </w:pPr>
            <w:r>
              <w:t>42.5</w:t>
            </w:r>
          </w:p>
        </w:tc>
        <w:tc>
          <w:tcPr>
            <w:tcW w:w="0" w:type="auto"/>
          </w:tcPr>
          <w:p w14:paraId="3205D4AF" w14:textId="77777777" w:rsidR="00E15049" w:rsidRDefault="00E15049" w:rsidP="00E12CE7">
            <w:pPr>
              <w:jc w:val="right"/>
            </w:pPr>
            <w:r>
              <w:t>(3.199)</w:t>
            </w:r>
          </w:p>
        </w:tc>
        <w:tc>
          <w:tcPr>
            <w:tcW w:w="0" w:type="auto"/>
          </w:tcPr>
          <w:p w14:paraId="24BD11A5" w14:textId="77777777" w:rsidR="00E15049" w:rsidRDefault="00E15049" w:rsidP="00E12CE7">
            <w:pPr>
              <w:jc w:val="right"/>
            </w:pPr>
            <w:r>
              <w:t>100.0</w:t>
            </w:r>
          </w:p>
        </w:tc>
        <w:tc>
          <w:tcPr>
            <w:tcW w:w="0" w:type="auto"/>
          </w:tcPr>
          <w:p w14:paraId="045AB924" w14:textId="77777777" w:rsidR="00E15049" w:rsidRDefault="00E15049" w:rsidP="00E12CE7">
            <w:pPr>
              <w:jc w:val="right"/>
            </w:pPr>
            <w:r>
              <w:t>118</w:t>
            </w:r>
          </w:p>
        </w:tc>
      </w:tr>
      <w:tr w:rsidR="00E15049" w14:paraId="515C3623" w14:textId="77777777" w:rsidTr="00E12CE7">
        <w:trPr>
          <w:jc w:val="center"/>
        </w:trPr>
        <w:tc>
          <w:tcPr>
            <w:tcW w:w="0" w:type="auto"/>
          </w:tcPr>
          <w:p w14:paraId="0E936110" w14:textId="77777777" w:rsidR="00E15049" w:rsidRDefault="00E15049" w:rsidP="00E12CE7">
            <w:r>
              <w:t>Military Specific</w:t>
            </w:r>
          </w:p>
        </w:tc>
        <w:tc>
          <w:tcPr>
            <w:tcW w:w="0" w:type="auto"/>
          </w:tcPr>
          <w:p w14:paraId="46FF4AD3" w14:textId="77777777" w:rsidR="00E15049" w:rsidRDefault="00E15049" w:rsidP="00E12CE7">
            <w:pPr>
              <w:jc w:val="right"/>
            </w:pPr>
            <w:r>
              <w:t>100.0</w:t>
            </w:r>
          </w:p>
        </w:tc>
        <w:tc>
          <w:tcPr>
            <w:tcW w:w="0" w:type="auto"/>
          </w:tcPr>
          <w:p w14:paraId="4AE65A57" w14:textId="77777777" w:rsidR="00E15049" w:rsidRDefault="00E15049" w:rsidP="00E12CE7">
            <w:pPr>
              <w:jc w:val="right"/>
            </w:pPr>
            <w:r>
              <w:t>(0.000)</w:t>
            </w:r>
          </w:p>
        </w:tc>
        <w:tc>
          <w:tcPr>
            <w:tcW w:w="0" w:type="auto"/>
          </w:tcPr>
          <w:p w14:paraId="0224A5B5" w14:textId="77777777" w:rsidR="00E15049" w:rsidRDefault="00E15049" w:rsidP="00E12CE7">
            <w:pPr>
              <w:jc w:val="right"/>
            </w:pPr>
            <w:r>
              <w:t>0.0</w:t>
            </w:r>
          </w:p>
        </w:tc>
        <w:tc>
          <w:tcPr>
            <w:tcW w:w="0" w:type="auto"/>
          </w:tcPr>
          <w:p w14:paraId="52F5CC05" w14:textId="77777777" w:rsidR="00E15049" w:rsidRDefault="00E15049" w:rsidP="00E12CE7">
            <w:pPr>
              <w:jc w:val="right"/>
            </w:pPr>
            <w:r>
              <w:t>(0.000)</w:t>
            </w:r>
          </w:p>
        </w:tc>
        <w:tc>
          <w:tcPr>
            <w:tcW w:w="0" w:type="auto"/>
          </w:tcPr>
          <w:p w14:paraId="3AA0CFA9" w14:textId="77777777" w:rsidR="00E15049" w:rsidRDefault="00E15049" w:rsidP="00E12CE7">
            <w:pPr>
              <w:jc w:val="right"/>
            </w:pPr>
            <w:r>
              <w:t>100.0</w:t>
            </w:r>
          </w:p>
        </w:tc>
        <w:tc>
          <w:tcPr>
            <w:tcW w:w="0" w:type="auto"/>
          </w:tcPr>
          <w:p w14:paraId="464B49D4" w14:textId="77777777" w:rsidR="00E15049" w:rsidRDefault="00E15049" w:rsidP="00E12CE7">
            <w:pPr>
              <w:jc w:val="right"/>
            </w:pPr>
            <w:r>
              <w:t>10</w:t>
            </w:r>
          </w:p>
        </w:tc>
      </w:tr>
      <w:tr w:rsidR="00E15049" w14:paraId="0BEC1FD4" w14:textId="77777777" w:rsidTr="00E12CE7">
        <w:trPr>
          <w:jc w:val="center"/>
        </w:trPr>
        <w:tc>
          <w:tcPr>
            <w:tcW w:w="0" w:type="auto"/>
            <w:tcBorders>
              <w:bottom w:val="thick" w:sz="0" w:space="0" w:color="000000"/>
            </w:tcBorders>
          </w:tcPr>
          <w:p w14:paraId="5995BAAC" w14:textId="77777777" w:rsidR="00E15049" w:rsidRDefault="00E15049" w:rsidP="00E12CE7">
            <w:r>
              <w:t>Total</w:t>
            </w:r>
          </w:p>
        </w:tc>
        <w:tc>
          <w:tcPr>
            <w:tcW w:w="0" w:type="auto"/>
            <w:tcBorders>
              <w:bottom w:val="thick" w:sz="0" w:space="0" w:color="000000"/>
            </w:tcBorders>
          </w:tcPr>
          <w:p w14:paraId="60275025" w14:textId="77777777" w:rsidR="00E15049" w:rsidRDefault="00E15049" w:rsidP="00E12CE7">
            <w:pPr>
              <w:jc w:val="right"/>
            </w:pPr>
            <w:r>
              <w:t>52.9</w:t>
            </w:r>
          </w:p>
        </w:tc>
        <w:tc>
          <w:tcPr>
            <w:tcW w:w="0" w:type="auto"/>
            <w:tcBorders>
              <w:bottom w:val="thick" w:sz="0" w:space="0" w:color="000000"/>
            </w:tcBorders>
          </w:tcPr>
          <w:p w14:paraId="5F3A785A" w14:textId="77777777" w:rsidR="00E15049" w:rsidRDefault="00E15049" w:rsidP="00E12CE7">
            <w:pPr>
              <w:jc w:val="right"/>
            </w:pPr>
            <w:r>
              <w:t>(0.510)</w:t>
            </w:r>
          </w:p>
        </w:tc>
        <w:tc>
          <w:tcPr>
            <w:tcW w:w="0" w:type="auto"/>
            <w:tcBorders>
              <w:bottom w:val="thick" w:sz="0" w:space="0" w:color="000000"/>
            </w:tcBorders>
          </w:tcPr>
          <w:p w14:paraId="6127F786" w14:textId="77777777" w:rsidR="00E15049" w:rsidRDefault="00E15049" w:rsidP="00E12CE7">
            <w:pPr>
              <w:jc w:val="right"/>
            </w:pPr>
            <w:r>
              <w:t>47.1</w:t>
            </w:r>
          </w:p>
        </w:tc>
        <w:tc>
          <w:tcPr>
            <w:tcW w:w="0" w:type="auto"/>
            <w:tcBorders>
              <w:bottom w:val="thick" w:sz="0" w:space="0" w:color="000000"/>
            </w:tcBorders>
          </w:tcPr>
          <w:p w14:paraId="554FBFEC" w14:textId="77777777" w:rsidR="00E15049" w:rsidRDefault="00E15049" w:rsidP="00E12CE7">
            <w:pPr>
              <w:jc w:val="right"/>
            </w:pPr>
            <w:r>
              <w:t>(0.510)</w:t>
            </w:r>
          </w:p>
        </w:tc>
        <w:tc>
          <w:tcPr>
            <w:tcW w:w="0" w:type="auto"/>
            <w:tcBorders>
              <w:bottom w:val="thick" w:sz="0" w:space="0" w:color="000000"/>
            </w:tcBorders>
          </w:tcPr>
          <w:p w14:paraId="6F829E51" w14:textId="77777777" w:rsidR="00E15049" w:rsidRDefault="00E15049" w:rsidP="00E12CE7">
            <w:pPr>
              <w:jc w:val="right"/>
            </w:pPr>
            <w:r>
              <w:t>100.0</w:t>
            </w:r>
          </w:p>
        </w:tc>
        <w:tc>
          <w:tcPr>
            <w:tcW w:w="0" w:type="auto"/>
            <w:tcBorders>
              <w:bottom w:val="thick" w:sz="0" w:space="0" w:color="000000"/>
            </w:tcBorders>
          </w:tcPr>
          <w:p w14:paraId="0100849D" w14:textId="77777777" w:rsidR="00E15049" w:rsidRDefault="00E15049" w:rsidP="00E12CE7">
            <w:pPr>
              <w:jc w:val="right"/>
            </w:pPr>
            <w:r>
              <w:t>1,950</w:t>
            </w:r>
          </w:p>
        </w:tc>
      </w:tr>
      <w:tr w:rsidR="00E15049" w14:paraId="656FC1A9" w14:textId="77777777" w:rsidTr="00E12CE7">
        <w:trPr>
          <w:jc w:val="center"/>
        </w:trPr>
        <w:tc>
          <w:tcPr>
            <w:tcW w:w="0" w:type="auto"/>
            <w:gridSpan w:val="7"/>
            <w:tcBorders>
              <w:top w:val="thick" w:sz="0" w:space="0" w:color="000000"/>
            </w:tcBorders>
          </w:tcPr>
          <w:p w14:paraId="7C8DC29B" w14:textId="77777777" w:rsidR="00E15049" w:rsidRDefault="00E15049" w:rsidP="00E12CE7">
            <w:r>
              <w:rPr>
                <w:sz w:val="16"/>
              </w:rPr>
              <w:t>Source: 03_GSS_ANES_merge</w:t>
            </w:r>
          </w:p>
        </w:tc>
      </w:tr>
    </w:tbl>
    <w:p w14:paraId="6F225237" w14:textId="5F25A5E4" w:rsidR="003A69DB" w:rsidRPr="003A69DB" w:rsidRDefault="003A69DB" w:rsidP="00E15049">
      <w:pPr>
        <w:spacing w:before="40" w:after="0" w:line="480" w:lineRule="auto"/>
        <w:rPr>
          <w:rFonts w:ascii="Times New Roman" w:hAnsi="Times New Roman" w:cs="Times New Roman"/>
          <w:b/>
          <w:bCs/>
          <w:sz w:val="24"/>
          <w:szCs w:val="24"/>
        </w:rPr>
      </w:pPr>
      <w:r w:rsidRPr="003A69DB">
        <w:br/>
      </w:r>
      <w:bookmarkStart w:id="11" w:name="_Toc120794037"/>
      <w:commentRangeStart w:id="12"/>
      <w:r w:rsidRPr="003A69DB">
        <w:rPr>
          <w:rStyle w:val="Heading2Char"/>
          <w:rFonts w:ascii="Times New Roman" w:hAnsi="Times New Roman" w:cs="Times New Roman"/>
          <w:b/>
          <w:bCs/>
          <w:color w:val="000000" w:themeColor="text1"/>
          <w:sz w:val="24"/>
          <w:szCs w:val="24"/>
        </w:rPr>
        <w:t>Model Specification and Testing</w:t>
      </w:r>
      <w:bookmarkEnd w:id="11"/>
      <w:commentRangeEnd w:id="12"/>
      <w:r w:rsidR="00EE6C85">
        <w:rPr>
          <w:rStyle w:val="CommentReference"/>
        </w:rPr>
        <w:commentReference w:id="12"/>
      </w:r>
    </w:p>
    <w:p w14:paraId="12B8E857"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effect of loneliness on our variables of interest</w:t>
      </w:r>
      <w:r>
        <w:rPr>
          <w:rFonts w:ascii="Times New Roman" w:hAnsi="Times New Roman" w:cs="Times New Roman"/>
          <w:sz w:val="24"/>
          <w:szCs w:val="24"/>
        </w:rPr>
        <w:t xml:space="preserve"> was</w:t>
      </w:r>
      <w:r w:rsidRPr="007B0B8D">
        <w:rPr>
          <w:rFonts w:ascii="Times New Roman" w:hAnsi="Times New Roman" w:cs="Times New Roman"/>
          <w:sz w:val="24"/>
          <w:szCs w:val="24"/>
        </w:rPr>
        <w:t xml:space="preserve"> measured at a high to low categorical scale, expecting increased effects on the extreme ends of the distribution, while the majority near the mean either does not experience significant correlations or sees relationships different from the tails. As such, </w:t>
      </w:r>
      <w:r>
        <w:rPr>
          <w:rFonts w:ascii="Times New Roman" w:hAnsi="Times New Roman" w:cs="Times New Roman"/>
          <w:sz w:val="24"/>
          <w:szCs w:val="24"/>
        </w:rPr>
        <w:t>the model used was an Ordered Logit Fixed Effects</w:t>
      </w:r>
      <w:r w:rsidRPr="007B0B8D">
        <w:rPr>
          <w:rFonts w:ascii="Times New Roman" w:hAnsi="Times New Roman" w:cs="Times New Roman"/>
          <w:sz w:val="24"/>
          <w:szCs w:val="24"/>
        </w:rPr>
        <w:t>, with the dependent variable being coded as to distinguish the three distinct categories (High, Medium, Low).</w:t>
      </w:r>
    </w:p>
    <w:p w14:paraId="5AB61BDC" w14:textId="77777777" w:rsidR="003A69DB" w:rsidRPr="0087280C" w:rsidRDefault="003A69DB" w:rsidP="003A69DB">
      <w:pPr>
        <w:pStyle w:val="Heading3"/>
        <w:spacing w:after="240"/>
        <w:rPr>
          <w:rFonts w:ascii="Times New Roman" w:hAnsi="Times New Roman" w:cs="Times New Roman"/>
          <w:b/>
          <w:bCs/>
          <w:i/>
          <w:iCs/>
          <w:color w:val="auto"/>
        </w:rPr>
      </w:pPr>
      <w:bookmarkStart w:id="13" w:name="_Toc120794038"/>
      <w:commentRangeStart w:id="14"/>
      <w:r w:rsidRPr="0087280C">
        <w:rPr>
          <w:rFonts w:ascii="Times New Roman" w:hAnsi="Times New Roman" w:cs="Times New Roman"/>
          <w:b/>
          <w:bCs/>
          <w:i/>
          <w:iCs/>
          <w:color w:val="auto"/>
        </w:rPr>
        <w:t>Fixed Effects vs. Random Effects</w:t>
      </w:r>
      <w:bookmarkEnd w:id="13"/>
      <w:commentRangeEnd w:id="14"/>
      <w:r w:rsidR="00E2035E">
        <w:rPr>
          <w:rStyle w:val="CommentReference"/>
          <w:rFonts w:asciiTheme="minorHAnsi" w:eastAsiaTheme="minorHAnsi" w:hAnsiTheme="minorHAnsi" w:cstheme="minorBidi"/>
          <w:color w:val="auto"/>
        </w:rPr>
        <w:commentReference w:id="14"/>
      </w:r>
    </w:p>
    <w:p w14:paraId="1757A0FD"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The choice of Fixed Effects o</w:t>
      </w:r>
      <w:r>
        <w:rPr>
          <w:rFonts w:ascii="Times New Roman" w:hAnsi="Times New Roman" w:cs="Times New Roman"/>
          <w:sz w:val="24"/>
          <w:szCs w:val="24"/>
        </w:rPr>
        <w:t>ver</w:t>
      </w:r>
      <w:r w:rsidRPr="007B0B8D">
        <w:rPr>
          <w:rFonts w:ascii="Times New Roman" w:hAnsi="Times New Roman" w:cs="Times New Roman"/>
          <w:sz w:val="24"/>
          <w:szCs w:val="24"/>
        </w:rPr>
        <w:t xml:space="preserve"> Random Effects arises from the presence of similar </w:t>
      </w:r>
      <w:r>
        <w:rPr>
          <w:rFonts w:ascii="Times New Roman" w:hAnsi="Times New Roman" w:cs="Times New Roman"/>
          <w:sz w:val="24"/>
          <w:szCs w:val="24"/>
        </w:rPr>
        <w:t>individuals</w:t>
      </w:r>
      <w:r w:rsidRPr="007B0B8D">
        <w:rPr>
          <w:rFonts w:ascii="Times New Roman" w:hAnsi="Times New Roman" w:cs="Times New Roman"/>
          <w:sz w:val="24"/>
          <w:szCs w:val="24"/>
        </w:rPr>
        <w:t xml:space="preserve"> across waves, which allows us to account for time-invariant </w:t>
      </w:r>
      <w:r>
        <w:rPr>
          <w:rFonts w:ascii="Times New Roman" w:hAnsi="Times New Roman" w:cs="Times New Roman"/>
          <w:sz w:val="24"/>
          <w:szCs w:val="24"/>
        </w:rPr>
        <w:t>observed</w:t>
      </w:r>
      <w:r w:rsidRPr="007B0B8D">
        <w:rPr>
          <w:rFonts w:ascii="Times New Roman" w:hAnsi="Times New Roman" w:cs="Times New Roman"/>
          <w:sz w:val="24"/>
          <w:szCs w:val="24"/>
        </w:rPr>
        <w:t xml:space="preserve"> characteristics without the need for further controls. In the case of the Fixed Effects, the individual </w:t>
      </w:r>
      <w:r w:rsidRPr="007B0B8D">
        <w:rPr>
          <w:rFonts w:ascii="Times New Roman" w:hAnsi="Times New Roman" w:cs="Times New Roman"/>
          <w:sz w:val="24"/>
          <w:szCs w:val="24"/>
        </w:rPr>
        <w:lastRenderedPageBreak/>
        <w:t>heterogeneity is included in the intercept and allowed to be correlated with other regressors, while the Random Effects model places the assumption that the individual effect is not correlated with the regressors, estimating the error variance (Park, 2011).</w:t>
      </w:r>
    </w:p>
    <w:p w14:paraId="17C7CA20" w14:textId="77777777" w:rsidR="003A69DB" w:rsidRPr="007B0B8D" w:rsidRDefault="003A69DB" w:rsidP="003A69DB">
      <w:pPr>
        <w:spacing w:line="480" w:lineRule="auto"/>
        <w:rPr>
          <w:rFonts w:ascii="Times New Roman" w:hAnsi="Times New Roman" w:cs="Times New Roman"/>
          <w:sz w:val="24"/>
          <w:szCs w:val="24"/>
        </w:rPr>
      </w:pPr>
      <w:r>
        <w:rPr>
          <w:rFonts w:ascii="Times New Roman" w:hAnsi="Times New Roman" w:cs="Times New Roman"/>
          <w:i/>
          <w:iCs/>
          <w:sz w:val="24"/>
          <w:szCs w:val="24"/>
        </w:rPr>
        <w:t>Happiness Equation</w:t>
      </w:r>
      <w:r w:rsidRPr="007B0B8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Happy</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Lonely</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 xml:space="preserve">Intcnct </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Control</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p>
    <w:p w14:paraId="66A1FAA6" w14:textId="77777777" w:rsidR="003A69DB" w:rsidRPr="007B0B8D" w:rsidRDefault="003A69DB" w:rsidP="003A69DB">
      <w:pPr>
        <w:spacing w:line="480" w:lineRule="auto"/>
        <w:rPr>
          <w:rFonts w:ascii="Times New Roman" w:eastAsiaTheme="minorEastAsia" w:hAnsi="Times New Roman" w:cs="Times New Roman"/>
          <w:i/>
          <w:sz w:val="24"/>
          <w:szCs w:val="24"/>
        </w:rPr>
      </w:pPr>
      <w:r>
        <w:rPr>
          <w:rFonts w:ascii="Times New Roman" w:hAnsi="Times New Roman" w:cs="Times New Roman"/>
          <w:i/>
          <w:iCs/>
          <w:sz w:val="24"/>
          <w:szCs w:val="24"/>
        </w:rPr>
        <w:t>Health Equation</w:t>
      </w:r>
      <w:r w:rsidRPr="007B0B8D">
        <w:rPr>
          <w:rFonts w:ascii="Times New Roman" w:hAnsi="Times New Roman" w:cs="Times New Roman"/>
          <w:sz w:val="24"/>
          <w:szCs w:val="24"/>
        </w:rPr>
        <w:t xml:space="preserve">: </w:t>
      </w:r>
      <w:r w:rsidRPr="007B0B8D">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Health</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Lonely</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 xml:space="preserve">Intcnct </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Control</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p>
    <w:p w14:paraId="6F19A804" w14:textId="77777777" w:rsidR="003A69DB" w:rsidRDefault="003A69DB" w:rsidP="003A69D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Cohesion Equation:</w:t>
      </w:r>
      <w:r w:rsidRPr="007B0B8D">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Cohesion</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Lonely</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 xml:space="preserve">Intcnct </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Control</m:t>
            </m:r>
          </m:e>
          <m:sub>
            <m:r>
              <w:rPr>
                <w:rFonts w:ascii="Cambria Math" w:hAnsi="Cambria Math" w:cs="Times New Roman"/>
                <w:sz w:val="24"/>
                <w:szCs w:val="24"/>
              </w:rPr>
              <m:t>it</m:t>
            </m:r>
          </m:sub>
        </m:sSub>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p>
    <w:p w14:paraId="464F8901" w14:textId="77777777" w:rsidR="003A69DB" w:rsidRPr="007B0B8D" w:rsidRDefault="00000000" w:rsidP="003A69DB">
      <w:pPr>
        <w:spacing w:line="480" w:lineRule="auto"/>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 IID(0,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m:oMathPara>
    </w:p>
    <w:p w14:paraId="7447C666" w14:textId="77777777" w:rsidR="003A69DB" w:rsidRPr="007B0B8D" w:rsidRDefault="003A69DB" w:rsidP="003A69DB">
      <w:pPr>
        <w:spacing w:line="480" w:lineRule="auto"/>
        <w:ind w:firstLine="720"/>
        <w:rPr>
          <w:rFonts w:ascii="Times New Roman" w:hAnsi="Times New Roman" w:cs="Times New Roman"/>
          <w:iCs/>
          <w:sz w:val="24"/>
          <w:szCs w:val="24"/>
        </w:rPr>
      </w:pPr>
      <w:r w:rsidRPr="007B0B8D">
        <w:rPr>
          <w:rFonts w:ascii="Times New Roman" w:hAnsi="Times New Roman" w:cs="Times New Roman"/>
          <w:iCs/>
          <w:sz w:val="24"/>
          <w:szCs w:val="24"/>
        </w:rPr>
        <w:t xml:space="preserve">Given that we assume that the observations are unique from each other, and we want to draw conclusions from the differences among each individual, the Within-Effect Fixed Effects model is more appropriate, especially since we have a limited number of respondents and time periods to analyze (Yang &amp; Land, 2008). Further, the limitation placed on the use of only two years of data could make it so that using a First Difference (FD) model would be better: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t-1</m:t>
                </m:r>
              </m:sub>
            </m:sSub>
          </m:e>
        </m:d>
        <m:r>
          <w:rPr>
            <w:rFonts w:ascii="Cambria Math" w:hAnsi="Cambria Math" w:cs="Times New Roman"/>
            <w:sz w:val="24"/>
            <w:szCs w:val="24"/>
          </w:rPr>
          <m:t>+β</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it-1</m:t>
            </m:r>
          </m:sub>
        </m:sSub>
        <m:r>
          <w:rPr>
            <w:rFonts w:ascii="Cambria Math" w:hAnsi="Cambria Math" w:cs="Times New Roman"/>
            <w:sz w:val="24"/>
            <w:szCs w:val="24"/>
          </w:rPr>
          <m:t>)</m:t>
        </m:r>
      </m:oMath>
      <w:r w:rsidRPr="007B0B8D">
        <w:rPr>
          <w:rFonts w:ascii="Times New Roman" w:hAnsi="Times New Roman" w:cs="Times New Roman"/>
          <w:iCs/>
          <w:sz w:val="24"/>
          <w:szCs w:val="24"/>
        </w:rPr>
        <w:t>. However, FD assumes that the idiosyncratic error term is serially uncorrelated with each period, which can be problematic with vulnerable population analysis during the COVID-19 period (Especially seniors; Fawcett &amp; Karastoyanova, 2022).</w:t>
      </w:r>
    </w:p>
    <w:p w14:paraId="00932B7F" w14:textId="77777777" w:rsidR="003A69DB" w:rsidRPr="007B0B8D" w:rsidRDefault="003A69DB" w:rsidP="003A69DB">
      <w:pPr>
        <w:spacing w:line="480" w:lineRule="auto"/>
        <w:ind w:firstLine="720"/>
        <w:rPr>
          <w:rFonts w:ascii="Times New Roman" w:hAnsi="Times New Roman" w:cs="Times New Roman"/>
          <w:i/>
          <w:iCs/>
          <w:sz w:val="24"/>
          <w:szCs w:val="24"/>
        </w:rPr>
      </w:pPr>
      <w:r w:rsidRPr="007B0B8D">
        <w:rPr>
          <w:rFonts w:ascii="Times New Roman" w:hAnsi="Times New Roman" w:cs="Times New Roman"/>
          <w:sz w:val="24"/>
          <w:szCs w:val="24"/>
        </w:rPr>
        <w:t xml:space="preserve">While still maintaining unique categorization, and the difference between extremes and middle values, estimation of the Ordered Logit model can be performed through a variety of methods that employ the reduction of the model to a binary estimation without loss of information: Chamberlain’s CML estimator, Das and van </w:t>
      </w:r>
      <w:proofErr w:type="spellStart"/>
      <w:r w:rsidRPr="007B0B8D">
        <w:rPr>
          <w:rFonts w:ascii="Times New Roman" w:hAnsi="Times New Roman" w:cs="Times New Roman"/>
          <w:sz w:val="24"/>
          <w:szCs w:val="24"/>
        </w:rPr>
        <w:t>Soest’s</w:t>
      </w:r>
      <w:proofErr w:type="spellEnd"/>
      <w:r w:rsidRPr="007B0B8D">
        <w:rPr>
          <w:rFonts w:ascii="Times New Roman" w:hAnsi="Times New Roman" w:cs="Times New Roman"/>
          <w:sz w:val="24"/>
          <w:szCs w:val="24"/>
        </w:rPr>
        <w:t xml:space="preserve"> estimator, the Ferrer-</w:t>
      </w:r>
      <w:proofErr w:type="spellStart"/>
      <w:r w:rsidRPr="007B0B8D">
        <w:rPr>
          <w:rFonts w:ascii="Times New Roman" w:hAnsi="Times New Roman" w:cs="Times New Roman"/>
          <w:sz w:val="24"/>
          <w:szCs w:val="24"/>
        </w:rPr>
        <w:t>i</w:t>
      </w:r>
      <w:proofErr w:type="spellEnd"/>
      <w:r w:rsidRPr="007B0B8D">
        <w:rPr>
          <w:rFonts w:ascii="Times New Roman" w:hAnsi="Times New Roman" w:cs="Times New Roman"/>
          <w:sz w:val="24"/>
          <w:szCs w:val="24"/>
        </w:rPr>
        <w:t>-</w:t>
      </w:r>
      <w:proofErr w:type="spellStart"/>
      <w:r w:rsidRPr="007B0B8D">
        <w:rPr>
          <w:rFonts w:ascii="Times New Roman" w:hAnsi="Times New Roman" w:cs="Times New Roman"/>
          <w:sz w:val="24"/>
          <w:szCs w:val="24"/>
        </w:rPr>
        <w:t>Carbonell</w:t>
      </w:r>
      <w:proofErr w:type="spellEnd"/>
      <w:r w:rsidRPr="007B0B8D">
        <w:rPr>
          <w:rFonts w:ascii="Times New Roman" w:hAnsi="Times New Roman" w:cs="Times New Roman"/>
          <w:sz w:val="24"/>
          <w:szCs w:val="24"/>
        </w:rPr>
        <w:t xml:space="preserve"> and </w:t>
      </w:r>
      <w:proofErr w:type="spellStart"/>
      <w:r w:rsidRPr="007B0B8D">
        <w:rPr>
          <w:rFonts w:ascii="Times New Roman" w:hAnsi="Times New Roman" w:cs="Times New Roman"/>
          <w:sz w:val="24"/>
          <w:szCs w:val="24"/>
        </w:rPr>
        <w:t>Frijters</w:t>
      </w:r>
      <w:proofErr w:type="spellEnd"/>
      <w:r w:rsidRPr="007B0B8D">
        <w:rPr>
          <w:rFonts w:ascii="Times New Roman" w:hAnsi="Times New Roman" w:cs="Times New Roman"/>
          <w:sz w:val="24"/>
          <w:szCs w:val="24"/>
        </w:rPr>
        <w:t xml:space="preserve"> estimator, and </w:t>
      </w:r>
      <w:proofErr w:type="gramStart"/>
      <w:r w:rsidRPr="007B0B8D">
        <w:rPr>
          <w:rFonts w:ascii="Times New Roman" w:hAnsi="Times New Roman" w:cs="Times New Roman"/>
          <w:sz w:val="24"/>
          <w:szCs w:val="24"/>
        </w:rPr>
        <w:t>The</w:t>
      </w:r>
      <w:proofErr w:type="gramEnd"/>
      <w:r w:rsidRPr="007B0B8D">
        <w:rPr>
          <w:rFonts w:ascii="Times New Roman" w:hAnsi="Times New Roman" w:cs="Times New Roman"/>
          <w:sz w:val="24"/>
          <w:szCs w:val="24"/>
        </w:rPr>
        <w:t xml:space="preserve"> “Blow Up and Cluster” (BUC; </w:t>
      </w:r>
      <w:proofErr w:type="spellStart"/>
      <w:r w:rsidRPr="007B0B8D">
        <w:rPr>
          <w:rFonts w:ascii="Times New Roman" w:hAnsi="Times New Roman" w:cs="Times New Roman"/>
          <w:sz w:val="24"/>
          <w:szCs w:val="24"/>
        </w:rPr>
        <w:t>Baetschmann</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2015). The latter seems to be more efficient in smaller sample contexts (</w:t>
      </w:r>
      <w:proofErr w:type="spellStart"/>
      <w:r w:rsidRPr="007B0B8D">
        <w:rPr>
          <w:rFonts w:ascii="Times New Roman" w:hAnsi="Times New Roman" w:cs="Times New Roman"/>
          <w:sz w:val="24"/>
          <w:szCs w:val="24"/>
        </w:rPr>
        <w:t>Riedl</w:t>
      </w:r>
      <w:proofErr w:type="spellEnd"/>
      <w:r w:rsidRPr="007B0B8D">
        <w:rPr>
          <w:rFonts w:ascii="Times New Roman" w:hAnsi="Times New Roman" w:cs="Times New Roman"/>
          <w:sz w:val="24"/>
          <w:szCs w:val="24"/>
        </w:rPr>
        <w:t xml:space="preserve"> &amp; </w:t>
      </w:r>
      <w:proofErr w:type="spellStart"/>
      <w:r w:rsidRPr="007B0B8D">
        <w:rPr>
          <w:rFonts w:ascii="Times New Roman" w:hAnsi="Times New Roman" w:cs="Times New Roman"/>
          <w:sz w:val="24"/>
          <w:szCs w:val="24"/>
        </w:rPr>
        <w:t>Geishecker</w:t>
      </w:r>
      <w:proofErr w:type="spellEnd"/>
      <w:r w:rsidRPr="007B0B8D">
        <w:rPr>
          <w:rFonts w:ascii="Times New Roman" w:hAnsi="Times New Roman" w:cs="Times New Roman"/>
          <w:sz w:val="24"/>
          <w:szCs w:val="24"/>
        </w:rPr>
        <w:t xml:space="preserve">, </w:t>
      </w:r>
      <w:r w:rsidRPr="007B0B8D">
        <w:rPr>
          <w:rFonts w:ascii="Times New Roman" w:hAnsi="Times New Roman" w:cs="Times New Roman"/>
          <w:sz w:val="24"/>
          <w:szCs w:val="24"/>
        </w:rPr>
        <w:lastRenderedPageBreak/>
        <w:t xml:space="preserve">2014), and a community contribution STATA command package described by </w:t>
      </w:r>
      <w:proofErr w:type="spellStart"/>
      <w:r w:rsidRPr="007B0B8D">
        <w:rPr>
          <w:rFonts w:ascii="Times New Roman" w:hAnsi="Times New Roman" w:cs="Times New Roman"/>
          <w:sz w:val="24"/>
          <w:szCs w:val="24"/>
        </w:rPr>
        <w:t>Baetschmann</w:t>
      </w:r>
      <w:proofErr w:type="spellEnd"/>
      <w:r w:rsidRPr="007B0B8D">
        <w:rPr>
          <w:rFonts w:ascii="Times New Roman" w:hAnsi="Times New Roman" w:cs="Times New Roman"/>
          <w:sz w:val="24"/>
          <w:szCs w:val="24"/>
        </w:rPr>
        <w:t xml:space="preserve">, Ballantyne, Staub and Winkelman (2020) – </w:t>
      </w:r>
      <w:proofErr w:type="spellStart"/>
      <w:r w:rsidRPr="007B0B8D">
        <w:rPr>
          <w:rFonts w:ascii="Times New Roman" w:hAnsi="Times New Roman" w:cs="Times New Roman"/>
          <w:i/>
          <w:iCs/>
          <w:sz w:val="24"/>
          <w:szCs w:val="24"/>
        </w:rPr>
        <w:t>feologit</w:t>
      </w:r>
      <w:proofErr w:type="spellEnd"/>
      <w:r w:rsidRPr="007B0B8D">
        <w:rPr>
          <w:rFonts w:ascii="Times New Roman" w:hAnsi="Times New Roman" w:cs="Times New Roman"/>
          <w:i/>
          <w:iCs/>
          <w:sz w:val="24"/>
          <w:szCs w:val="24"/>
        </w:rPr>
        <w:t xml:space="preserve"> – </w:t>
      </w:r>
      <w:r w:rsidRPr="007B0B8D">
        <w:rPr>
          <w:rFonts w:ascii="Times New Roman" w:hAnsi="Times New Roman" w:cs="Times New Roman"/>
          <w:sz w:val="24"/>
          <w:szCs w:val="24"/>
        </w:rPr>
        <w:t xml:space="preserve">allows for its easy use within the statistical program, with the option of a hybrid BUC-τ if we assume constant thresholds across individuals. </w:t>
      </w:r>
    </w:p>
    <w:p w14:paraId="28F8651B" w14:textId="77777777" w:rsidR="003A69DB" w:rsidRPr="00EC2758" w:rsidRDefault="003A69DB" w:rsidP="003A69DB">
      <w:pPr>
        <w:pStyle w:val="Heading3"/>
        <w:spacing w:after="240"/>
        <w:rPr>
          <w:rFonts w:ascii="Times New Roman" w:hAnsi="Times New Roman" w:cs="Times New Roman"/>
          <w:b/>
          <w:bCs/>
          <w:i/>
          <w:iCs/>
        </w:rPr>
      </w:pPr>
      <w:bookmarkStart w:id="15" w:name="_Toc120794041"/>
      <w:r w:rsidRPr="00EC2758">
        <w:rPr>
          <w:rFonts w:ascii="Times New Roman" w:hAnsi="Times New Roman" w:cs="Times New Roman"/>
          <w:b/>
          <w:bCs/>
          <w:i/>
          <w:iCs/>
          <w:color w:val="auto"/>
        </w:rPr>
        <w:t>Health</w:t>
      </w:r>
      <w:bookmarkEnd w:id="15"/>
    </w:p>
    <w:p w14:paraId="5C4B789A"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Self-Perceived </w:t>
      </w:r>
      <w:r w:rsidRPr="007B0B8D">
        <w:rPr>
          <w:rFonts w:ascii="Times New Roman" w:hAnsi="Times New Roman" w:cs="Times New Roman"/>
          <w:i/>
          <w:iCs/>
          <w:sz w:val="24"/>
          <w:szCs w:val="24"/>
        </w:rPr>
        <w:t>health</w:t>
      </w:r>
      <w:r w:rsidRPr="007B0B8D">
        <w:rPr>
          <w:rFonts w:ascii="Times New Roman" w:hAnsi="Times New Roman" w:cs="Times New Roman"/>
          <w:sz w:val="24"/>
          <w:szCs w:val="24"/>
        </w:rPr>
        <w:t xml:space="preserve"> was</w:t>
      </w:r>
      <w:r>
        <w:rPr>
          <w:rFonts w:ascii="Times New Roman" w:hAnsi="Times New Roman" w:cs="Times New Roman"/>
          <w:sz w:val="24"/>
          <w:szCs w:val="24"/>
        </w:rPr>
        <w:t xml:space="preserve"> originally</w:t>
      </w:r>
      <w:r w:rsidRPr="007B0B8D">
        <w:rPr>
          <w:rFonts w:ascii="Times New Roman" w:hAnsi="Times New Roman" w:cs="Times New Roman"/>
          <w:sz w:val="24"/>
          <w:szCs w:val="24"/>
        </w:rPr>
        <w:t xml:space="preserve"> measured through a 4-point scale answering the following: “Would you say your own health, in general, is excellent, good, fair, or poor?” The scale adopted the </w:t>
      </w:r>
      <w:commentRangeStart w:id="16"/>
      <w:r w:rsidRPr="007B0B8D">
        <w:rPr>
          <w:rFonts w:ascii="Times New Roman" w:hAnsi="Times New Roman" w:cs="Times New Roman"/>
          <w:sz w:val="24"/>
          <w:szCs w:val="24"/>
        </w:rPr>
        <w:t xml:space="preserve">Excellent, Good, Fair, Poor </w:t>
      </w:r>
      <w:commentRangeEnd w:id="16"/>
      <w:r w:rsidR="00C372A2">
        <w:rPr>
          <w:rStyle w:val="CommentReference"/>
        </w:rPr>
        <w:commentReference w:id="16"/>
      </w:r>
      <w:r w:rsidRPr="007B0B8D">
        <w:rPr>
          <w:rFonts w:ascii="Times New Roman" w:hAnsi="Times New Roman" w:cs="Times New Roman"/>
          <w:sz w:val="24"/>
          <w:szCs w:val="24"/>
        </w:rPr>
        <w:t xml:space="preserve">distinction, but the “Poor” category </w:t>
      </w:r>
      <w:r>
        <w:rPr>
          <w:rFonts w:ascii="Times New Roman" w:hAnsi="Times New Roman" w:cs="Times New Roman"/>
          <w:sz w:val="24"/>
          <w:szCs w:val="24"/>
        </w:rPr>
        <w:t>was</w:t>
      </w:r>
      <w:r w:rsidRPr="007B0B8D">
        <w:rPr>
          <w:rFonts w:ascii="Times New Roman" w:hAnsi="Times New Roman" w:cs="Times New Roman"/>
          <w:sz w:val="24"/>
          <w:szCs w:val="24"/>
        </w:rPr>
        <w:t xml:space="preserve"> collapsed into the “Fair” category due to the limited number of observations. A Shapiro-Wilk test on the non-collapsed variables revealed that the distribution was indeed marginally non-normal (z = 1.580, p = 0.05701), although the 2018 wave showed the opposite (z = 2.123, p = 0.01690). </w:t>
      </w:r>
    </w:p>
    <w:p w14:paraId="240069DA" w14:textId="77777777" w:rsidR="003A69DB" w:rsidRPr="00A90E58" w:rsidRDefault="003A69DB" w:rsidP="003A69DB">
      <w:pPr>
        <w:pStyle w:val="Heading3"/>
        <w:spacing w:after="240" w:line="240" w:lineRule="auto"/>
        <w:rPr>
          <w:rFonts w:ascii="Times New Roman" w:hAnsi="Times New Roman" w:cs="Times New Roman"/>
          <w:b/>
          <w:bCs/>
          <w:i/>
          <w:iCs/>
          <w:color w:val="auto"/>
        </w:rPr>
      </w:pPr>
      <w:bookmarkStart w:id="17" w:name="_Toc120794042"/>
      <w:r w:rsidRPr="00A90E58">
        <w:rPr>
          <w:rFonts w:ascii="Times New Roman" w:hAnsi="Times New Roman" w:cs="Times New Roman"/>
          <w:b/>
          <w:bCs/>
          <w:i/>
          <w:iCs/>
          <w:color w:val="auto"/>
        </w:rPr>
        <w:t>Happiness</w:t>
      </w:r>
      <w:bookmarkEnd w:id="17"/>
    </w:p>
    <w:p w14:paraId="3EE99F52"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Self-Perceived </w:t>
      </w:r>
      <w:r w:rsidRPr="007B0B8D">
        <w:rPr>
          <w:rFonts w:ascii="Times New Roman" w:hAnsi="Times New Roman" w:cs="Times New Roman"/>
          <w:i/>
          <w:iCs/>
          <w:sz w:val="24"/>
          <w:szCs w:val="24"/>
        </w:rPr>
        <w:t>happiness</w:t>
      </w:r>
      <w:r w:rsidRPr="007B0B8D">
        <w:rPr>
          <w:rFonts w:ascii="Times New Roman" w:hAnsi="Times New Roman" w:cs="Times New Roman"/>
          <w:sz w:val="24"/>
          <w:szCs w:val="24"/>
        </w:rPr>
        <w:t xml:space="preserve"> was measured through a 3-point scale answering the following: “Taken all together, how would you say things are these days--would you say that you are very happy, pretty happy, or not too happy?” The scale adopted the Very Happy, Pretty Happy, and Not Too Happy distinction, which was not modified for easier categorization.</w:t>
      </w:r>
    </w:p>
    <w:p w14:paraId="41B14342" w14:textId="77777777" w:rsidR="003A69DB" w:rsidRPr="00A90E58" w:rsidRDefault="003A69DB" w:rsidP="003A69DB">
      <w:pPr>
        <w:pStyle w:val="Heading3"/>
        <w:spacing w:after="240"/>
        <w:rPr>
          <w:rFonts w:ascii="Times New Roman" w:hAnsi="Times New Roman" w:cs="Times New Roman"/>
          <w:b/>
          <w:bCs/>
          <w:i/>
          <w:iCs/>
          <w:color w:val="auto"/>
        </w:rPr>
      </w:pPr>
      <w:bookmarkStart w:id="18" w:name="_Toc120794043"/>
      <w:r w:rsidRPr="00A90E58">
        <w:rPr>
          <w:rFonts w:ascii="Times New Roman" w:hAnsi="Times New Roman" w:cs="Times New Roman"/>
          <w:b/>
          <w:bCs/>
          <w:i/>
          <w:iCs/>
          <w:color w:val="auto"/>
        </w:rPr>
        <w:t>Social Cohesion</w:t>
      </w:r>
      <w:bookmarkEnd w:id="18"/>
    </w:p>
    <w:p w14:paraId="486E07B4" w14:textId="01352908"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Measures for social cohesion were separated into three distinct dummies with three distinct set of responses: </w:t>
      </w:r>
      <w:r w:rsidRPr="007B0B8D">
        <w:rPr>
          <w:rFonts w:ascii="Times New Roman" w:hAnsi="Times New Roman" w:cs="Times New Roman"/>
          <w:i/>
          <w:iCs/>
          <w:sz w:val="24"/>
          <w:szCs w:val="24"/>
        </w:rPr>
        <w:t>trust</w:t>
      </w:r>
      <w:r w:rsidRPr="007B0B8D">
        <w:rPr>
          <w:rFonts w:ascii="Times New Roman" w:hAnsi="Times New Roman" w:cs="Times New Roman"/>
          <w:sz w:val="24"/>
          <w:szCs w:val="24"/>
        </w:rPr>
        <w:t xml:space="preserve"> (“Generally speaking, would you say that most people can be trusted or that you can't be too careful when dealing with others?”), </w:t>
      </w:r>
      <w:r w:rsidR="000854F7">
        <w:rPr>
          <w:rFonts w:ascii="Times New Roman" w:hAnsi="Times New Roman" w:cs="Times New Roman"/>
          <w:sz w:val="24"/>
          <w:szCs w:val="24"/>
        </w:rPr>
        <w:t xml:space="preserve"> </w:t>
      </w:r>
      <w:r w:rsidRPr="007B0B8D">
        <w:rPr>
          <w:rFonts w:ascii="Times New Roman" w:hAnsi="Times New Roman" w:cs="Times New Roman"/>
          <w:i/>
          <w:iCs/>
          <w:sz w:val="24"/>
          <w:szCs w:val="24"/>
        </w:rPr>
        <w:t>fair</w:t>
      </w:r>
      <w:r w:rsidRPr="007B0B8D">
        <w:rPr>
          <w:rFonts w:ascii="Times New Roman" w:hAnsi="Times New Roman" w:cs="Times New Roman"/>
          <w:sz w:val="24"/>
          <w:szCs w:val="24"/>
        </w:rPr>
        <w:t xml:space="preserve"> (“Do you think most people would try to take advantage of you if they got a chance, or would they try to be fair?“), and </w:t>
      </w:r>
      <w:r w:rsidRPr="007B0B8D">
        <w:rPr>
          <w:rFonts w:ascii="Times New Roman" w:hAnsi="Times New Roman" w:cs="Times New Roman"/>
          <w:i/>
          <w:iCs/>
          <w:sz w:val="24"/>
          <w:szCs w:val="24"/>
        </w:rPr>
        <w:t>helpful</w:t>
      </w:r>
      <w:r w:rsidRPr="007B0B8D">
        <w:rPr>
          <w:rFonts w:ascii="Times New Roman" w:hAnsi="Times New Roman" w:cs="Times New Roman"/>
          <w:sz w:val="24"/>
          <w:szCs w:val="24"/>
        </w:rPr>
        <w:t xml:space="preserve"> (Would you say that most of the time people try to be helpful, or that they are mostly just looking out for themselves?”). Certain authors like </w:t>
      </w: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xml:space="preserve">, Fairbrother, Giordano, Wu, &amp; Wilkes (2021) took the mean of the three variables to obtain a generalized dependent scale going </w:t>
      </w:r>
      <w:r w:rsidRPr="007B0B8D">
        <w:rPr>
          <w:rFonts w:ascii="Times New Roman" w:hAnsi="Times New Roman" w:cs="Times New Roman"/>
          <w:sz w:val="24"/>
          <w:szCs w:val="24"/>
        </w:rPr>
        <w:lastRenderedPageBreak/>
        <w:t>from 0 to 1, with 0 indicating negative connotations of trust, while numbers closer to 1 pointed at higher trust and social cohesion. On the other hand, others like Glanville, Andersson, and Paxton (2013) created a composite index of latent generalized trust, which was based on a previous analysis by Paxton (1999) confirming the stability of these parameters when aggregated together</w:t>
      </w:r>
      <w:r w:rsidRPr="007B0B8D">
        <w:rPr>
          <w:rStyle w:val="FootnoteReference"/>
          <w:rFonts w:ascii="Times New Roman" w:hAnsi="Times New Roman" w:cs="Times New Roman"/>
          <w:sz w:val="24"/>
          <w:szCs w:val="24"/>
        </w:rPr>
        <w:footnoteReference w:id="3"/>
      </w:r>
      <w:r w:rsidRPr="007B0B8D">
        <w:rPr>
          <w:rFonts w:ascii="Times New Roman" w:hAnsi="Times New Roman" w:cs="Times New Roman"/>
          <w:sz w:val="24"/>
          <w:szCs w:val="24"/>
        </w:rPr>
        <w:t>.</w:t>
      </w:r>
    </w:p>
    <w:p w14:paraId="61D2A312" w14:textId="68C6DA27" w:rsidR="00E15049" w:rsidRPr="007B0B8D" w:rsidRDefault="003A69DB" w:rsidP="00E1504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paper</w:t>
      </w:r>
      <w:r w:rsidRPr="007B0B8D">
        <w:rPr>
          <w:rFonts w:ascii="Times New Roman" w:hAnsi="Times New Roman" w:cs="Times New Roman"/>
          <w:sz w:val="24"/>
          <w:szCs w:val="24"/>
        </w:rPr>
        <w:t xml:space="preserve">, the parameters </w:t>
      </w:r>
      <w:r>
        <w:rPr>
          <w:rFonts w:ascii="Times New Roman" w:hAnsi="Times New Roman" w:cs="Times New Roman"/>
          <w:sz w:val="24"/>
          <w:szCs w:val="24"/>
        </w:rPr>
        <w:t>were</w:t>
      </w:r>
      <w:r w:rsidRPr="007B0B8D">
        <w:rPr>
          <w:rFonts w:ascii="Times New Roman" w:hAnsi="Times New Roman" w:cs="Times New Roman"/>
          <w:sz w:val="24"/>
          <w:szCs w:val="24"/>
        </w:rPr>
        <w:t xml:space="preserve"> standardized into a 0 and 1 dichotomy, collapsing the “Depends” answer common of all three into the 0 level (Carl &amp; </w:t>
      </w:r>
      <w:proofErr w:type="spellStart"/>
      <w:r w:rsidRPr="007B0B8D">
        <w:rPr>
          <w:rFonts w:ascii="Times New Roman" w:hAnsi="Times New Roman" w:cs="Times New Roman"/>
          <w:sz w:val="24"/>
          <w:szCs w:val="24"/>
        </w:rPr>
        <w:t>Billari</w:t>
      </w:r>
      <w:proofErr w:type="spellEnd"/>
      <w:r w:rsidRPr="007B0B8D">
        <w:rPr>
          <w:rFonts w:ascii="Times New Roman" w:hAnsi="Times New Roman" w:cs="Times New Roman"/>
          <w:sz w:val="24"/>
          <w:szCs w:val="24"/>
        </w:rPr>
        <w:t>, 2014)</w:t>
      </w:r>
      <w:r>
        <w:rPr>
          <w:rFonts w:ascii="Times New Roman" w:hAnsi="Times New Roman" w:cs="Times New Roman"/>
          <w:sz w:val="24"/>
          <w:szCs w:val="24"/>
        </w:rPr>
        <w:t>, and a scale was created measuring from 0 (“Not Fair, Not Helpful, Not Trustworthy”) to 4 (Fair, Helpful, Trustworthy</w:t>
      </w:r>
      <w:r w:rsidRPr="007B0B8D">
        <w:rPr>
          <w:rFonts w:ascii="Times New Roman" w:hAnsi="Times New Roman" w:cs="Times New Roman"/>
          <w:sz w:val="24"/>
          <w:szCs w:val="24"/>
        </w:rPr>
        <w:t xml:space="preserve">. </w:t>
      </w:r>
      <w:r>
        <w:rPr>
          <w:rFonts w:ascii="Times New Roman" w:hAnsi="Times New Roman" w:cs="Times New Roman"/>
          <w:sz w:val="24"/>
          <w:szCs w:val="24"/>
        </w:rPr>
        <w:t>The category merging was</w:t>
      </w:r>
      <w:r w:rsidRPr="007B0B8D">
        <w:rPr>
          <w:rFonts w:ascii="Times New Roman" w:hAnsi="Times New Roman" w:cs="Times New Roman"/>
          <w:sz w:val="24"/>
          <w:szCs w:val="24"/>
        </w:rPr>
        <w:t xml:space="preserve"> justified by the low cell value of the category, and the perceived negative connotation of doubt when inquired on the reliability of other people.</w:t>
      </w:r>
      <w:r>
        <w:rPr>
          <w:rFonts w:ascii="Times New Roman" w:hAnsi="Times New Roman" w:cs="Times New Roman"/>
          <w:sz w:val="24"/>
          <w:szCs w:val="24"/>
        </w:rPr>
        <w:t xml:space="preserve"> On the other hand, the scale permits an easier indication of degrees of social cohesion, while treating all components with similar weight of importance.</w:t>
      </w:r>
    </w:p>
    <w:p w14:paraId="286E21EF" w14:textId="77777777" w:rsidR="003A69DB" w:rsidRPr="00A90E58" w:rsidRDefault="003A69DB" w:rsidP="003A69DB">
      <w:pPr>
        <w:pStyle w:val="Heading2"/>
        <w:spacing w:after="240"/>
        <w:rPr>
          <w:rFonts w:ascii="Times New Roman" w:hAnsi="Times New Roman" w:cs="Times New Roman"/>
          <w:b/>
          <w:bCs/>
          <w:color w:val="auto"/>
          <w:sz w:val="24"/>
          <w:szCs w:val="24"/>
        </w:rPr>
      </w:pPr>
      <w:bookmarkStart w:id="19" w:name="_Toc120794044"/>
      <w:r w:rsidRPr="00A90E58">
        <w:rPr>
          <w:rFonts w:ascii="Times New Roman" w:hAnsi="Times New Roman" w:cs="Times New Roman"/>
          <w:b/>
          <w:bCs/>
          <w:color w:val="auto"/>
          <w:sz w:val="24"/>
          <w:szCs w:val="24"/>
        </w:rPr>
        <w:t>Independent Variables</w:t>
      </w:r>
      <w:bookmarkEnd w:id="19"/>
    </w:p>
    <w:p w14:paraId="24189B74" w14:textId="2E0A692C"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calculation of the independent variables will vary across years, as not all elements of the 2018 questionnaire were included in the 2020 questionnaire. However, the wording of differentiated variables was similar across the two waves, and the ANES addendum helps complement the missing aspects of certain omitted variables. </w:t>
      </w:r>
      <w:r>
        <w:rPr>
          <w:rFonts w:ascii="Times New Roman" w:hAnsi="Times New Roman" w:cs="Times New Roman"/>
          <w:sz w:val="24"/>
          <w:szCs w:val="24"/>
        </w:rPr>
        <w:t xml:space="preserve">To this latter point, certain variables were </w:t>
      </w:r>
      <w:r w:rsidR="000854F7">
        <w:rPr>
          <w:rFonts w:ascii="Times New Roman" w:hAnsi="Times New Roman" w:cs="Times New Roman"/>
          <w:sz w:val="24"/>
          <w:szCs w:val="24"/>
        </w:rPr>
        <w:t>combined to complete the missing information.</w:t>
      </w:r>
    </w:p>
    <w:p w14:paraId="5F106B82" w14:textId="77777777" w:rsidR="003A69DB" w:rsidRPr="00A90E58" w:rsidRDefault="003A69DB" w:rsidP="003A69DB">
      <w:pPr>
        <w:pStyle w:val="Heading3"/>
        <w:spacing w:after="240"/>
        <w:rPr>
          <w:rFonts w:ascii="Times New Roman" w:hAnsi="Times New Roman" w:cs="Times New Roman"/>
          <w:b/>
          <w:bCs/>
          <w:i/>
          <w:iCs/>
          <w:color w:val="auto"/>
        </w:rPr>
      </w:pPr>
      <w:bookmarkStart w:id="20" w:name="_Toc120794045"/>
      <w:r w:rsidRPr="00A90E58">
        <w:rPr>
          <w:rFonts w:ascii="Times New Roman" w:hAnsi="Times New Roman" w:cs="Times New Roman"/>
          <w:b/>
          <w:bCs/>
          <w:i/>
          <w:iCs/>
          <w:color w:val="auto"/>
        </w:rPr>
        <w:t>Loneliness</w:t>
      </w:r>
      <w:bookmarkEnd w:id="20"/>
    </w:p>
    <w:p w14:paraId="761F4FCB" w14:textId="3B37855D" w:rsidR="00E15049" w:rsidRDefault="003A69DB" w:rsidP="00E15049">
      <w:pPr>
        <w:spacing w:line="480" w:lineRule="auto"/>
        <w:ind w:firstLine="720"/>
        <w:rPr>
          <w:rFonts w:ascii="Times New Roman" w:eastAsia="Times New Roman" w:hAnsi="Times New Roman" w:cs="Times New Roman"/>
          <w:color w:val="000000"/>
          <w:sz w:val="24"/>
          <w:szCs w:val="24"/>
        </w:rPr>
      </w:pPr>
      <w:r w:rsidRPr="007B0B8D">
        <w:rPr>
          <w:rFonts w:ascii="Times New Roman" w:hAnsi="Times New Roman" w:cs="Times New Roman"/>
          <w:sz w:val="24"/>
          <w:szCs w:val="24"/>
        </w:rPr>
        <w:t xml:space="preserve">Measures of loneliness were identified by the </w:t>
      </w:r>
      <w:r w:rsidRPr="007B0B8D">
        <w:rPr>
          <w:rFonts w:ascii="Times New Roman" w:hAnsi="Times New Roman" w:cs="Times New Roman"/>
          <w:i/>
          <w:iCs/>
          <w:sz w:val="24"/>
          <w:szCs w:val="24"/>
        </w:rPr>
        <w:t>lonely3</w:t>
      </w:r>
      <w:r w:rsidRPr="007B0B8D">
        <w:rPr>
          <w:rFonts w:ascii="Times New Roman" w:hAnsi="Times New Roman" w:cs="Times New Roman"/>
          <w:sz w:val="24"/>
          <w:szCs w:val="24"/>
        </w:rPr>
        <w:t xml:space="preserve"> parameter (“How often in the past 4 weeks have you felt that you are left out?”) in 2018, and by the </w:t>
      </w:r>
      <w:r w:rsidRPr="007B0B8D">
        <w:rPr>
          <w:rFonts w:ascii="Times New Roman" w:hAnsi="Times New Roman" w:cs="Times New Roman"/>
          <w:i/>
          <w:iCs/>
          <w:sz w:val="24"/>
          <w:szCs w:val="24"/>
        </w:rPr>
        <w:t>lonely1</w:t>
      </w:r>
      <w:r w:rsidRPr="007B0B8D">
        <w:rPr>
          <w:rFonts w:ascii="Times New Roman" w:hAnsi="Times New Roman" w:cs="Times New Roman"/>
          <w:sz w:val="24"/>
          <w:szCs w:val="24"/>
        </w:rPr>
        <w:t xml:space="preserve"> and </w:t>
      </w:r>
      <w:r w:rsidRPr="007B0B8D">
        <w:rPr>
          <w:rFonts w:ascii="Times New Roman" w:hAnsi="Times New Roman" w:cs="Times New Roman"/>
          <w:i/>
          <w:iCs/>
          <w:sz w:val="24"/>
          <w:szCs w:val="24"/>
        </w:rPr>
        <w:t>lonely2</w:t>
      </w:r>
      <w:r w:rsidRPr="007B0B8D">
        <w:rPr>
          <w:rFonts w:ascii="Times New Roman" w:hAnsi="Times New Roman" w:cs="Times New Roman"/>
          <w:sz w:val="24"/>
          <w:szCs w:val="24"/>
        </w:rPr>
        <w:t xml:space="preserve"> parameters </w:t>
      </w:r>
      <w:r w:rsidRPr="007B0B8D">
        <w:rPr>
          <w:rFonts w:ascii="Times New Roman" w:hAnsi="Times New Roman" w:cs="Times New Roman"/>
          <w:sz w:val="24"/>
          <w:szCs w:val="24"/>
        </w:rPr>
        <w:lastRenderedPageBreak/>
        <w:t xml:space="preserve">(“How often in the past 4 weeks have you felt that you lack companionship?”; “How often in the past 4 weeks have you felt that you are isolated from others?”) in 2020. While </w:t>
      </w:r>
      <w:r w:rsidRPr="007B0B8D">
        <w:rPr>
          <w:rFonts w:ascii="Times New Roman" w:hAnsi="Times New Roman" w:cs="Times New Roman"/>
          <w:i/>
          <w:iCs/>
          <w:sz w:val="24"/>
          <w:szCs w:val="24"/>
        </w:rPr>
        <w:t>lonely3</w:t>
      </w:r>
      <w:r w:rsidRPr="007B0B8D">
        <w:rPr>
          <w:rFonts w:ascii="Times New Roman" w:hAnsi="Times New Roman" w:cs="Times New Roman"/>
          <w:sz w:val="24"/>
          <w:szCs w:val="24"/>
        </w:rPr>
        <w:t xml:space="preserve"> seems to directly capture the aspect of emotional loneliness we want to express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w:t>
      </w:r>
      <w:r w:rsidRPr="007B0B8D">
        <w:rPr>
          <w:rFonts w:ascii="Times New Roman" w:hAnsi="Times New Roman" w:cs="Times New Roman"/>
          <w:i/>
          <w:iCs/>
          <w:sz w:val="24"/>
          <w:szCs w:val="24"/>
        </w:rPr>
        <w:t>lonely1</w:t>
      </w:r>
      <w:r w:rsidRPr="007B0B8D">
        <w:rPr>
          <w:rFonts w:ascii="Times New Roman" w:hAnsi="Times New Roman" w:cs="Times New Roman"/>
          <w:sz w:val="24"/>
          <w:szCs w:val="24"/>
        </w:rPr>
        <w:t xml:space="preserve"> and </w:t>
      </w:r>
      <w:r w:rsidRPr="007B0B8D">
        <w:rPr>
          <w:rFonts w:ascii="Times New Roman" w:hAnsi="Times New Roman" w:cs="Times New Roman"/>
          <w:i/>
          <w:iCs/>
          <w:sz w:val="24"/>
          <w:szCs w:val="24"/>
        </w:rPr>
        <w:t>lonely2</w:t>
      </w:r>
      <w:r w:rsidRPr="007B0B8D">
        <w:rPr>
          <w:rFonts w:ascii="Times New Roman" w:hAnsi="Times New Roman" w:cs="Times New Roman"/>
          <w:sz w:val="24"/>
          <w:szCs w:val="24"/>
        </w:rPr>
        <w:t xml:space="preserve"> seem to distinguish emotional loneliness with physical loneliness, the latter as a consequence of concrete restrictions of interaction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&amp; Steptoe, 2022). The variable </w:t>
      </w:r>
      <w:proofErr w:type="spellStart"/>
      <w:r w:rsidRPr="007B0B8D">
        <w:rPr>
          <w:rFonts w:ascii="Times New Roman" w:hAnsi="Times New Roman" w:cs="Times New Roman"/>
          <w:i/>
          <w:iCs/>
          <w:sz w:val="24"/>
          <w:szCs w:val="24"/>
        </w:rPr>
        <w:t>conwkday</w:t>
      </w:r>
      <w:proofErr w:type="spellEnd"/>
      <w:r w:rsidRPr="007B0B8D">
        <w:rPr>
          <w:rFonts w:ascii="Times New Roman" w:hAnsi="Times New Roman" w:cs="Times New Roman"/>
          <w:sz w:val="24"/>
          <w:szCs w:val="24"/>
        </w:rPr>
        <w:t xml:space="preserve"> in 2018 measures the number of people a respondent contacts in a typical weekday (“Please indicate about how many people do you have contact with on a typical weekday irrespective of whether you know them or not. Include anyone you chat with, talk to, or text, either face-to-face, by phone, internet or any other communication device.”), which </w:t>
      </w:r>
      <w:r>
        <w:rPr>
          <w:rFonts w:ascii="Times New Roman" w:hAnsi="Times New Roman" w:cs="Times New Roman"/>
          <w:sz w:val="24"/>
          <w:szCs w:val="24"/>
        </w:rPr>
        <w:t>was</w:t>
      </w:r>
      <w:r w:rsidRPr="007B0B8D">
        <w:rPr>
          <w:rFonts w:ascii="Times New Roman" w:hAnsi="Times New Roman" w:cs="Times New Roman"/>
          <w:sz w:val="24"/>
          <w:szCs w:val="24"/>
        </w:rPr>
        <w:t xml:space="preserve"> used as a way to pair the </w:t>
      </w:r>
      <w:r w:rsidRPr="0047554A">
        <w:rPr>
          <w:rFonts w:ascii="Times New Roman" w:hAnsi="Times New Roman" w:cs="Times New Roman"/>
          <w:i/>
          <w:iCs/>
          <w:sz w:val="24"/>
          <w:szCs w:val="24"/>
        </w:rPr>
        <w:t>lonely3</w:t>
      </w:r>
      <w:r w:rsidRPr="007B0B8D">
        <w:rPr>
          <w:rFonts w:ascii="Times New Roman" w:hAnsi="Times New Roman" w:cs="Times New Roman"/>
          <w:sz w:val="24"/>
          <w:szCs w:val="24"/>
        </w:rPr>
        <w:t xml:space="preserve"> variable in 2018</w:t>
      </w:r>
      <w:r>
        <w:rPr>
          <w:rFonts w:ascii="Times New Roman" w:hAnsi="Times New Roman" w:cs="Times New Roman"/>
          <w:sz w:val="24"/>
          <w:szCs w:val="24"/>
        </w:rPr>
        <w:t xml:space="preserve"> to mirror the physical-emotional dichotomy available in 2020</w:t>
      </w:r>
      <w:r w:rsidRPr="007B0B8D">
        <w:rPr>
          <w:rFonts w:ascii="Times New Roman" w:hAnsi="Times New Roman" w:cs="Times New Roman"/>
          <w:sz w:val="24"/>
          <w:szCs w:val="24"/>
        </w:rPr>
        <w:t>. As such we would obtain two distinguished measures of both emotional and physical loneliness that would determine which is more important in the variation of health, happiness, and trust (</w:t>
      </w:r>
      <w:r w:rsidRPr="007B0B8D">
        <w:rPr>
          <w:rFonts w:ascii="Times New Roman" w:hAnsi="Times New Roman" w:cs="Times New Roman"/>
          <w:bCs/>
          <w:sz w:val="24"/>
          <w:szCs w:val="24"/>
        </w:rPr>
        <w:t xml:space="preserve">Lee &amp; Lee, 2010; </w:t>
      </w:r>
      <w:proofErr w:type="spellStart"/>
      <w:r w:rsidRPr="007B0B8D">
        <w:rPr>
          <w:rFonts w:ascii="Times New Roman" w:hAnsi="Times New Roman" w:cs="Times New Roman"/>
          <w:bCs/>
          <w:sz w:val="24"/>
          <w:szCs w:val="24"/>
        </w:rPr>
        <w:t>Vacchiano</w:t>
      </w:r>
      <w:proofErr w:type="spellEnd"/>
      <w:r w:rsidRPr="007B0B8D">
        <w:rPr>
          <w:rFonts w:ascii="Times New Roman" w:hAnsi="Times New Roman" w:cs="Times New Roman"/>
          <w:bCs/>
          <w:sz w:val="24"/>
          <w:szCs w:val="24"/>
        </w:rPr>
        <w:t xml:space="preserve"> &amp; </w:t>
      </w:r>
      <w:proofErr w:type="spellStart"/>
      <w:r w:rsidRPr="007B0B8D">
        <w:rPr>
          <w:rFonts w:ascii="Times New Roman" w:hAnsi="Times New Roman" w:cs="Times New Roman"/>
          <w:bCs/>
          <w:sz w:val="24"/>
          <w:szCs w:val="24"/>
        </w:rPr>
        <w:t>Bolano</w:t>
      </w:r>
      <w:proofErr w:type="spellEnd"/>
      <w:r w:rsidRPr="007B0B8D">
        <w:rPr>
          <w:rFonts w:ascii="Times New Roman" w:hAnsi="Times New Roman" w:cs="Times New Roman"/>
          <w:bCs/>
          <w:sz w:val="24"/>
          <w:szCs w:val="24"/>
        </w:rPr>
        <w:t xml:space="preserve">, 2021). Previous literature predicts that the former will have a lesser, though still negative, effect on the three if we take into account a person’s preferred method of communication (Digital or Physical; </w:t>
      </w:r>
      <w:proofErr w:type="spellStart"/>
      <w:r w:rsidRPr="007B0B8D">
        <w:rPr>
          <w:rFonts w:ascii="Times New Roman" w:eastAsia="Times New Roman" w:hAnsi="Times New Roman" w:cs="Times New Roman"/>
          <w:color w:val="000000"/>
          <w:sz w:val="24"/>
          <w:szCs w:val="24"/>
        </w:rPr>
        <w:t>Steafnone</w:t>
      </w:r>
      <w:proofErr w:type="spellEnd"/>
      <w:r>
        <w:rPr>
          <w:rFonts w:ascii="Times New Roman" w:eastAsia="Times New Roman" w:hAnsi="Times New Roman" w:cs="Times New Roman"/>
          <w:color w:val="000000"/>
          <w:sz w:val="24"/>
          <w:szCs w:val="24"/>
        </w:rPr>
        <w:t xml:space="preserve"> </w:t>
      </w:r>
      <w:r w:rsidR="00E15049">
        <w:rPr>
          <w:rFonts w:ascii="Times New Roman" w:eastAsia="Times New Roman" w:hAnsi="Times New Roman" w:cs="Times New Roman"/>
          <w:color w:val="000000"/>
          <w:sz w:val="24"/>
          <w:szCs w:val="24"/>
        </w:rPr>
        <w:t>et al.</w:t>
      </w:r>
      <w:r w:rsidR="00E15049" w:rsidRPr="007B0B8D" w:rsidDel="00802E99">
        <w:rPr>
          <w:rFonts w:ascii="Times New Roman" w:eastAsia="Times New Roman" w:hAnsi="Times New Roman" w:cs="Times New Roman"/>
          <w:color w:val="000000"/>
          <w:sz w:val="24"/>
          <w:szCs w:val="24"/>
        </w:rPr>
        <w:t>,</w:t>
      </w:r>
      <w:r w:rsidRPr="007B0B8D">
        <w:rPr>
          <w:rFonts w:ascii="Times New Roman" w:eastAsia="Times New Roman" w:hAnsi="Times New Roman" w:cs="Times New Roman"/>
          <w:color w:val="000000"/>
          <w:sz w:val="24"/>
          <w:szCs w:val="24"/>
        </w:rPr>
        <w:t xml:space="preserve"> 2011)</w:t>
      </w:r>
      <w:r w:rsidR="00E15049">
        <w:rPr>
          <w:rFonts w:ascii="Times New Roman" w:eastAsia="Times New Roman" w:hAnsi="Times New Roman" w:cs="Times New Roman"/>
          <w:color w:val="000000"/>
          <w:sz w:val="24"/>
          <w:szCs w:val="24"/>
        </w:rPr>
        <w:t>.</w:t>
      </w:r>
    </w:p>
    <w:p w14:paraId="1A30335C" w14:textId="77777777" w:rsidR="00E15049" w:rsidRDefault="00E15049" w:rsidP="00E15049">
      <w:pPr>
        <w:jc w:val="center"/>
        <w:rPr>
          <w:sz w:val="24"/>
        </w:rPr>
      </w:pPr>
      <w:r>
        <w:rPr>
          <w:i/>
          <w:sz w:val="24"/>
        </w:rPr>
        <w:t xml:space="preserve">Table 2: Initial Survey Statistics </w:t>
      </w:r>
      <w:proofErr w:type="gramStart"/>
      <w:r>
        <w:rPr>
          <w:i/>
          <w:sz w:val="24"/>
        </w:rPr>
        <w:t>With</w:t>
      </w:r>
      <w:proofErr w:type="gramEnd"/>
      <w:r>
        <w:rPr>
          <w:i/>
          <w:sz w:val="24"/>
        </w:rPr>
        <w:t xml:space="preserve"> Standard Errors</w:t>
      </w:r>
    </w:p>
    <w:tbl>
      <w:tblPr>
        <w:tblStyle w:val="TableGrid"/>
        <w:tblW w:w="500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2945"/>
        <w:gridCol w:w="607"/>
        <w:gridCol w:w="851"/>
        <w:gridCol w:w="607"/>
        <w:gridCol w:w="851"/>
        <w:gridCol w:w="607"/>
        <w:gridCol w:w="851"/>
        <w:gridCol w:w="718"/>
        <w:gridCol w:w="1323"/>
      </w:tblGrid>
      <w:tr w:rsidR="00E15049" w14:paraId="12D238AA" w14:textId="77777777" w:rsidTr="00E12CE7">
        <w:trPr>
          <w:jc w:val="center"/>
        </w:trPr>
        <w:tc>
          <w:tcPr>
            <w:tcW w:w="0" w:type="auto"/>
            <w:tcBorders>
              <w:top w:val="thick" w:sz="0" w:space="0" w:color="000000"/>
            </w:tcBorders>
          </w:tcPr>
          <w:p w14:paraId="462F1342" w14:textId="77777777" w:rsidR="00E15049" w:rsidRDefault="00E15049" w:rsidP="00E12CE7"/>
        </w:tc>
        <w:tc>
          <w:tcPr>
            <w:tcW w:w="0" w:type="auto"/>
            <w:gridSpan w:val="7"/>
            <w:tcBorders>
              <w:top w:val="thick" w:sz="0" w:space="0" w:color="000000"/>
              <w:bottom w:val="thick" w:sz="0" w:space="0" w:color="000000"/>
            </w:tcBorders>
          </w:tcPr>
          <w:p w14:paraId="1702A5B8" w14:textId="77777777" w:rsidR="00E15049" w:rsidRDefault="00E15049" w:rsidP="00E12CE7">
            <w:pPr>
              <w:jc w:val="center"/>
            </w:pPr>
            <w:r>
              <w:rPr>
                <w:i/>
              </w:rPr>
              <w:t>Loneliness Scale (Physical and Emotional)</w:t>
            </w:r>
          </w:p>
        </w:tc>
        <w:tc>
          <w:tcPr>
            <w:tcW w:w="0" w:type="auto"/>
            <w:tcBorders>
              <w:top w:val="thick" w:sz="0" w:space="0" w:color="000000"/>
            </w:tcBorders>
          </w:tcPr>
          <w:p w14:paraId="5B9C360B" w14:textId="77777777" w:rsidR="00E15049" w:rsidRDefault="00E15049" w:rsidP="00E12CE7"/>
        </w:tc>
      </w:tr>
      <w:tr w:rsidR="00E15049" w14:paraId="654D936F" w14:textId="77777777" w:rsidTr="00E12CE7">
        <w:trPr>
          <w:jc w:val="center"/>
        </w:trPr>
        <w:tc>
          <w:tcPr>
            <w:tcW w:w="0" w:type="auto"/>
          </w:tcPr>
          <w:p w14:paraId="25D47E1E" w14:textId="77777777" w:rsidR="00E15049" w:rsidRDefault="00E15049" w:rsidP="00E12CE7"/>
        </w:tc>
        <w:tc>
          <w:tcPr>
            <w:tcW w:w="0" w:type="auto"/>
            <w:gridSpan w:val="2"/>
            <w:tcBorders>
              <w:top w:val="thick" w:sz="0" w:space="0" w:color="000000"/>
              <w:bottom w:val="thick" w:sz="0" w:space="0" w:color="000000"/>
            </w:tcBorders>
          </w:tcPr>
          <w:p w14:paraId="63F70CC1" w14:textId="77777777" w:rsidR="00E15049" w:rsidRDefault="00E15049" w:rsidP="00E12CE7">
            <w:pPr>
              <w:jc w:val="center"/>
            </w:pPr>
            <w:r>
              <w:rPr>
                <w:i/>
              </w:rPr>
              <w:t>Rarely</w:t>
            </w:r>
          </w:p>
        </w:tc>
        <w:tc>
          <w:tcPr>
            <w:tcW w:w="0" w:type="auto"/>
            <w:gridSpan w:val="2"/>
            <w:tcBorders>
              <w:top w:val="thick" w:sz="0" w:space="0" w:color="000000"/>
              <w:bottom w:val="thick" w:sz="0" w:space="0" w:color="000000"/>
            </w:tcBorders>
          </w:tcPr>
          <w:p w14:paraId="17B1295F" w14:textId="77777777" w:rsidR="00E15049" w:rsidRDefault="00E15049" w:rsidP="00E12CE7">
            <w:pPr>
              <w:jc w:val="center"/>
            </w:pPr>
            <w:r>
              <w:rPr>
                <w:i/>
              </w:rPr>
              <w:t>Sometimes</w:t>
            </w:r>
          </w:p>
        </w:tc>
        <w:tc>
          <w:tcPr>
            <w:tcW w:w="0" w:type="auto"/>
            <w:gridSpan w:val="2"/>
            <w:tcBorders>
              <w:top w:val="thick" w:sz="0" w:space="0" w:color="000000"/>
              <w:bottom w:val="thick" w:sz="0" w:space="0" w:color="000000"/>
            </w:tcBorders>
          </w:tcPr>
          <w:p w14:paraId="028CF283" w14:textId="77777777" w:rsidR="00E15049" w:rsidRDefault="00E15049" w:rsidP="00E12CE7">
            <w:pPr>
              <w:jc w:val="center"/>
            </w:pPr>
            <w:r>
              <w:rPr>
                <w:i/>
              </w:rPr>
              <w:t>Often</w:t>
            </w:r>
          </w:p>
        </w:tc>
        <w:tc>
          <w:tcPr>
            <w:tcW w:w="0" w:type="auto"/>
            <w:tcBorders>
              <w:bottom w:val="thick" w:sz="0" w:space="0" w:color="000000"/>
            </w:tcBorders>
          </w:tcPr>
          <w:p w14:paraId="74404CA0" w14:textId="77777777" w:rsidR="00E15049" w:rsidRDefault="00E15049" w:rsidP="00E12CE7">
            <w:pPr>
              <w:jc w:val="center"/>
            </w:pPr>
            <w:r>
              <w:rPr>
                <w:i/>
              </w:rPr>
              <w:t>Total</w:t>
            </w:r>
          </w:p>
        </w:tc>
        <w:tc>
          <w:tcPr>
            <w:tcW w:w="0" w:type="auto"/>
          </w:tcPr>
          <w:p w14:paraId="61C88971" w14:textId="77777777" w:rsidR="00E15049" w:rsidRDefault="00E15049" w:rsidP="00E12CE7">
            <w:pPr>
              <w:jc w:val="center"/>
            </w:pPr>
            <w:r>
              <w:rPr>
                <w:i/>
              </w:rPr>
              <w:t>Sample size</w:t>
            </w:r>
          </w:p>
        </w:tc>
      </w:tr>
      <w:tr w:rsidR="00E15049" w14:paraId="67BA04CA" w14:textId="77777777" w:rsidTr="00E12CE7">
        <w:trPr>
          <w:jc w:val="center"/>
        </w:trPr>
        <w:tc>
          <w:tcPr>
            <w:tcW w:w="0" w:type="auto"/>
            <w:tcBorders>
              <w:bottom w:val="thick" w:sz="0" w:space="0" w:color="000000"/>
            </w:tcBorders>
          </w:tcPr>
          <w:p w14:paraId="6C1DEBED" w14:textId="77777777" w:rsidR="00E15049" w:rsidRDefault="00E15049" w:rsidP="00E12CE7">
            <w:pPr>
              <w:jc w:val="center"/>
            </w:pPr>
          </w:p>
        </w:tc>
        <w:tc>
          <w:tcPr>
            <w:tcW w:w="0" w:type="auto"/>
            <w:tcBorders>
              <w:top w:val="thick" w:sz="0" w:space="0" w:color="000000"/>
              <w:bottom w:val="thick" w:sz="0" w:space="0" w:color="000000"/>
            </w:tcBorders>
          </w:tcPr>
          <w:p w14:paraId="52F0E4CC" w14:textId="77777777" w:rsidR="00E15049" w:rsidRDefault="00E15049" w:rsidP="00E12CE7">
            <w:pPr>
              <w:jc w:val="center"/>
            </w:pPr>
            <w:r>
              <w:t>%</w:t>
            </w:r>
          </w:p>
        </w:tc>
        <w:tc>
          <w:tcPr>
            <w:tcW w:w="0" w:type="auto"/>
            <w:tcBorders>
              <w:top w:val="thick" w:sz="0" w:space="0" w:color="000000"/>
              <w:bottom w:val="thick" w:sz="0" w:space="0" w:color="000000"/>
            </w:tcBorders>
          </w:tcPr>
          <w:p w14:paraId="7E865021" w14:textId="77777777" w:rsidR="00E15049" w:rsidRDefault="00E15049" w:rsidP="00E12CE7">
            <w:pPr>
              <w:jc w:val="center"/>
            </w:pPr>
            <w:r>
              <w:t>SE</w:t>
            </w:r>
          </w:p>
        </w:tc>
        <w:tc>
          <w:tcPr>
            <w:tcW w:w="0" w:type="auto"/>
            <w:tcBorders>
              <w:top w:val="thick" w:sz="0" w:space="0" w:color="000000"/>
              <w:bottom w:val="thick" w:sz="0" w:space="0" w:color="000000"/>
            </w:tcBorders>
          </w:tcPr>
          <w:p w14:paraId="01BD0305" w14:textId="77777777" w:rsidR="00E15049" w:rsidRDefault="00E15049" w:rsidP="00E12CE7">
            <w:pPr>
              <w:jc w:val="center"/>
            </w:pPr>
            <w:r>
              <w:t>%</w:t>
            </w:r>
          </w:p>
        </w:tc>
        <w:tc>
          <w:tcPr>
            <w:tcW w:w="0" w:type="auto"/>
            <w:tcBorders>
              <w:top w:val="thick" w:sz="0" w:space="0" w:color="000000"/>
              <w:bottom w:val="thick" w:sz="0" w:space="0" w:color="000000"/>
            </w:tcBorders>
          </w:tcPr>
          <w:p w14:paraId="4B298233" w14:textId="77777777" w:rsidR="00E15049" w:rsidRDefault="00E15049" w:rsidP="00E12CE7">
            <w:pPr>
              <w:jc w:val="center"/>
            </w:pPr>
            <w:r>
              <w:t>SE</w:t>
            </w:r>
          </w:p>
        </w:tc>
        <w:tc>
          <w:tcPr>
            <w:tcW w:w="0" w:type="auto"/>
            <w:tcBorders>
              <w:top w:val="thick" w:sz="0" w:space="0" w:color="000000"/>
              <w:bottom w:val="thick" w:sz="0" w:space="0" w:color="000000"/>
            </w:tcBorders>
          </w:tcPr>
          <w:p w14:paraId="1274BEE4" w14:textId="77777777" w:rsidR="00E15049" w:rsidRDefault="00E15049" w:rsidP="00E12CE7">
            <w:pPr>
              <w:jc w:val="center"/>
            </w:pPr>
            <w:r>
              <w:t>%</w:t>
            </w:r>
          </w:p>
        </w:tc>
        <w:tc>
          <w:tcPr>
            <w:tcW w:w="0" w:type="auto"/>
            <w:tcBorders>
              <w:top w:val="thick" w:sz="0" w:space="0" w:color="000000"/>
              <w:bottom w:val="thick" w:sz="0" w:space="0" w:color="000000"/>
            </w:tcBorders>
          </w:tcPr>
          <w:p w14:paraId="23CBEB93" w14:textId="77777777" w:rsidR="00E15049" w:rsidRDefault="00E15049" w:rsidP="00E12CE7">
            <w:pPr>
              <w:jc w:val="center"/>
            </w:pPr>
            <w:r>
              <w:t>SE</w:t>
            </w:r>
          </w:p>
        </w:tc>
        <w:tc>
          <w:tcPr>
            <w:tcW w:w="0" w:type="auto"/>
            <w:tcBorders>
              <w:top w:val="thick" w:sz="0" w:space="0" w:color="000000"/>
              <w:bottom w:val="thick" w:sz="0" w:space="0" w:color="000000"/>
            </w:tcBorders>
          </w:tcPr>
          <w:p w14:paraId="61192976" w14:textId="77777777" w:rsidR="00E15049" w:rsidRDefault="00E15049" w:rsidP="00E12CE7">
            <w:pPr>
              <w:jc w:val="center"/>
            </w:pPr>
            <w:r>
              <w:t>%</w:t>
            </w:r>
          </w:p>
        </w:tc>
        <w:tc>
          <w:tcPr>
            <w:tcW w:w="0" w:type="auto"/>
            <w:tcBorders>
              <w:bottom w:val="thick" w:sz="0" w:space="0" w:color="000000"/>
            </w:tcBorders>
          </w:tcPr>
          <w:p w14:paraId="1D588383" w14:textId="77777777" w:rsidR="00E15049" w:rsidRDefault="00E15049" w:rsidP="00E12CE7">
            <w:pPr>
              <w:jc w:val="center"/>
            </w:pPr>
          </w:p>
        </w:tc>
      </w:tr>
      <w:tr w:rsidR="00E15049" w14:paraId="3C41FCD6" w14:textId="77777777" w:rsidTr="00E12CE7">
        <w:trPr>
          <w:jc w:val="center"/>
        </w:trPr>
        <w:tc>
          <w:tcPr>
            <w:tcW w:w="0" w:type="auto"/>
            <w:tcBorders>
              <w:top w:val="thick" w:sz="0" w:space="0" w:color="000000"/>
            </w:tcBorders>
          </w:tcPr>
          <w:p w14:paraId="6656AF2B" w14:textId="77777777" w:rsidR="00E15049" w:rsidRDefault="00E15049" w:rsidP="00E12CE7">
            <w:r>
              <w:rPr>
                <w:i/>
              </w:rPr>
              <w:t>General Happiness</w:t>
            </w:r>
          </w:p>
        </w:tc>
        <w:tc>
          <w:tcPr>
            <w:tcW w:w="0" w:type="auto"/>
            <w:tcBorders>
              <w:top w:val="thick" w:sz="0" w:space="0" w:color="000000"/>
            </w:tcBorders>
          </w:tcPr>
          <w:p w14:paraId="268AF324" w14:textId="77777777" w:rsidR="00E15049" w:rsidRDefault="00E15049" w:rsidP="00E12CE7"/>
        </w:tc>
        <w:tc>
          <w:tcPr>
            <w:tcW w:w="0" w:type="auto"/>
            <w:tcBorders>
              <w:top w:val="thick" w:sz="0" w:space="0" w:color="000000"/>
            </w:tcBorders>
          </w:tcPr>
          <w:p w14:paraId="3B9E82D8" w14:textId="77777777" w:rsidR="00E15049" w:rsidRDefault="00E15049" w:rsidP="00E12CE7"/>
        </w:tc>
        <w:tc>
          <w:tcPr>
            <w:tcW w:w="0" w:type="auto"/>
            <w:tcBorders>
              <w:top w:val="thick" w:sz="0" w:space="0" w:color="000000"/>
            </w:tcBorders>
          </w:tcPr>
          <w:p w14:paraId="4B0E7F58" w14:textId="77777777" w:rsidR="00E15049" w:rsidRDefault="00E15049" w:rsidP="00E12CE7"/>
        </w:tc>
        <w:tc>
          <w:tcPr>
            <w:tcW w:w="0" w:type="auto"/>
            <w:tcBorders>
              <w:top w:val="thick" w:sz="0" w:space="0" w:color="000000"/>
            </w:tcBorders>
          </w:tcPr>
          <w:p w14:paraId="06383BDF" w14:textId="77777777" w:rsidR="00E15049" w:rsidRDefault="00E15049" w:rsidP="00E12CE7"/>
        </w:tc>
        <w:tc>
          <w:tcPr>
            <w:tcW w:w="0" w:type="auto"/>
            <w:tcBorders>
              <w:top w:val="thick" w:sz="0" w:space="0" w:color="000000"/>
            </w:tcBorders>
          </w:tcPr>
          <w:p w14:paraId="365D98E1" w14:textId="77777777" w:rsidR="00E15049" w:rsidRDefault="00E15049" w:rsidP="00E12CE7"/>
        </w:tc>
        <w:tc>
          <w:tcPr>
            <w:tcW w:w="0" w:type="auto"/>
            <w:tcBorders>
              <w:top w:val="thick" w:sz="0" w:space="0" w:color="000000"/>
            </w:tcBorders>
          </w:tcPr>
          <w:p w14:paraId="3FBEB26D" w14:textId="77777777" w:rsidR="00E15049" w:rsidRDefault="00E15049" w:rsidP="00E12CE7"/>
        </w:tc>
        <w:tc>
          <w:tcPr>
            <w:tcW w:w="0" w:type="auto"/>
            <w:tcBorders>
              <w:top w:val="thick" w:sz="0" w:space="0" w:color="000000"/>
            </w:tcBorders>
          </w:tcPr>
          <w:p w14:paraId="11CFCC67" w14:textId="77777777" w:rsidR="00E15049" w:rsidRDefault="00E15049" w:rsidP="00E12CE7"/>
        </w:tc>
        <w:tc>
          <w:tcPr>
            <w:tcW w:w="0" w:type="auto"/>
            <w:tcBorders>
              <w:top w:val="thick" w:sz="0" w:space="0" w:color="000000"/>
            </w:tcBorders>
          </w:tcPr>
          <w:p w14:paraId="6BE145DC" w14:textId="77777777" w:rsidR="00E15049" w:rsidRDefault="00E15049" w:rsidP="00E12CE7"/>
        </w:tc>
      </w:tr>
      <w:tr w:rsidR="00E15049" w14:paraId="1459306F" w14:textId="77777777" w:rsidTr="00E12CE7">
        <w:trPr>
          <w:jc w:val="center"/>
        </w:trPr>
        <w:tc>
          <w:tcPr>
            <w:tcW w:w="0" w:type="auto"/>
          </w:tcPr>
          <w:p w14:paraId="4A8D7795" w14:textId="77777777" w:rsidR="00E15049" w:rsidRDefault="00E15049" w:rsidP="00E12CE7">
            <w:r>
              <w:t>very happy</w:t>
            </w:r>
          </w:p>
        </w:tc>
        <w:tc>
          <w:tcPr>
            <w:tcW w:w="0" w:type="auto"/>
          </w:tcPr>
          <w:p w14:paraId="303160CD" w14:textId="77777777" w:rsidR="00E15049" w:rsidRDefault="00E15049" w:rsidP="00E12CE7">
            <w:pPr>
              <w:jc w:val="right"/>
            </w:pPr>
            <w:r>
              <w:t>70.0</w:t>
            </w:r>
          </w:p>
        </w:tc>
        <w:tc>
          <w:tcPr>
            <w:tcW w:w="0" w:type="auto"/>
          </w:tcPr>
          <w:p w14:paraId="715B71DC" w14:textId="77777777" w:rsidR="00E15049" w:rsidRDefault="00E15049" w:rsidP="00E12CE7">
            <w:pPr>
              <w:jc w:val="right"/>
            </w:pPr>
            <w:r>
              <w:t>(3.174)</w:t>
            </w:r>
          </w:p>
        </w:tc>
        <w:tc>
          <w:tcPr>
            <w:tcW w:w="0" w:type="auto"/>
          </w:tcPr>
          <w:p w14:paraId="5C2BF982" w14:textId="77777777" w:rsidR="00E15049" w:rsidRDefault="00E15049" w:rsidP="00E12CE7">
            <w:pPr>
              <w:jc w:val="right"/>
            </w:pPr>
            <w:r>
              <w:t>28.4</w:t>
            </w:r>
          </w:p>
        </w:tc>
        <w:tc>
          <w:tcPr>
            <w:tcW w:w="0" w:type="auto"/>
          </w:tcPr>
          <w:p w14:paraId="1E0FE258" w14:textId="77777777" w:rsidR="00E15049" w:rsidRDefault="00E15049" w:rsidP="00E12CE7">
            <w:pPr>
              <w:jc w:val="right"/>
            </w:pPr>
            <w:r>
              <w:t>(3.099)</w:t>
            </w:r>
          </w:p>
        </w:tc>
        <w:tc>
          <w:tcPr>
            <w:tcW w:w="0" w:type="auto"/>
          </w:tcPr>
          <w:p w14:paraId="626B15F2" w14:textId="77777777" w:rsidR="00E15049" w:rsidRDefault="00E15049" w:rsidP="00E12CE7">
            <w:pPr>
              <w:jc w:val="right"/>
            </w:pPr>
            <w:r>
              <w:t>1.5</w:t>
            </w:r>
          </w:p>
        </w:tc>
        <w:tc>
          <w:tcPr>
            <w:tcW w:w="0" w:type="auto"/>
          </w:tcPr>
          <w:p w14:paraId="4135C5CC" w14:textId="77777777" w:rsidR="00E15049" w:rsidRDefault="00E15049" w:rsidP="00E12CE7">
            <w:pPr>
              <w:jc w:val="right"/>
            </w:pPr>
            <w:r>
              <w:t>(0.724)</w:t>
            </w:r>
          </w:p>
        </w:tc>
        <w:tc>
          <w:tcPr>
            <w:tcW w:w="0" w:type="auto"/>
          </w:tcPr>
          <w:p w14:paraId="46F1F7A1" w14:textId="77777777" w:rsidR="00E15049" w:rsidRDefault="00E15049" w:rsidP="00E12CE7">
            <w:pPr>
              <w:jc w:val="right"/>
            </w:pPr>
            <w:r>
              <w:t>100.0</w:t>
            </w:r>
          </w:p>
        </w:tc>
        <w:tc>
          <w:tcPr>
            <w:tcW w:w="0" w:type="auto"/>
          </w:tcPr>
          <w:p w14:paraId="4BB5B122" w14:textId="77777777" w:rsidR="00E15049" w:rsidRDefault="00E15049" w:rsidP="00E12CE7">
            <w:pPr>
              <w:jc w:val="right"/>
            </w:pPr>
            <w:r>
              <w:t>351</w:t>
            </w:r>
          </w:p>
        </w:tc>
      </w:tr>
      <w:tr w:rsidR="00E15049" w14:paraId="4C2F4B15" w14:textId="77777777" w:rsidTr="00E12CE7">
        <w:trPr>
          <w:jc w:val="center"/>
        </w:trPr>
        <w:tc>
          <w:tcPr>
            <w:tcW w:w="0" w:type="auto"/>
          </w:tcPr>
          <w:p w14:paraId="3CA3C5F3" w14:textId="77777777" w:rsidR="00E15049" w:rsidRDefault="00E15049" w:rsidP="00E12CE7">
            <w:r>
              <w:t>pretty happy</w:t>
            </w:r>
          </w:p>
        </w:tc>
        <w:tc>
          <w:tcPr>
            <w:tcW w:w="0" w:type="auto"/>
          </w:tcPr>
          <w:p w14:paraId="71EDDAE2" w14:textId="77777777" w:rsidR="00E15049" w:rsidRDefault="00E15049" w:rsidP="00E12CE7">
            <w:pPr>
              <w:jc w:val="right"/>
            </w:pPr>
            <w:r>
              <w:t>55.3</w:t>
            </w:r>
          </w:p>
        </w:tc>
        <w:tc>
          <w:tcPr>
            <w:tcW w:w="0" w:type="auto"/>
          </w:tcPr>
          <w:p w14:paraId="4CF3079D" w14:textId="77777777" w:rsidR="00E15049" w:rsidRDefault="00E15049" w:rsidP="00E12CE7">
            <w:pPr>
              <w:jc w:val="right"/>
            </w:pPr>
            <w:r>
              <w:t>(2.103)</w:t>
            </w:r>
          </w:p>
        </w:tc>
        <w:tc>
          <w:tcPr>
            <w:tcW w:w="0" w:type="auto"/>
          </w:tcPr>
          <w:p w14:paraId="2277E116" w14:textId="77777777" w:rsidR="00E15049" w:rsidRDefault="00E15049" w:rsidP="00E12CE7">
            <w:pPr>
              <w:jc w:val="right"/>
            </w:pPr>
            <w:r>
              <w:t>38.2</w:t>
            </w:r>
          </w:p>
        </w:tc>
        <w:tc>
          <w:tcPr>
            <w:tcW w:w="0" w:type="auto"/>
          </w:tcPr>
          <w:p w14:paraId="6C02D4AB" w14:textId="77777777" w:rsidR="00E15049" w:rsidRDefault="00E15049" w:rsidP="00E12CE7">
            <w:pPr>
              <w:jc w:val="right"/>
            </w:pPr>
            <w:r>
              <w:t>(2.013)</w:t>
            </w:r>
          </w:p>
        </w:tc>
        <w:tc>
          <w:tcPr>
            <w:tcW w:w="0" w:type="auto"/>
          </w:tcPr>
          <w:p w14:paraId="43A58F7E" w14:textId="77777777" w:rsidR="00E15049" w:rsidRDefault="00E15049" w:rsidP="00E12CE7">
            <w:pPr>
              <w:jc w:val="right"/>
            </w:pPr>
            <w:r>
              <w:t>6.5</w:t>
            </w:r>
          </w:p>
        </w:tc>
        <w:tc>
          <w:tcPr>
            <w:tcW w:w="0" w:type="auto"/>
          </w:tcPr>
          <w:p w14:paraId="417EB9DA" w14:textId="77777777" w:rsidR="00E15049" w:rsidRDefault="00E15049" w:rsidP="00E12CE7">
            <w:pPr>
              <w:jc w:val="right"/>
            </w:pPr>
            <w:r>
              <w:t>(0.989)</w:t>
            </w:r>
          </w:p>
        </w:tc>
        <w:tc>
          <w:tcPr>
            <w:tcW w:w="0" w:type="auto"/>
          </w:tcPr>
          <w:p w14:paraId="35ACBB4F" w14:textId="77777777" w:rsidR="00E15049" w:rsidRDefault="00E15049" w:rsidP="00E12CE7">
            <w:pPr>
              <w:jc w:val="right"/>
            </w:pPr>
            <w:r>
              <w:t>100.0</w:t>
            </w:r>
          </w:p>
        </w:tc>
        <w:tc>
          <w:tcPr>
            <w:tcW w:w="0" w:type="auto"/>
          </w:tcPr>
          <w:p w14:paraId="3E9A9ABE" w14:textId="77777777" w:rsidR="00E15049" w:rsidRDefault="00E15049" w:rsidP="00E12CE7">
            <w:pPr>
              <w:jc w:val="right"/>
            </w:pPr>
            <w:r>
              <w:t>768</w:t>
            </w:r>
          </w:p>
        </w:tc>
      </w:tr>
      <w:tr w:rsidR="00E15049" w14:paraId="37CC7727" w14:textId="77777777" w:rsidTr="00E12CE7">
        <w:trPr>
          <w:jc w:val="center"/>
        </w:trPr>
        <w:tc>
          <w:tcPr>
            <w:tcW w:w="0" w:type="auto"/>
          </w:tcPr>
          <w:p w14:paraId="4D603939" w14:textId="77777777" w:rsidR="00E15049" w:rsidRDefault="00E15049" w:rsidP="00E12CE7">
            <w:r>
              <w:t>not too happy</w:t>
            </w:r>
          </w:p>
        </w:tc>
        <w:tc>
          <w:tcPr>
            <w:tcW w:w="0" w:type="auto"/>
          </w:tcPr>
          <w:p w14:paraId="7F801C51" w14:textId="77777777" w:rsidR="00E15049" w:rsidRDefault="00E15049" w:rsidP="00E12CE7">
            <w:pPr>
              <w:jc w:val="right"/>
            </w:pPr>
            <w:r>
              <w:t>38.4</w:t>
            </w:r>
          </w:p>
        </w:tc>
        <w:tc>
          <w:tcPr>
            <w:tcW w:w="0" w:type="auto"/>
          </w:tcPr>
          <w:p w14:paraId="70CB3CBE" w14:textId="77777777" w:rsidR="00E15049" w:rsidRDefault="00E15049" w:rsidP="00E12CE7">
            <w:pPr>
              <w:jc w:val="right"/>
            </w:pPr>
            <w:r>
              <w:t>(3.442)</w:t>
            </w:r>
          </w:p>
        </w:tc>
        <w:tc>
          <w:tcPr>
            <w:tcW w:w="0" w:type="auto"/>
          </w:tcPr>
          <w:p w14:paraId="3FE645D3" w14:textId="77777777" w:rsidR="00E15049" w:rsidRDefault="00E15049" w:rsidP="00E12CE7">
            <w:pPr>
              <w:jc w:val="right"/>
            </w:pPr>
            <w:r>
              <w:t>40.3</w:t>
            </w:r>
          </w:p>
        </w:tc>
        <w:tc>
          <w:tcPr>
            <w:tcW w:w="0" w:type="auto"/>
          </w:tcPr>
          <w:p w14:paraId="001192C9" w14:textId="77777777" w:rsidR="00E15049" w:rsidRDefault="00E15049" w:rsidP="00E12CE7">
            <w:pPr>
              <w:jc w:val="right"/>
            </w:pPr>
            <w:r>
              <w:t>(3.830)</w:t>
            </w:r>
          </w:p>
        </w:tc>
        <w:tc>
          <w:tcPr>
            <w:tcW w:w="0" w:type="auto"/>
          </w:tcPr>
          <w:p w14:paraId="3D38E869" w14:textId="77777777" w:rsidR="00E15049" w:rsidRDefault="00E15049" w:rsidP="00E12CE7">
            <w:pPr>
              <w:jc w:val="right"/>
            </w:pPr>
            <w:r>
              <w:t>21.3</w:t>
            </w:r>
          </w:p>
        </w:tc>
        <w:tc>
          <w:tcPr>
            <w:tcW w:w="0" w:type="auto"/>
          </w:tcPr>
          <w:p w14:paraId="4B38D13F" w14:textId="77777777" w:rsidR="00E15049" w:rsidRDefault="00E15049" w:rsidP="00E12CE7">
            <w:pPr>
              <w:jc w:val="right"/>
            </w:pPr>
            <w:r>
              <w:t>(2.293)</w:t>
            </w:r>
          </w:p>
        </w:tc>
        <w:tc>
          <w:tcPr>
            <w:tcW w:w="0" w:type="auto"/>
          </w:tcPr>
          <w:p w14:paraId="5DC041D7" w14:textId="77777777" w:rsidR="00E15049" w:rsidRDefault="00E15049" w:rsidP="00E12CE7">
            <w:pPr>
              <w:jc w:val="right"/>
            </w:pPr>
            <w:r>
              <w:t>100.0</w:t>
            </w:r>
          </w:p>
        </w:tc>
        <w:tc>
          <w:tcPr>
            <w:tcW w:w="0" w:type="auto"/>
          </w:tcPr>
          <w:p w14:paraId="33AABAC9" w14:textId="77777777" w:rsidR="00E15049" w:rsidRDefault="00E15049" w:rsidP="00E12CE7">
            <w:pPr>
              <w:jc w:val="right"/>
            </w:pPr>
            <w:r>
              <w:t>370</w:t>
            </w:r>
          </w:p>
        </w:tc>
      </w:tr>
      <w:tr w:rsidR="00E15049" w14:paraId="5836A288" w14:textId="77777777" w:rsidTr="00E12CE7">
        <w:trPr>
          <w:jc w:val="center"/>
        </w:trPr>
        <w:tc>
          <w:tcPr>
            <w:tcW w:w="0" w:type="auto"/>
            <w:tcBorders>
              <w:bottom w:val="thick" w:sz="0" w:space="0" w:color="000000"/>
            </w:tcBorders>
          </w:tcPr>
          <w:p w14:paraId="3A03ED9B" w14:textId="77777777" w:rsidR="00E15049" w:rsidRDefault="00E15049" w:rsidP="00E12CE7">
            <w:r>
              <w:t>Total</w:t>
            </w:r>
          </w:p>
        </w:tc>
        <w:tc>
          <w:tcPr>
            <w:tcW w:w="0" w:type="auto"/>
            <w:tcBorders>
              <w:bottom w:val="thick" w:sz="0" w:space="0" w:color="000000"/>
            </w:tcBorders>
          </w:tcPr>
          <w:p w14:paraId="43BF365D" w14:textId="77777777" w:rsidR="00E15049" w:rsidRDefault="00E15049" w:rsidP="00E12CE7">
            <w:pPr>
              <w:jc w:val="right"/>
            </w:pPr>
            <w:r>
              <w:t>54.9</w:t>
            </w:r>
          </w:p>
        </w:tc>
        <w:tc>
          <w:tcPr>
            <w:tcW w:w="0" w:type="auto"/>
            <w:tcBorders>
              <w:bottom w:val="thick" w:sz="0" w:space="0" w:color="000000"/>
            </w:tcBorders>
          </w:tcPr>
          <w:p w14:paraId="19956C92" w14:textId="77777777" w:rsidR="00E15049" w:rsidRDefault="00E15049" w:rsidP="00E12CE7">
            <w:pPr>
              <w:jc w:val="right"/>
            </w:pPr>
            <w:r>
              <w:t>(1.511)</w:t>
            </w:r>
          </w:p>
        </w:tc>
        <w:tc>
          <w:tcPr>
            <w:tcW w:w="0" w:type="auto"/>
            <w:tcBorders>
              <w:bottom w:val="thick" w:sz="0" w:space="0" w:color="000000"/>
            </w:tcBorders>
          </w:tcPr>
          <w:p w14:paraId="1472EE44" w14:textId="77777777" w:rsidR="00E15049" w:rsidRDefault="00E15049" w:rsidP="00E12CE7">
            <w:pPr>
              <w:jc w:val="right"/>
            </w:pPr>
            <w:r>
              <w:t>36.3</w:t>
            </w:r>
          </w:p>
        </w:tc>
        <w:tc>
          <w:tcPr>
            <w:tcW w:w="0" w:type="auto"/>
            <w:tcBorders>
              <w:bottom w:val="thick" w:sz="0" w:space="0" w:color="000000"/>
            </w:tcBorders>
          </w:tcPr>
          <w:p w14:paraId="182B5649" w14:textId="77777777" w:rsidR="00E15049" w:rsidRDefault="00E15049" w:rsidP="00E12CE7">
            <w:pPr>
              <w:jc w:val="right"/>
            </w:pPr>
            <w:r>
              <w:t>(1.409)</w:t>
            </w:r>
          </w:p>
        </w:tc>
        <w:tc>
          <w:tcPr>
            <w:tcW w:w="0" w:type="auto"/>
            <w:tcBorders>
              <w:bottom w:val="thick" w:sz="0" w:space="0" w:color="000000"/>
            </w:tcBorders>
          </w:tcPr>
          <w:p w14:paraId="5199EF1B" w14:textId="77777777" w:rsidR="00E15049" w:rsidRDefault="00E15049" w:rsidP="00E12CE7">
            <w:pPr>
              <w:jc w:val="right"/>
            </w:pPr>
            <w:r>
              <w:t>8.8</w:t>
            </w:r>
          </w:p>
        </w:tc>
        <w:tc>
          <w:tcPr>
            <w:tcW w:w="0" w:type="auto"/>
            <w:tcBorders>
              <w:bottom w:val="thick" w:sz="0" w:space="0" w:color="000000"/>
            </w:tcBorders>
          </w:tcPr>
          <w:p w14:paraId="1976CEAE" w14:textId="77777777" w:rsidR="00E15049" w:rsidRDefault="00E15049" w:rsidP="00E12CE7">
            <w:pPr>
              <w:jc w:val="right"/>
            </w:pPr>
            <w:r>
              <w:t>(0.855)</w:t>
            </w:r>
          </w:p>
        </w:tc>
        <w:tc>
          <w:tcPr>
            <w:tcW w:w="0" w:type="auto"/>
            <w:tcBorders>
              <w:bottom w:val="thick" w:sz="0" w:space="0" w:color="000000"/>
            </w:tcBorders>
          </w:tcPr>
          <w:p w14:paraId="7DE3A3F4" w14:textId="77777777" w:rsidR="00E15049" w:rsidRDefault="00E15049" w:rsidP="00E12CE7">
            <w:pPr>
              <w:jc w:val="right"/>
            </w:pPr>
            <w:r>
              <w:t>100.0</w:t>
            </w:r>
          </w:p>
        </w:tc>
        <w:tc>
          <w:tcPr>
            <w:tcW w:w="0" w:type="auto"/>
            <w:tcBorders>
              <w:bottom w:val="thick" w:sz="0" w:space="0" w:color="000000"/>
            </w:tcBorders>
          </w:tcPr>
          <w:p w14:paraId="2115B111" w14:textId="77777777" w:rsidR="00E15049" w:rsidRDefault="00E15049" w:rsidP="00E12CE7">
            <w:pPr>
              <w:jc w:val="right"/>
            </w:pPr>
            <w:commentRangeStart w:id="21"/>
            <w:r>
              <w:t>1,489</w:t>
            </w:r>
            <w:commentRangeEnd w:id="21"/>
            <w:r w:rsidR="008273F3">
              <w:rPr>
                <w:rStyle w:val="CommentReference"/>
              </w:rPr>
              <w:commentReference w:id="21"/>
            </w:r>
          </w:p>
        </w:tc>
      </w:tr>
      <w:tr w:rsidR="00E15049" w14:paraId="5A6A0F11" w14:textId="77777777" w:rsidTr="00E12CE7">
        <w:trPr>
          <w:jc w:val="center"/>
        </w:trPr>
        <w:tc>
          <w:tcPr>
            <w:tcW w:w="0" w:type="auto"/>
            <w:gridSpan w:val="9"/>
            <w:tcBorders>
              <w:top w:val="thick" w:sz="0" w:space="0" w:color="000000"/>
            </w:tcBorders>
          </w:tcPr>
          <w:p w14:paraId="43060E94" w14:textId="77777777" w:rsidR="00E15049" w:rsidRDefault="00E15049" w:rsidP="00E12CE7">
            <w:r>
              <w:rPr>
                <w:sz w:val="18"/>
              </w:rPr>
              <w:t>Pearson: Uncorrected chi2(</w:t>
            </w:r>
            <w:proofErr w:type="gramStart"/>
            <w:r>
              <w:rPr>
                <w:sz w:val="18"/>
              </w:rPr>
              <w:t>4)=</w:t>
            </w:r>
            <w:proofErr w:type="gramEnd"/>
            <w:r>
              <w:rPr>
                <w:sz w:val="18"/>
              </w:rPr>
              <w:t xml:space="preserve"> 130.391</w:t>
            </w:r>
          </w:p>
        </w:tc>
      </w:tr>
      <w:tr w:rsidR="00E15049" w14:paraId="3749FBC9" w14:textId="77777777" w:rsidTr="00E12CE7">
        <w:trPr>
          <w:jc w:val="center"/>
        </w:trPr>
        <w:tc>
          <w:tcPr>
            <w:tcW w:w="0" w:type="auto"/>
            <w:gridSpan w:val="9"/>
          </w:tcPr>
          <w:p w14:paraId="31D0EE12" w14:textId="77777777" w:rsidR="00E15049" w:rsidRDefault="00E15049" w:rsidP="00E12CE7">
            <w:r>
              <w:rPr>
                <w:sz w:val="18"/>
              </w:rPr>
              <w:t xml:space="preserve">Design-based </w:t>
            </w:r>
            <w:proofErr w:type="gramStart"/>
            <w:r>
              <w:rPr>
                <w:sz w:val="18"/>
              </w:rPr>
              <w:t>F(</w:t>
            </w:r>
            <w:proofErr w:type="gramEnd"/>
            <w:r>
              <w:rPr>
                <w:sz w:val="18"/>
              </w:rPr>
              <w:t>3.66, 281.48)= 20.675</w:t>
            </w:r>
          </w:p>
        </w:tc>
      </w:tr>
      <w:tr w:rsidR="00E15049" w14:paraId="25DCA1A8" w14:textId="77777777" w:rsidTr="00E12CE7">
        <w:trPr>
          <w:jc w:val="center"/>
        </w:trPr>
        <w:tc>
          <w:tcPr>
            <w:tcW w:w="0" w:type="auto"/>
            <w:gridSpan w:val="9"/>
            <w:tcBorders>
              <w:bottom w:val="thick" w:sz="0" w:space="0" w:color="000000"/>
            </w:tcBorders>
          </w:tcPr>
          <w:p w14:paraId="2C4D204B" w14:textId="77777777" w:rsidR="00E15049" w:rsidRDefault="00E15049" w:rsidP="00E12CE7">
            <w:r>
              <w:rPr>
                <w:sz w:val="18"/>
              </w:rPr>
              <w:t>P-value= 0.000</w:t>
            </w:r>
          </w:p>
        </w:tc>
      </w:tr>
      <w:tr w:rsidR="00E15049" w14:paraId="09A6D51B" w14:textId="77777777" w:rsidTr="00E12CE7">
        <w:trPr>
          <w:jc w:val="center"/>
        </w:trPr>
        <w:tc>
          <w:tcPr>
            <w:tcW w:w="0" w:type="auto"/>
            <w:tcBorders>
              <w:top w:val="thick" w:sz="0" w:space="0" w:color="000000"/>
            </w:tcBorders>
          </w:tcPr>
          <w:p w14:paraId="1C327DA7" w14:textId="77777777" w:rsidR="00E15049" w:rsidRDefault="00E15049" w:rsidP="00E12CE7">
            <w:r>
              <w:rPr>
                <w:i/>
              </w:rPr>
              <w:t>Perceived Health</w:t>
            </w:r>
          </w:p>
        </w:tc>
        <w:tc>
          <w:tcPr>
            <w:tcW w:w="0" w:type="auto"/>
            <w:tcBorders>
              <w:top w:val="thick" w:sz="0" w:space="0" w:color="000000"/>
            </w:tcBorders>
          </w:tcPr>
          <w:p w14:paraId="580B3E6B" w14:textId="77777777" w:rsidR="00E15049" w:rsidRDefault="00E15049" w:rsidP="00E12CE7"/>
        </w:tc>
        <w:tc>
          <w:tcPr>
            <w:tcW w:w="0" w:type="auto"/>
            <w:tcBorders>
              <w:top w:val="thick" w:sz="0" w:space="0" w:color="000000"/>
            </w:tcBorders>
          </w:tcPr>
          <w:p w14:paraId="4266650A" w14:textId="77777777" w:rsidR="00E15049" w:rsidRDefault="00E15049" w:rsidP="00E12CE7"/>
        </w:tc>
        <w:tc>
          <w:tcPr>
            <w:tcW w:w="0" w:type="auto"/>
            <w:tcBorders>
              <w:top w:val="thick" w:sz="0" w:space="0" w:color="000000"/>
            </w:tcBorders>
          </w:tcPr>
          <w:p w14:paraId="6D3F0620" w14:textId="77777777" w:rsidR="00E15049" w:rsidRDefault="00E15049" w:rsidP="00E12CE7"/>
        </w:tc>
        <w:tc>
          <w:tcPr>
            <w:tcW w:w="0" w:type="auto"/>
            <w:tcBorders>
              <w:top w:val="thick" w:sz="0" w:space="0" w:color="000000"/>
            </w:tcBorders>
          </w:tcPr>
          <w:p w14:paraId="25DADD22" w14:textId="77777777" w:rsidR="00E15049" w:rsidRDefault="00E15049" w:rsidP="00E12CE7"/>
        </w:tc>
        <w:tc>
          <w:tcPr>
            <w:tcW w:w="0" w:type="auto"/>
            <w:tcBorders>
              <w:top w:val="thick" w:sz="0" w:space="0" w:color="000000"/>
            </w:tcBorders>
          </w:tcPr>
          <w:p w14:paraId="58621D38" w14:textId="77777777" w:rsidR="00E15049" w:rsidRDefault="00E15049" w:rsidP="00E12CE7"/>
        </w:tc>
        <w:tc>
          <w:tcPr>
            <w:tcW w:w="0" w:type="auto"/>
            <w:tcBorders>
              <w:top w:val="thick" w:sz="0" w:space="0" w:color="000000"/>
            </w:tcBorders>
          </w:tcPr>
          <w:p w14:paraId="4707CC34" w14:textId="77777777" w:rsidR="00E15049" w:rsidRDefault="00E15049" w:rsidP="00E12CE7"/>
        </w:tc>
        <w:tc>
          <w:tcPr>
            <w:tcW w:w="0" w:type="auto"/>
            <w:tcBorders>
              <w:top w:val="thick" w:sz="0" w:space="0" w:color="000000"/>
            </w:tcBorders>
          </w:tcPr>
          <w:p w14:paraId="1131BF16" w14:textId="77777777" w:rsidR="00E15049" w:rsidRDefault="00E15049" w:rsidP="00E12CE7"/>
        </w:tc>
        <w:tc>
          <w:tcPr>
            <w:tcW w:w="0" w:type="auto"/>
            <w:tcBorders>
              <w:top w:val="thick" w:sz="0" w:space="0" w:color="000000"/>
            </w:tcBorders>
          </w:tcPr>
          <w:p w14:paraId="3C7C5A73" w14:textId="77777777" w:rsidR="00E15049" w:rsidRDefault="00E15049" w:rsidP="00E12CE7"/>
        </w:tc>
      </w:tr>
      <w:tr w:rsidR="00E15049" w14:paraId="2CBD1856" w14:textId="77777777" w:rsidTr="00E12CE7">
        <w:trPr>
          <w:jc w:val="center"/>
        </w:trPr>
        <w:tc>
          <w:tcPr>
            <w:tcW w:w="0" w:type="auto"/>
          </w:tcPr>
          <w:p w14:paraId="604A32CA" w14:textId="77777777" w:rsidR="00E15049" w:rsidRDefault="00E15049" w:rsidP="00E12CE7">
            <w:r>
              <w:t>Excellent</w:t>
            </w:r>
          </w:p>
        </w:tc>
        <w:tc>
          <w:tcPr>
            <w:tcW w:w="0" w:type="auto"/>
          </w:tcPr>
          <w:p w14:paraId="198B6240" w14:textId="77777777" w:rsidR="00E15049" w:rsidRDefault="00E15049" w:rsidP="00E12CE7">
            <w:pPr>
              <w:jc w:val="right"/>
            </w:pPr>
            <w:r>
              <w:t>65.8</w:t>
            </w:r>
          </w:p>
        </w:tc>
        <w:tc>
          <w:tcPr>
            <w:tcW w:w="0" w:type="auto"/>
          </w:tcPr>
          <w:p w14:paraId="1344F630" w14:textId="77777777" w:rsidR="00E15049" w:rsidRDefault="00E15049" w:rsidP="00E12CE7">
            <w:pPr>
              <w:jc w:val="right"/>
            </w:pPr>
            <w:r>
              <w:t>(4.284)</w:t>
            </w:r>
          </w:p>
        </w:tc>
        <w:tc>
          <w:tcPr>
            <w:tcW w:w="0" w:type="auto"/>
          </w:tcPr>
          <w:p w14:paraId="57A5471C" w14:textId="77777777" w:rsidR="00E15049" w:rsidRDefault="00E15049" w:rsidP="00E12CE7">
            <w:pPr>
              <w:jc w:val="right"/>
            </w:pPr>
            <w:r>
              <w:t>28.4</w:t>
            </w:r>
          </w:p>
        </w:tc>
        <w:tc>
          <w:tcPr>
            <w:tcW w:w="0" w:type="auto"/>
          </w:tcPr>
          <w:p w14:paraId="7AA5D56F" w14:textId="77777777" w:rsidR="00E15049" w:rsidRDefault="00E15049" w:rsidP="00E12CE7">
            <w:pPr>
              <w:jc w:val="right"/>
            </w:pPr>
            <w:r>
              <w:t>(3.900)</w:t>
            </w:r>
          </w:p>
        </w:tc>
        <w:tc>
          <w:tcPr>
            <w:tcW w:w="0" w:type="auto"/>
          </w:tcPr>
          <w:p w14:paraId="46FA027A" w14:textId="77777777" w:rsidR="00E15049" w:rsidRDefault="00E15049" w:rsidP="00E12CE7">
            <w:pPr>
              <w:jc w:val="right"/>
            </w:pPr>
            <w:r>
              <w:t>5.8</w:t>
            </w:r>
          </w:p>
        </w:tc>
        <w:tc>
          <w:tcPr>
            <w:tcW w:w="0" w:type="auto"/>
          </w:tcPr>
          <w:p w14:paraId="003DE59B" w14:textId="77777777" w:rsidR="00E15049" w:rsidRDefault="00E15049" w:rsidP="00E12CE7">
            <w:pPr>
              <w:jc w:val="right"/>
            </w:pPr>
            <w:r>
              <w:t>(2.329)</w:t>
            </w:r>
          </w:p>
        </w:tc>
        <w:tc>
          <w:tcPr>
            <w:tcW w:w="0" w:type="auto"/>
          </w:tcPr>
          <w:p w14:paraId="619E1245" w14:textId="77777777" w:rsidR="00E15049" w:rsidRDefault="00E15049" w:rsidP="00E12CE7">
            <w:pPr>
              <w:jc w:val="right"/>
            </w:pPr>
            <w:r>
              <w:t>100.0</w:t>
            </w:r>
          </w:p>
        </w:tc>
        <w:tc>
          <w:tcPr>
            <w:tcW w:w="0" w:type="auto"/>
          </w:tcPr>
          <w:p w14:paraId="082FCC4B" w14:textId="77777777" w:rsidR="00E15049" w:rsidRDefault="00E15049" w:rsidP="00E12CE7">
            <w:pPr>
              <w:jc w:val="right"/>
            </w:pPr>
            <w:r>
              <w:t>201</w:t>
            </w:r>
          </w:p>
        </w:tc>
      </w:tr>
      <w:tr w:rsidR="00E15049" w14:paraId="323001AB" w14:textId="77777777" w:rsidTr="00E12CE7">
        <w:trPr>
          <w:jc w:val="center"/>
        </w:trPr>
        <w:tc>
          <w:tcPr>
            <w:tcW w:w="0" w:type="auto"/>
          </w:tcPr>
          <w:p w14:paraId="6D5B72D5" w14:textId="77777777" w:rsidR="00E15049" w:rsidRDefault="00E15049" w:rsidP="00E12CE7">
            <w:r>
              <w:t>Acceptable</w:t>
            </w:r>
          </w:p>
        </w:tc>
        <w:tc>
          <w:tcPr>
            <w:tcW w:w="0" w:type="auto"/>
          </w:tcPr>
          <w:p w14:paraId="68513C2E" w14:textId="77777777" w:rsidR="00E15049" w:rsidRDefault="00E15049" w:rsidP="00E12CE7">
            <w:pPr>
              <w:jc w:val="right"/>
            </w:pPr>
            <w:r>
              <w:t>55.2</w:t>
            </w:r>
          </w:p>
        </w:tc>
        <w:tc>
          <w:tcPr>
            <w:tcW w:w="0" w:type="auto"/>
          </w:tcPr>
          <w:p w14:paraId="0F7E92A5" w14:textId="77777777" w:rsidR="00E15049" w:rsidRDefault="00E15049" w:rsidP="00E12CE7">
            <w:pPr>
              <w:jc w:val="right"/>
            </w:pPr>
            <w:r>
              <w:t>(2.191)</w:t>
            </w:r>
          </w:p>
        </w:tc>
        <w:tc>
          <w:tcPr>
            <w:tcW w:w="0" w:type="auto"/>
          </w:tcPr>
          <w:p w14:paraId="05CC86EE" w14:textId="77777777" w:rsidR="00E15049" w:rsidRDefault="00E15049" w:rsidP="00E12CE7">
            <w:pPr>
              <w:jc w:val="right"/>
            </w:pPr>
            <w:r>
              <w:t>36.8</w:t>
            </w:r>
          </w:p>
        </w:tc>
        <w:tc>
          <w:tcPr>
            <w:tcW w:w="0" w:type="auto"/>
          </w:tcPr>
          <w:p w14:paraId="12611AC7" w14:textId="77777777" w:rsidR="00E15049" w:rsidRDefault="00E15049" w:rsidP="00E12CE7">
            <w:pPr>
              <w:jc w:val="right"/>
            </w:pPr>
            <w:r>
              <w:t>(2.446)</w:t>
            </w:r>
          </w:p>
        </w:tc>
        <w:tc>
          <w:tcPr>
            <w:tcW w:w="0" w:type="auto"/>
          </w:tcPr>
          <w:p w14:paraId="324CEE41" w14:textId="77777777" w:rsidR="00E15049" w:rsidRDefault="00E15049" w:rsidP="00E12CE7">
            <w:pPr>
              <w:jc w:val="right"/>
            </w:pPr>
            <w:r>
              <w:t>8.1</w:t>
            </w:r>
          </w:p>
        </w:tc>
        <w:tc>
          <w:tcPr>
            <w:tcW w:w="0" w:type="auto"/>
          </w:tcPr>
          <w:p w14:paraId="4C5D02AA" w14:textId="77777777" w:rsidR="00E15049" w:rsidRDefault="00E15049" w:rsidP="00E12CE7">
            <w:pPr>
              <w:jc w:val="right"/>
            </w:pPr>
            <w:r>
              <w:t>(1.358)</w:t>
            </w:r>
          </w:p>
        </w:tc>
        <w:tc>
          <w:tcPr>
            <w:tcW w:w="0" w:type="auto"/>
          </w:tcPr>
          <w:p w14:paraId="273BFF70" w14:textId="77777777" w:rsidR="00E15049" w:rsidRDefault="00E15049" w:rsidP="00E12CE7">
            <w:pPr>
              <w:jc w:val="right"/>
            </w:pPr>
            <w:r>
              <w:t>100.0</w:t>
            </w:r>
          </w:p>
        </w:tc>
        <w:tc>
          <w:tcPr>
            <w:tcW w:w="0" w:type="auto"/>
          </w:tcPr>
          <w:p w14:paraId="43C330B2" w14:textId="77777777" w:rsidR="00E15049" w:rsidRDefault="00E15049" w:rsidP="00E12CE7">
            <w:pPr>
              <w:jc w:val="right"/>
            </w:pPr>
            <w:r>
              <w:t>514</w:t>
            </w:r>
          </w:p>
        </w:tc>
      </w:tr>
      <w:tr w:rsidR="00E15049" w14:paraId="04B28653" w14:textId="77777777" w:rsidTr="00E12CE7">
        <w:trPr>
          <w:jc w:val="center"/>
        </w:trPr>
        <w:tc>
          <w:tcPr>
            <w:tcW w:w="0" w:type="auto"/>
          </w:tcPr>
          <w:p w14:paraId="76BCD143" w14:textId="77777777" w:rsidR="00E15049" w:rsidRDefault="00E15049" w:rsidP="00E12CE7">
            <w:r>
              <w:t>Poor</w:t>
            </w:r>
          </w:p>
        </w:tc>
        <w:tc>
          <w:tcPr>
            <w:tcW w:w="0" w:type="auto"/>
          </w:tcPr>
          <w:p w14:paraId="44B4F6DE" w14:textId="77777777" w:rsidR="00E15049" w:rsidRDefault="00E15049" w:rsidP="00E12CE7">
            <w:pPr>
              <w:jc w:val="right"/>
            </w:pPr>
            <w:r>
              <w:t>50.0</w:t>
            </w:r>
          </w:p>
        </w:tc>
        <w:tc>
          <w:tcPr>
            <w:tcW w:w="0" w:type="auto"/>
          </w:tcPr>
          <w:p w14:paraId="6D6F827B" w14:textId="77777777" w:rsidR="00E15049" w:rsidRDefault="00E15049" w:rsidP="00E12CE7">
            <w:pPr>
              <w:jc w:val="right"/>
            </w:pPr>
            <w:r>
              <w:t>(3.553)</w:t>
            </w:r>
          </w:p>
        </w:tc>
        <w:tc>
          <w:tcPr>
            <w:tcW w:w="0" w:type="auto"/>
          </w:tcPr>
          <w:p w14:paraId="69ED8EBC" w14:textId="77777777" w:rsidR="00E15049" w:rsidRDefault="00E15049" w:rsidP="00E12CE7">
            <w:pPr>
              <w:jc w:val="right"/>
            </w:pPr>
            <w:r>
              <w:t>35.0</w:t>
            </w:r>
          </w:p>
        </w:tc>
        <w:tc>
          <w:tcPr>
            <w:tcW w:w="0" w:type="auto"/>
          </w:tcPr>
          <w:p w14:paraId="5989AB6C" w14:textId="77777777" w:rsidR="00E15049" w:rsidRDefault="00E15049" w:rsidP="00E12CE7">
            <w:pPr>
              <w:jc w:val="right"/>
            </w:pPr>
            <w:r>
              <w:t>(3.567)</w:t>
            </w:r>
          </w:p>
        </w:tc>
        <w:tc>
          <w:tcPr>
            <w:tcW w:w="0" w:type="auto"/>
          </w:tcPr>
          <w:p w14:paraId="11822202" w14:textId="77777777" w:rsidR="00E15049" w:rsidRDefault="00E15049" w:rsidP="00E12CE7">
            <w:pPr>
              <w:jc w:val="right"/>
            </w:pPr>
            <w:r>
              <w:t>15.0</w:t>
            </w:r>
          </w:p>
        </w:tc>
        <w:tc>
          <w:tcPr>
            <w:tcW w:w="0" w:type="auto"/>
          </w:tcPr>
          <w:p w14:paraId="485F5D0D" w14:textId="77777777" w:rsidR="00E15049" w:rsidRDefault="00E15049" w:rsidP="00E12CE7">
            <w:pPr>
              <w:jc w:val="right"/>
            </w:pPr>
            <w:r>
              <w:t>(2.784)</w:t>
            </w:r>
          </w:p>
        </w:tc>
        <w:tc>
          <w:tcPr>
            <w:tcW w:w="0" w:type="auto"/>
          </w:tcPr>
          <w:p w14:paraId="0D8189A7" w14:textId="77777777" w:rsidR="00E15049" w:rsidRDefault="00E15049" w:rsidP="00E12CE7">
            <w:pPr>
              <w:jc w:val="right"/>
            </w:pPr>
            <w:r>
              <w:t>100.0</w:t>
            </w:r>
          </w:p>
        </w:tc>
        <w:tc>
          <w:tcPr>
            <w:tcW w:w="0" w:type="auto"/>
          </w:tcPr>
          <w:p w14:paraId="3D8A7B8C" w14:textId="77777777" w:rsidR="00E15049" w:rsidRDefault="00E15049" w:rsidP="00E12CE7">
            <w:pPr>
              <w:jc w:val="right"/>
            </w:pPr>
            <w:r>
              <w:t>277</w:t>
            </w:r>
          </w:p>
        </w:tc>
      </w:tr>
      <w:tr w:rsidR="00E15049" w14:paraId="402B6378" w14:textId="77777777" w:rsidTr="00E12CE7">
        <w:trPr>
          <w:jc w:val="center"/>
        </w:trPr>
        <w:tc>
          <w:tcPr>
            <w:tcW w:w="0" w:type="auto"/>
            <w:tcBorders>
              <w:bottom w:val="thick" w:sz="0" w:space="0" w:color="000000"/>
            </w:tcBorders>
          </w:tcPr>
          <w:p w14:paraId="4FD7D72C" w14:textId="77777777" w:rsidR="00E15049" w:rsidRDefault="00E15049" w:rsidP="00E12CE7">
            <w:r>
              <w:lastRenderedPageBreak/>
              <w:t>Total</w:t>
            </w:r>
          </w:p>
        </w:tc>
        <w:tc>
          <w:tcPr>
            <w:tcW w:w="0" w:type="auto"/>
            <w:tcBorders>
              <w:bottom w:val="thick" w:sz="0" w:space="0" w:color="000000"/>
            </w:tcBorders>
          </w:tcPr>
          <w:p w14:paraId="26669598" w14:textId="77777777" w:rsidR="00E15049" w:rsidRDefault="00E15049" w:rsidP="00E12CE7">
            <w:pPr>
              <w:jc w:val="right"/>
            </w:pPr>
            <w:r>
              <w:t>56.1</w:t>
            </w:r>
          </w:p>
        </w:tc>
        <w:tc>
          <w:tcPr>
            <w:tcW w:w="0" w:type="auto"/>
            <w:tcBorders>
              <w:bottom w:val="thick" w:sz="0" w:space="0" w:color="000000"/>
            </w:tcBorders>
          </w:tcPr>
          <w:p w14:paraId="48859D31" w14:textId="77777777" w:rsidR="00E15049" w:rsidRDefault="00E15049" w:rsidP="00E12CE7">
            <w:pPr>
              <w:jc w:val="right"/>
            </w:pPr>
            <w:r>
              <w:t>(1.880)</w:t>
            </w:r>
          </w:p>
        </w:tc>
        <w:tc>
          <w:tcPr>
            <w:tcW w:w="0" w:type="auto"/>
            <w:tcBorders>
              <w:bottom w:val="thick" w:sz="0" w:space="0" w:color="000000"/>
            </w:tcBorders>
          </w:tcPr>
          <w:p w14:paraId="48EC4AC0" w14:textId="77777777" w:rsidR="00E15049" w:rsidRDefault="00E15049" w:rsidP="00E12CE7">
            <w:pPr>
              <w:jc w:val="right"/>
            </w:pPr>
            <w:r>
              <w:t>34.5</w:t>
            </w:r>
          </w:p>
        </w:tc>
        <w:tc>
          <w:tcPr>
            <w:tcW w:w="0" w:type="auto"/>
            <w:tcBorders>
              <w:bottom w:val="thick" w:sz="0" w:space="0" w:color="000000"/>
            </w:tcBorders>
          </w:tcPr>
          <w:p w14:paraId="2BFC7B72" w14:textId="77777777" w:rsidR="00E15049" w:rsidRDefault="00E15049" w:rsidP="00E12CE7">
            <w:pPr>
              <w:jc w:val="right"/>
            </w:pPr>
            <w:r>
              <w:t>(1.783)</w:t>
            </w:r>
          </w:p>
        </w:tc>
        <w:tc>
          <w:tcPr>
            <w:tcW w:w="0" w:type="auto"/>
            <w:tcBorders>
              <w:bottom w:val="thick" w:sz="0" w:space="0" w:color="000000"/>
            </w:tcBorders>
          </w:tcPr>
          <w:p w14:paraId="10189A23" w14:textId="77777777" w:rsidR="00E15049" w:rsidRDefault="00E15049" w:rsidP="00E12CE7">
            <w:pPr>
              <w:jc w:val="right"/>
            </w:pPr>
            <w:r>
              <w:t>9.4</w:t>
            </w:r>
          </w:p>
        </w:tc>
        <w:tc>
          <w:tcPr>
            <w:tcW w:w="0" w:type="auto"/>
            <w:tcBorders>
              <w:bottom w:val="thick" w:sz="0" w:space="0" w:color="000000"/>
            </w:tcBorders>
          </w:tcPr>
          <w:p w14:paraId="1ADDDC67" w14:textId="77777777" w:rsidR="00E15049" w:rsidRDefault="00E15049" w:rsidP="00E12CE7">
            <w:pPr>
              <w:jc w:val="right"/>
            </w:pPr>
            <w:r>
              <w:t>(1.071)</w:t>
            </w:r>
          </w:p>
        </w:tc>
        <w:tc>
          <w:tcPr>
            <w:tcW w:w="0" w:type="auto"/>
            <w:tcBorders>
              <w:bottom w:val="thick" w:sz="0" w:space="0" w:color="000000"/>
            </w:tcBorders>
          </w:tcPr>
          <w:p w14:paraId="4C5D0AEC" w14:textId="77777777" w:rsidR="00E15049" w:rsidRDefault="00E15049" w:rsidP="00E12CE7">
            <w:pPr>
              <w:jc w:val="right"/>
            </w:pPr>
            <w:r>
              <w:t>100.0</w:t>
            </w:r>
          </w:p>
        </w:tc>
        <w:tc>
          <w:tcPr>
            <w:tcW w:w="0" w:type="auto"/>
            <w:tcBorders>
              <w:bottom w:val="thick" w:sz="0" w:space="0" w:color="000000"/>
            </w:tcBorders>
          </w:tcPr>
          <w:p w14:paraId="2878DFB8" w14:textId="77777777" w:rsidR="00E15049" w:rsidRDefault="00E15049" w:rsidP="00E12CE7">
            <w:pPr>
              <w:jc w:val="right"/>
            </w:pPr>
            <w:r>
              <w:t>992</w:t>
            </w:r>
          </w:p>
        </w:tc>
      </w:tr>
      <w:tr w:rsidR="00E15049" w14:paraId="511F0419" w14:textId="77777777" w:rsidTr="00E12CE7">
        <w:trPr>
          <w:jc w:val="center"/>
        </w:trPr>
        <w:tc>
          <w:tcPr>
            <w:tcW w:w="0" w:type="auto"/>
            <w:gridSpan w:val="9"/>
            <w:tcBorders>
              <w:top w:val="thick" w:sz="0" w:space="0" w:color="000000"/>
            </w:tcBorders>
          </w:tcPr>
          <w:p w14:paraId="5B93D353" w14:textId="77777777" w:rsidR="00E15049" w:rsidRDefault="00E15049" w:rsidP="00E12CE7">
            <w:r>
              <w:rPr>
                <w:sz w:val="18"/>
              </w:rPr>
              <w:t>Pearson: Uncorrected chi2(</w:t>
            </w:r>
            <w:proofErr w:type="gramStart"/>
            <w:r>
              <w:rPr>
                <w:sz w:val="18"/>
              </w:rPr>
              <w:t>4)=</w:t>
            </w:r>
            <w:proofErr w:type="gramEnd"/>
            <w:r>
              <w:rPr>
                <w:sz w:val="18"/>
              </w:rPr>
              <w:t xml:space="preserve"> 21.500</w:t>
            </w:r>
          </w:p>
        </w:tc>
      </w:tr>
      <w:tr w:rsidR="00E15049" w14:paraId="7AB0C46B" w14:textId="77777777" w:rsidTr="00E12CE7">
        <w:trPr>
          <w:jc w:val="center"/>
        </w:trPr>
        <w:tc>
          <w:tcPr>
            <w:tcW w:w="0" w:type="auto"/>
            <w:gridSpan w:val="9"/>
          </w:tcPr>
          <w:p w14:paraId="2DED10F8" w14:textId="77777777" w:rsidR="00E15049" w:rsidRDefault="00E15049" w:rsidP="00E12CE7">
            <w:r>
              <w:rPr>
                <w:sz w:val="18"/>
              </w:rPr>
              <w:t xml:space="preserve">Design-based </w:t>
            </w:r>
            <w:proofErr w:type="gramStart"/>
            <w:r>
              <w:rPr>
                <w:sz w:val="18"/>
              </w:rPr>
              <w:t>F(</w:t>
            </w:r>
            <w:proofErr w:type="gramEnd"/>
            <w:r>
              <w:rPr>
                <w:sz w:val="18"/>
              </w:rPr>
              <w:t>3.69, 265.61)= 3.331</w:t>
            </w:r>
          </w:p>
        </w:tc>
      </w:tr>
      <w:tr w:rsidR="00E15049" w14:paraId="5683C73C" w14:textId="77777777" w:rsidTr="00E12CE7">
        <w:trPr>
          <w:jc w:val="center"/>
        </w:trPr>
        <w:tc>
          <w:tcPr>
            <w:tcW w:w="0" w:type="auto"/>
            <w:gridSpan w:val="9"/>
            <w:tcBorders>
              <w:bottom w:val="thick" w:sz="0" w:space="0" w:color="000000"/>
            </w:tcBorders>
          </w:tcPr>
          <w:p w14:paraId="6A6C4444" w14:textId="77777777" w:rsidR="00E15049" w:rsidRDefault="00E15049" w:rsidP="00E12CE7">
            <w:r>
              <w:rPr>
                <w:sz w:val="18"/>
              </w:rPr>
              <w:t>P-value= 0.013</w:t>
            </w:r>
          </w:p>
        </w:tc>
      </w:tr>
      <w:tr w:rsidR="00E15049" w14:paraId="1C38FDD8" w14:textId="77777777" w:rsidTr="00E12CE7">
        <w:trPr>
          <w:jc w:val="center"/>
        </w:trPr>
        <w:tc>
          <w:tcPr>
            <w:tcW w:w="0" w:type="auto"/>
            <w:tcBorders>
              <w:top w:val="thick" w:sz="0" w:space="0" w:color="000000"/>
            </w:tcBorders>
          </w:tcPr>
          <w:p w14:paraId="187F1D2B" w14:textId="77777777" w:rsidR="00E15049" w:rsidRDefault="00E15049" w:rsidP="00E12CE7">
            <w:r>
              <w:rPr>
                <w:i/>
              </w:rPr>
              <w:t>Cohesion Index</w:t>
            </w:r>
          </w:p>
        </w:tc>
        <w:tc>
          <w:tcPr>
            <w:tcW w:w="0" w:type="auto"/>
            <w:tcBorders>
              <w:top w:val="thick" w:sz="0" w:space="0" w:color="000000"/>
            </w:tcBorders>
          </w:tcPr>
          <w:p w14:paraId="5F8EC253" w14:textId="77777777" w:rsidR="00E15049" w:rsidRDefault="00E15049" w:rsidP="00E12CE7"/>
        </w:tc>
        <w:tc>
          <w:tcPr>
            <w:tcW w:w="0" w:type="auto"/>
            <w:tcBorders>
              <w:top w:val="thick" w:sz="0" w:space="0" w:color="000000"/>
            </w:tcBorders>
          </w:tcPr>
          <w:p w14:paraId="02C1E3D7" w14:textId="77777777" w:rsidR="00E15049" w:rsidRDefault="00E15049" w:rsidP="00E12CE7"/>
        </w:tc>
        <w:tc>
          <w:tcPr>
            <w:tcW w:w="0" w:type="auto"/>
            <w:tcBorders>
              <w:top w:val="thick" w:sz="0" w:space="0" w:color="000000"/>
            </w:tcBorders>
          </w:tcPr>
          <w:p w14:paraId="634E61FB" w14:textId="77777777" w:rsidR="00E15049" w:rsidRDefault="00E15049" w:rsidP="00E12CE7"/>
        </w:tc>
        <w:tc>
          <w:tcPr>
            <w:tcW w:w="0" w:type="auto"/>
            <w:tcBorders>
              <w:top w:val="thick" w:sz="0" w:space="0" w:color="000000"/>
            </w:tcBorders>
          </w:tcPr>
          <w:p w14:paraId="5111C0D6" w14:textId="77777777" w:rsidR="00E15049" w:rsidRDefault="00E15049" w:rsidP="00E12CE7"/>
        </w:tc>
        <w:tc>
          <w:tcPr>
            <w:tcW w:w="0" w:type="auto"/>
            <w:tcBorders>
              <w:top w:val="thick" w:sz="0" w:space="0" w:color="000000"/>
            </w:tcBorders>
          </w:tcPr>
          <w:p w14:paraId="311FBCBE" w14:textId="77777777" w:rsidR="00E15049" w:rsidRDefault="00E15049" w:rsidP="00E12CE7"/>
        </w:tc>
        <w:tc>
          <w:tcPr>
            <w:tcW w:w="0" w:type="auto"/>
            <w:tcBorders>
              <w:top w:val="thick" w:sz="0" w:space="0" w:color="000000"/>
            </w:tcBorders>
          </w:tcPr>
          <w:p w14:paraId="29988730" w14:textId="77777777" w:rsidR="00E15049" w:rsidRDefault="00E15049" w:rsidP="00E12CE7"/>
        </w:tc>
        <w:tc>
          <w:tcPr>
            <w:tcW w:w="0" w:type="auto"/>
            <w:tcBorders>
              <w:top w:val="thick" w:sz="0" w:space="0" w:color="000000"/>
            </w:tcBorders>
          </w:tcPr>
          <w:p w14:paraId="5B86FED3" w14:textId="77777777" w:rsidR="00E15049" w:rsidRDefault="00E15049" w:rsidP="00E12CE7"/>
        </w:tc>
        <w:tc>
          <w:tcPr>
            <w:tcW w:w="0" w:type="auto"/>
            <w:tcBorders>
              <w:top w:val="thick" w:sz="0" w:space="0" w:color="000000"/>
            </w:tcBorders>
          </w:tcPr>
          <w:p w14:paraId="64EABBF1" w14:textId="77777777" w:rsidR="00E15049" w:rsidRDefault="00E15049" w:rsidP="00E12CE7"/>
        </w:tc>
      </w:tr>
      <w:tr w:rsidR="00E15049" w14:paraId="27D288C7" w14:textId="77777777" w:rsidTr="00E12CE7">
        <w:trPr>
          <w:jc w:val="center"/>
        </w:trPr>
        <w:tc>
          <w:tcPr>
            <w:tcW w:w="0" w:type="auto"/>
          </w:tcPr>
          <w:p w14:paraId="516F1385" w14:textId="77777777" w:rsidR="00E15049" w:rsidRDefault="00E15049" w:rsidP="00E12CE7">
            <w:r>
              <w:t>Not Fair, Not Helpful, Not Trustworthy</w:t>
            </w:r>
          </w:p>
        </w:tc>
        <w:tc>
          <w:tcPr>
            <w:tcW w:w="0" w:type="auto"/>
          </w:tcPr>
          <w:p w14:paraId="2D4CBD2B" w14:textId="77777777" w:rsidR="00E15049" w:rsidRDefault="00E15049" w:rsidP="00E12CE7">
            <w:pPr>
              <w:jc w:val="right"/>
            </w:pPr>
            <w:r>
              <w:t>47.2</w:t>
            </w:r>
          </w:p>
        </w:tc>
        <w:tc>
          <w:tcPr>
            <w:tcW w:w="0" w:type="auto"/>
          </w:tcPr>
          <w:p w14:paraId="7401EB04" w14:textId="77777777" w:rsidR="00E15049" w:rsidRDefault="00E15049" w:rsidP="00E12CE7">
            <w:pPr>
              <w:jc w:val="right"/>
            </w:pPr>
            <w:r>
              <w:t>(3.120)</w:t>
            </w:r>
          </w:p>
        </w:tc>
        <w:tc>
          <w:tcPr>
            <w:tcW w:w="0" w:type="auto"/>
          </w:tcPr>
          <w:p w14:paraId="08A1F4D6" w14:textId="77777777" w:rsidR="00E15049" w:rsidRDefault="00E15049" w:rsidP="00E12CE7">
            <w:pPr>
              <w:jc w:val="right"/>
            </w:pPr>
            <w:r>
              <w:t>39.9</w:t>
            </w:r>
          </w:p>
        </w:tc>
        <w:tc>
          <w:tcPr>
            <w:tcW w:w="0" w:type="auto"/>
          </w:tcPr>
          <w:p w14:paraId="483A7D4C" w14:textId="77777777" w:rsidR="00E15049" w:rsidRDefault="00E15049" w:rsidP="00E12CE7">
            <w:pPr>
              <w:jc w:val="right"/>
            </w:pPr>
            <w:r>
              <w:t>(3.274)</w:t>
            </w:r>
          </w:p>
        </w:tc>
        <w:tc>
          <w:tcPr>
            <w:tcW w:w="0" w:type="auto"/>
          </w:tcPr>
          <w:p w14:paraId="06E5B85C" w14:textId="77777777" w:rsidR="00E15049" w:rsidRDefault="00E15049" w:rsidP="00E12CE7">
            <w:pPr>
              <w:jc w:val="right"/>
            </w:pPr>
            <w:r>
              <w:t>12.9</w:t>
            </w:r>
          </w:p>
        </w:tc>
        <w:tc>
          <w:tcPr>
            <w:tcW w:w="0" w:type="auto"/>
          </w:tcPr>
          <w:p w14:paraId="35DE5C8B" w14:textId="77777777" w:rsidR="00E15049" w:rsidRDefault="00E15049" w:rsidP="00E12CE7">
            <w:pPr>
              <w:jc w:val="right"/>
            </w:pPr>
            <w:r>
              <w:t>(2.040)</w:t>
            </w:r>
          </w:p>
        </w:tc>
        <w:tc>
          <w:tcPr>
            <w:tcW w:w="0" w:type="auto"/>
          </w:tcPr>
          <w:p w14:paraId="2E910009" w14:textId="77777777" w:rsidR="00E15049" w:rsidRDefault="00E15049" w:rsidP="00E12CE7">
            <w:pPr>
              <w:jc w:val="right"/>
            </w:pPr>
            <w:r>
              <w:t>100.0</w:t>
            </w:r>
          </w:p>
        </w:tc>
        <w:tc>
          <w:tcPr>
            <w:tcW w:w="0" w:type="auto"/>
          </w:tcPr>
          <w:p w14:paraId="0BBB3450" w14:textId="77777777" w:rsidR="00E15049" w:rsidRDefault="00E15049" w:rsidP="00E12CE7">
            <w:pPr>
              <w:jc w:val="right"/>
            </w:pPr>
            <w:r>
              <w:t>330</w:t>
            </w:r>
          </w:p>
        </w:tc>
      </w:tr>
      <w:tr w:rsidR="00E15049" w14:paraId="1BEBFB13" w14:textId="77777777" w:rsidTr="00E12CE7">
        <w:trPr>
          <w:jc w:val="center"/>
        </w:trPr>
        <w:tc>
          <w:tcPr>
            <w:tcW w:w="0" w:type="auto"/>
          </w:tcPr>
          <w:p w14:paraId="52D5F81C" w14:textId="77777777" w:rsidR="00E15049" w:rsidRDefault="00E15049" w:rsidP="00E12CE7">
            <w:r>
              <w:t>At least two No</w:t>
            </w:r>
          </w:p>
        </w:tc>
        <w:tc>
          <w:tcPr>
            <w:tcW w:w="0" w:type="auto"/>
          </w:tcPr>
          <w:p w14:paraId="759C1E63" w14:textId="77777777" w:rsidR="00E15049" w:rsidRDefault="00E15049" w:rsidP="00E12CE7">
            <w:pPr>
              <w:jc w:val="right"/>
            </w:pPr>
            <w:r>
              <w:t>55.7</w:t>
            </w:r>
          </w:p>
        </w:tc>
        <w:tc>
          <w:tcPr>
            <w:tcW w:w="0" w:type="auto"/>
          </w:tcPr>
          <w:p w14:paraId="0146C277" w14:textId="77777777" w:rsidR="00E15049" w:rsidRDefault="00E15049" w:rsidP="00E12CE7">
            <w:pPr>
              <w:jc w:val="right"/>
            </w:pPr>
            <w:r>
              <w:t>(3.983)</w:t>
            </w:r>
          </w:p>
        </w:tc>
        <w:tc>
          <w:tcPr>
            <w:tcW w:w="0" w:type="auto"/>
          </w:tcPr>
          <w:p w14:paraId="129F0482" w14:textId="77777777" w:rsidR="00E15049" w:rsidRDefault="00E15049" w:rsidP="00E12CE7">
            <w:pPr>
              <w:jc w:val="right"/>
            </w:pPr>
            <w:r>
              <w:t>39.1</w:t>
            </w:r>
          </w:p>
        </w:tc>
        <w:tc>
          <w:tcPr>
            <w:tcW w:w="0" w:type="auto"/>
          </w:tcPr>
          <w:p w14:paraId="797CA852" w14:textId="77777777" w:rsidR="00E15049" w:rsidRDefault="00E15049" w:rsidP="00E12CE7">
            <w:pPr>
              <w:jc w:val="right"/>
            </w:pPr>
            <w:r>
              <w:t>(3.942)</w:t>
            </w:r>
          </w:p>
        </w:tc>
        <w:tc>
          <w:tcPr>
            <w:tcW w:w="0" w:type="auto"/>
          </w:tcPr>
          <w:p w14:paraId="3E5246DD" w14:textId="77777777" w:rsidR="00E15049" w:rsidRDefault="00E15049" w:rsidP="00E12CE7">
            <w:pPr>
              <w:jc w:val="right"/>
            </w:pPr>
            <w:r>
              <w:t>5.2</w:t>
            </w:r>
          </w:p>
        </w:tc>
        <w:tc>
          <w:tcPr>
            <w:tcW w:w="0" w:type="auto"/>
          </w:tcPr>
          <w:p w14:paraId="75757242" w14:textId="77777777" w:rsidR="00E15049" w:rsidRDefault="00E15049" w:rsidP="00E12CE7">
            <w:pPr>
              <w:jc w:val="right"/>
            </w:pPr>
            <w:r>
              <w:t>(1.365)</w:t>
            </w:r>
          </w:p>
        </w:tc>
        <w:tc>
          <w:tcPr>
            <w:tcW w:w="0" w:type="auto"/>
          </w:tcPr>
          <w:p w14:paraId="35AD5659" w14:textId="77777777" w:rsidR="00E15049" w:rsidRDefault="00E15049" w:rsidP="00E12CE7">
            <w:pPr>
              <w:jc w:val="right"/>
            </w:pPr>
            <w:r>
              <w:t>100.0</w:t>
            </w:r>
          </w:p>
        </w:tc>
        <w:tc>
          <w:tcPr>
            <w:tcW w:w="0" w:type="auto"/>
          </w:tcPr>
          <w:p w14:paraId="55D65E49" w14:textId="77777777" w:rsidR="00E15049" w:rsidRDefault="00E15049" w:rsidP="00E12CE7">
            <w:pPr>
              <w:jc w:val="right"/>
            </w:pPr>
            <w:r>
              <w:t>244</w:t>
            </w:r>
          </w:p>
        </w:tc>
      </w:tr>
      <w:tr w:rsidR="00E15049" w14:paraId="36AB7243" w14:textId="77777777" w:rsidTr="00E12CE7">
        <w:trPr>
          <w:jc w:val="center"/>
        </w:trPr>
        <w:tc>
          <w:tcPr>
            <w:tcW w:w="0" w:type="auto"/>
          </w:tcPr>
          <w:p w14:paraId="470BD89A" w14:textId="77777777" w:rsidR="00E15049" w:rsidRDefault="00E15049" w:rsidP="00E12CE7">
            <w:r>
              <w:t>At least two Yes</w:t>
            </w:r>
          </w:p>
        </w:tc>
        <w:tc>
          <w:tcPr>
            <w:tcW w:w="0" w:type="auto"/>
          </w:tcPr>
          <w:p w14:paraId="2C815779" w14:textId="77777777" w:rsidR="00E15049" w:rsidRDefault="00E15049" w:rsidP="00E12CE7">
            <w:pPr>
              <w:jc w:val="right"/>
            </w:pPr>
            <w:r>
              <w:t>57.7</w:t>
            </w:r>
          </w:p>
        </w:tc>
        <w:tc>
          <w:tcPr>
            <w:tcW w:w="0" w:type="auto"/>
          </w:tcPr>
          <w:p w14:paraId="79059A64" w14:textId="77777777" w:rsidR="00E15049" w:rsidRDefault="00E15049" w:rsidP="00E12CE7">
            <w:pPr>
              <w:jc w:val="right"/>
            </w:pPr>
            <w:r>
              <w:t>(3.291)</w:t>
            </w:r>
          </w:p>
        </w:tc>
        <w:tc>
          <w:tcPr>
            <w:tcW w:w="0" w:type="auto"/>
          </w:tcPr>
          <w:p w14:paraId="6700DB92" w14:textId="77777777" w:rsidR="00E15049" w:rsidRDefault="00E15049" w:rsidP="00E12CE7">
            <w:pPr>
              <w:jc w:val="right"/>
            </w:pPr>
            <w:r>
              <w:t>35.3</w:t>
            </w:r>
          </w:p>
        </w:tc>
        <w:tc>
          <w:tcPr>
            <w:tcW w:w="0" w:type="auto"/>
          </w:tcPr>
          <w:p w14:paraId="26F469F3" w14:textId="77777777" w:rsidR="00E15049" w:rsidRDefault="00E15049" w:rsidP="00E12CE7">
            <w:pPr>
              <w:jc w:val="right"/>
            </w:pPr>
            <w:r>
              <w:t>(3.499)</w:t>
            </w:r>
          </w:p>
        </w:tc>
        <w:tc>
          <w:tcPr>
            <w:tcW w:w="0" w:type="auto"/>
          </w:tcPr>
          <w:p w14:paraId="09915710" w14:textId="77777777" w:rsidR="00E15049" w:rsidRDefault="00E15049" w:rsidP="00E12CE7">
            <w:pPr>
              <w:jc w:val="right"/>
            </w:pPr>
            <w:r>
              <w:t>6.9</w:t>
            </w:r>
          </w:p>
        </w:tc>
        <w:tc>
          <w:tcPr>
            <w:tcW w:w="0" w:type="auto"/>
          </w:tcPr>
          <w:p w14:paraId="27C5B4BD" w14:textId="77777777" w:rsidR="00E15049" w:rsidRDefault="00E15049" w:rsidP="00E12CE7">
            <w:pPr>
              <w:jc w:val="right"/>
            </w:pPr>
            <w:r>
              <w:t>(1.508)</w:t>
            </w:r>
          </w:p>
        </w:tc>
        <w:tc>
          <w:tcPr>
            <w:tcW w:w="0" w:type="auto"/>
          </w:tcPr>
          <w:p w14:paraId="66B38BC7" w14:textId="77777777" w:rsidR="00E15049" w:rsidRDefault="00E15049" w:rsidP="00E12CE7">
            <w:pPr>
              <w:jc w:val="right"/>
            </w:pPr>
            <w:r>
              <w:t>100.0</w:t>
            </w:r>
          </w:p>
        </w:tc>
        <w:tc>
          <w:tcPr>
            <w:tcW w:w="0" w:type="auto"/>
          </w:tcPr>
          <w:p w14:paraId="11063853" w14:textId="77777777" w:rsidR="00E15049" w:rsidRDefault="00E15049" w:rsidP="00E12CE7">
            <w:pPr>
              <w:jc w:val="right"/>
            </w:pPr>
            <w:r>
              <w:t>297</w:t>
            </w:r>
          </w:p>
        </w:tc>
      </w:tr>
      <w:tr w:rsidR="00E15049" w14:paraId="69D85D1A" w14:textId="77777777" w:rsidTr="00E12CE7">
        <w:trPr>
          <w:jc w:val="center"/>
        </w:trPr>
        <w:tc>
          <w:tcPr>
            <w:tcW w:w="0" w:type="auto"/>
          </w:tcPr>
          <w:p w14:paraId="6A4B5153" w14:textId="77777777" w:rsidR="00E15049" w:rsidRDefault="00E15049" w:rsidP="00E12CE7">
            <w:r>
              <w:t>Fair, Helpful, and Trustworthy</w:t>
            </w:r>
          </w:p>
        </w:tc>
        <w:tc>
          <w:tcPr>
            <w:tcW w:w="0" w:type="auto"/>
          </w:tcPr>
          <w:p w14:paraId="667BC6F3" w14:textId="77777777" w:rsidR="00E15049" w:rsidRDefault="00E15049" w:rsidP="00E12CE7">
            <w:pPr>
              <w:jc w:val="right"/>
            </w:pPr>
            <w:r>
              <w:t>56.3</w:t>
            </w:r>
          </w:p>
        </w:tc>
        <w:tc>
          <w:tcPr>
            <w:tcW w:w="0" w:type="auto"/>
          </w:tcPr>
          <w:p w14:paraId="358C4466" w14:textId="77777777" w:rsidR="00E15049" w:rsidRDefault="00E15049" w:rsidP="00E12CE7">
            <w:pPr>
              <w:jc w:val="right"/>
            </w:pPr>
            <w:r>
              <w:t>(2.872)</w:t>
            </w:r>
          </w:p>
        </w:tc>
        <w:tc>
          <w:tcPr>
            <w:tcW w:w="0" w:type="auto"/>
          </w:tcPr>
          <w:p w14:paraId="6128DB03" w14:textId="77777777" w:rsidR="00E15049" w:rsidRDefault="00E15049" w:rsidP="00E12CE7">
            <w:pPr>
              <w:jc w:val="right"/>
            </w:pPr>
            <w:r>
              <w:t>39.1</w:t>
            </w:r>
          </w:p>
        </w:tc>
        <w:tc>
          <w:tcPr>
            <w:tcW w:w="0" w:type="auto"/>
          </w:tcPr>
          <w:p w14:paraId="7766F9BF" w14:textId="77777777" w:rsidR="00E15049" w:rsidRDefault="00E15049" w:rsidP="00E12CE7">
            <w:pPr>
              <w:jc w:val="right"/>
            </w:pPr>
            <w:r>
              <w:t>(3.247)</w:t>
            </w:r>
          </w:p>
        </w:tc>
        <w:tc>
          <w:tcPr>
            <w:tcW w:w="0" w:type="auto"/>
          </w:tcPr>
          <w:p w14:paraId="448817A9" w14:textId="77777777" w:rsidR="00E15049" w:rsidRDefault="00E15049" w:rsidP="00E12CE7">
            <w:pPr>
              <w:jc w:val="right"/>
            </w:pPr>
            <w:r>
              <w:t>4.6</w:t>
            </w:r>
          </w:p>
        </w:tc>
        <w:tc>
          <w:tcPr>
            <w:tcW w:w="0" w:type="auto"/>
          </w:tcPr>
          <w:p w14:paraId="3400913A" w14:textId="77777777" w:rsidR="00E15049" w:rsidRDefault="00E15049" w:rsidP="00E12CE7">
            <w:pPr>
              <w:jc w:val="right"/>
            </w:pPr>
            <w:r>
              <w:t>(1.290)</w:t>
            </w:r>
          </w:p>
        </w:tc>
        <w:tc>
          <w:tcPr>
            <w:tcW w:w="0" w:type="auto"/>
          </w:tcPr>
          <w:p w14:paraId="14D027F4" w14:textId="77777777" w:rsidR="00E15049" w:rsidRDefault="00E15049" w:rsidP="00E12CE7">
            <w:pPr>
              <w:jc w:val="right"/>
            </w:pPr>
            <w:r>
              <w:t>100.0</w:t>
            </w:r>
          </w:p>
        </w:tc>
        <w:tc>
          <w:tcPr>
            <w:tcW w:w="0" w:type="auto"/>
          </w:tcPr>
          <w:p w14:paraId="109972DE" w14:textId="77777777" w:rsidR="00E15049" w:rsidRDefault="00E15049" w:rsidP="00E12CE7">
            <w:pPr>
              <w:jc w:val="right"/>
            </w:pPr>
            <w:r>
              <w:t>266</w:t>
            </w:r>
          </w:p>
        </w:tc>
      </w:tr>
      <w:tr w:rsidR="00E15049" w14:paraId="0C179E8E" w14:textId="77777777" w:rsidTr="00E12CE7">
        <w:trPr>
          <w:jc w:val="center"/>
        </w:trPr>
        <w:tc>
          <w:tcPr>
            <w:tcW w:w="0" w:type="auto"/>
            <w:tcBorders>
              <w:bottom w:val="thick" w:sz="0" w:space="0" w:color="000000"/>
            </w:tcBorders>
          </w:tcPr>
          <w:p w14:paraId="2C789FF7" w14:textId="77777777" w:rsidR="00E15049" w:rsidRDefault="00E15049" w:rsidP="00E12CE7">
            <w:r>
              <w:t>Total</w:t>
            </w:r>
          </w:p>
        </w:tc>
        <w:tc>
          <w:tcPr>
            <w:tcW w:w="0" w:type="auto"/>
            <w:tcBorders>
              <w:bottom w:val="thick" w:sz="0" w:space="0" w:color="000000"/>
            </w:tcBorders>
          </w:tcPr>
          <w:p w14:paraId="2A9D8153" w14:textId="77777777" w:rsidR="00E15049" w:rsidRDefault="00E15049" w:rsidP="00E12CE7">
            <w:pPr>
              <w:jc w:val="right"/>
            </w:pPr>
            <w:r>
              <w:t>53.9</w:t>
            </w:r>
          </w:p>
        </w:tc>
        <w:tc>
          <w:tcPr>
            <w:tcW w:w="0" w:type="auto"/>
            <w:tcBorders>
              <w:bottom w:val="thick" w:sz="0" w:space="0" w:color="000000"/>
            </w:tcBorders>
          </w:tcPr>
          <w:p w14:paraId="777728A3" w14:textId="77777777" w:rsidR="00E15049" w:rsidRDefault="00E15049" w:rsidP="00E12CE7">
            <w:pPr>
              <w:jc w:val="right"/>
            </w:pPr>
            <w:r>
              <w:t>(1.781)</w:t>
            </w:r>
          </w:p>
        </w:tc>
        <w:tc>
          <w:tcPr>
            <w:tcW w:w="0" w:type="auto"/>
            <w:tcBorders>
              <w:bottom w:val="thick" w:sz="0" w:space="0" w:color="000000"/>
            </w:tcBorders>
          </w:tcPr>
          <w:p w14:paraId="315EED1A" w14:textId="77777777" w:rsidR="00E15049" w:rsidRDefault="00E15049" w:rsidP="00E12CE7">
            <w:pPr>
              <w:jc w:val="right"/>
            </w:pPr>
            <w:r>
              <w:t>38.3</w:t>
            </w:r>
          </w:p>
        </w:tc>
        <w:tc>
          <w:tcPr>
            <w:tcW w:w="0" w:type="auto"/>
            <w:tcBorders>
              <w:bottom w:val="thick" w:sz="0" w:space="0" w:color="000000"/>
            </w:tcBorders>
          </w:tcPr>
          <w:p w14:paraId="21BAC9E6" w14:textId="77777777" w:rsidR="00E15049" w:rsidRDefault="00E15049" w:rsidP="00E12CE7">
            <w:pPr>
              <w:jc w:val="right"/>
            </w:pPr>
            <w:r>
              <w:t>(1.785)</w:t>
            </w:r>
          </w:p>
        </w:tc>
        <w:tc>
          <w:tcPr>
            <w:tcW w:w="0" w:type="auto"/>
            <w:tcBorders>
              <w:bottom w:val="thick" w:sz="0" w:space="0" w:color="000000"/>
            </w:tcBorders>
          </w:tcPr>
          <w:p w14:paraId="15E05306" w14:textId="77777777" w:rsidR="00E15049" w:rsidRDefault="00E15049" w:rsidP="00E12CE7">
            <w:pPr>
              <w:jc w:val="right"/>
            </w:pPr>
            <w:r>
              <w:t>7.7</w:t>
            </w:r>
          </w:p>
        </w:tc>
        <w:tc>
          <w:tcPr>
            <w:tcW w:w="0" w:type="auto"/>
            <w:tcBorders>
              <w:bottom w:val="thick" w:sz="0" w:space="0" w:color="000000"/>
            </w:tcBorders>
          </w:tcPr>
          <w:p w14:paraId="59DDD82F" w14:textId="77777777" w:rsidR="00E15049" w:rsidRDefault="00E15049" w:rsidP="00E12CE7">
            <w:pPr>
              <w:jc w:val="right"/>
            </w:pPr>
            <w:r>
              <w:t>(0.842)</w:t>
            </w:r>
          </w:p>
        </w:tc>
        <w:tc>
          <w:tcPr>
            <w:tcW w:w="0" w:type="auto"/>
            <w:tcBorders>
              <w:bottom w:val="thick" w:sz="0" w:space="0" w:color="000000"/>
            </w:tcBorders>
          </w:tcPr>
          <w:p w14:paraId="2EBB5619" w14:textId="77777777" w:rsidR="00E15049" w:rsidRDefault="00E15049" w:rsidP="00E12CE7">
            <w:pPr>
              <w:jc w:val="right"/>
            </w:pPr>
            <w:r>
              <w:t>100.0</w:t>
            </w:r>
          </w:p>
        </w:tc>
        <w:tc>
          <w:tcPr>
            <w:tcW w:w="0" w:type="auto"/>
            <w:tcBorders>
              <w:bottom w:val="thick" w:sz="0" w:space="0" w:color="000000"/>
            </w:tcBorders>
          </w:tcPr>
          <w:p w14:paraId="63E2BA72" w14:textId="77777777" w:rsidR="00E15049" w:rsidRDefault="00E15049" w:rsidP="00E12CE7">
            <w:pPr>
              <w:jc w:val="right"/>
            </w:pPr>
            <w:r>
              <w:t>1,137</w:t>
            </w:r>
          </w:p>
        </w:tc>
      </w:tr>
      <w:tr w:rsidR="00E15049" w14:paraId="50C0C128" w14:textId="77777777" w:rsidTr="00E12CE7">
        <w:trPr>
          <w:jc w:val="center"/>
        </w:trPr>
        <w:tc>
          <w:tcPr>
            <w:tcW w:w="0" w:type="auto"/>
            <w:gridSpan w:val="9"/>
            <w:tcBorders>
              <w:top w:val="thick" w:sz="0" w:space="0" w:color="000000"/>
            </w:tcBorders>
          </w:tcPr>
          <w:p w14:paraId="012A59B9" w14:textId="77777777" w:rsidR="00E15049" w:rsidRDefault="00E15049" w:rsidP="00E12CE7">
            <w:r>
              <w:rPr>
                <w:sz w:val="18"/>
              </w:rPr>
              <w:t>Pearson: Uncorrected chi2(</w:t>
            </w:r>
            <w:proofErr w:type="gramStart"/>
            <w:r>
              <w:rPr>
                <w:sz w:val="18"/>
              </w:rPr>
              <w:t>6)=</w:t>
            </w:r>
            <w:proofErr w:type="gramEnd"/>
            <w:r>
              <w:rPr>
                <w:sz w:val="18"/>
              </w:rPr>
              <w:t xml:space="preserve"> 21.982</w:t>
            </w:r>
          </w:p>
        </w:tc>
      </w:tr>
      <w:tr w:rsidR="00E15049" w14:paraId="74CEF881" w14:textId="77777777" w:rsidTr="00E12CE7">
        <w:trPr>
          <w:jc w:val="center"/>
        </w:trPr>
        <w:tc>
          <w:tcPr>
            <w:tcW w:w="0" w:type="auto"/>
            <w:gridSpan w:val="9"/>
          </w:tcPr>
          <w:p w14:paraId="0DBF0928" w14:textId="77777777" w:rsidR="00E15049" w:rsidRDefault="00E15049" w:rsidP="00E12CE7">
            <w:r>
              <w:rPr>
                <w:sz w:val="18"/>
              </w:rPr>
              <w:t xml:space="preserve">Design-based </w:t>
            </w:r>
            <w:proofErr w:type="gramStart"/>
            <w:r>
              <w:rPr>
                <w:sz w:val="18"/>
              </w:rPr>
              <w:t>F(</w:t>
            </w:r>
            <w:proofErr w:type="gramEnd"/>
            <w:r>
              <w:rPr>
                <w:sz w:val="18"/>
              </w:rPr>
              <w:t>5.32, 393.53)= 3.061</w:t>
            </w:r>
          </w:p>
        </w:tc>
      </w:tr>
      <w:tr w:rsidR="00E15049" w14:paraId="4AAF3D68" w14:textId="77777777" w:rsidTr="00E12CE7">
        <w:trPr>
          <w:jc w:val="center"/>
        </w:trPr>
        <w:tc>
          <w:tcPr>
            <w:tcW w:w="0" w:type="auto"/>
            <w:gridSpan w:val="9"/>
            <w:tcBorders>
              <w:bottom w:val="thick" w:sz="0" w:space="0" w:color="000000"/>
            </w:tcBorders>
          </w:tcPr>
          <w:p w14:paraId="432056D0" w14:textId="77777777" w:rsidR="00E15049" w:rsidRDefault="00E15049" w:rsidP="00E12CE7">
            <w:r>
              <w:rPr>
                <w:sz w:val="18"/>
              </w:rPr>
              <w:t>P-value= 0.009</w:t>
            </w:r>
          </w:p>
        </w:tc>
      </w:tr>
      <w:tr w:rsidR="00E15049" w14:paraId="350B6C7E" w14:textId="77777777" w:rsidTr="00E12CE7">
        <w:trPr>
          <w:jc w:val="center"/>
        </w:trPr>
        <w:tc>
          <w:tcPr>
            <w:tcW w:w="0" w:type="auto"/>
            <w:gridSpan w:val="9"/>
            <w:tcBorders>
              <w:top w:val="thick" w:sz="0" w:space="0" w:color="000000"/>
            </w:tcBorders>
          </w:tcPr>
          <w:p w14:paraId="3FD3A270" w14:textId="77777777" w:rsidR="00E15049" w:rsidRDefault="00E15049" w:rsidP="00E12CE7">
            <w:r>
              <w:rPr>
                <w:sz w:val="16"/>
              </w:rPr>
              <w:t>Source: 03_GSS_ANES_merge</w:t>
            </w:r>
          </w:p>
        </w:tc>
      </w:tr>
    </w:tbl>
    <w:p w14:paraId="4B912473" w14:textId="5C041BAC" w:rsidR="00E15049" w:rsidRDefault="00E15049" w:rsidP="00E15049">
      <w:pPr>
        <w:spacing w:line="480" w:lineRule="auto"/>
        <w:rPr>
          <w:rFonts w:ascii="Times New Roman" w:eastAsia="Times New Roman" w:hAnsi="Times New Roman" w:cs="Times New Roman"/>
          <w:color w:val="000000"/>
          <w:sz w:val="24"/>
          <w:szCs w:val="24"/>
        </w:rPr>
      </w:pPr>
    </w:p>
    <w:p w14:paraId="21EF5EF8" w14:textId="77777777" w:rsidR="00E15049" w:rsidRDefault="00E15049" w:rsidP="00E15049">
      <w:pPr>
        <w:jc w:val="center"/>
        <w:rPr>
          <w:sz w:val="24"/>
        </w:rPr>
      </w:pPr>
      <w:commentRangeStart w:id="22"/>
      <w:r>
        <w:rPr>
          <w:i/>
          <w:sz w:val="24"/>
        </w:rPr>
        <w:t>Table 3: Main Variables</w:t>
      </w:r>
      <w:commentRangeEnd w:id="22"/>
      <w:r w:rsidR="00BA3877">
        <w:rPr>
          <w:rStyle w:val="CommentReference"/>
        </w:rPr>
        <w:commentReference w:id="22"/>
      </w:r>
    </w:p>
    <w:tbl>
      <w:tblPr>
        <w:tblStyle w:val="TableGrid"/>
        <w:tblW w:w="500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3886"/>
        <w:gridCol w:w="607"/>
        <w:gridCol w:w="851"/>
        <w:gridCol w:w="607"/>
        <w:gridCol w:w="851"/>
        <w:gridCol w:w="718"/>
        <w:gridCol w:w="1250"/>
      </w:tblGrid>
      <w:tr w:rsidR="00E15049" w14:paraId="0E2103E8" w14:textId="77777777" w:rsidTr="00E12CE7">
        <w:trPr>
          <w:jc w:val="center"/>
        </w:trPr>
        <w:tc>
          <w:tcPr>
            <w:tcW w:w="0" w:type="auto"/>
            <w:tcBorders>
              <w:top w:val="thick" w:sz="0" w:space="0" w:color="000000"/>
            </w:tcBorders>
          </w:tcPr>
          <w:p w14:paraId="771B2390" w14:textId="77777777" w:rsidR="00E15049" w:rsidRDefault="00E15049" w:rsidP="00E12CE7"/>
        </w:tc>
        <w:tc>
          <w:tcPr>
            <w:tcW w:w="0" w:type="auto"/>
            <w:gridSpan w:val="5"/>
            <w:tcBorders>
              <w:top w:val="thick" w:sz="0" w:space="0" w:color="000000"/>
              <w:bottom w:val="thick" w:sz="0" w:space="0" w:color="000000"/>
            </w:tcBorders>
          </w:tcPr>
          <w:p w14:paraId="6730327D" w14:textId="77777777" w:rsidR="00E15049" w:rsidRDefault="00E15049" w:rsidP="00E12CE7">
            <w:pPr>
              <w:jc w:val="center"/>
            </w:pPr>
            <w:r>
              <w:rPr>
                <w:i/>
              </w:rPr>
              <w:t>year</w:t>
            </w:r>
          </w:p>
        </w:tc>
        <w:tc>
          <w:tcPr>
            <w:tcW w:w="0" w:type="auto"/>
            <w:tcBorders>
              <w:top w:val="thick" w:sz="0" w:space="0" w:color="000000"/>
            </w:tcBorders>
          </w:tcPr>
          <w:p w14:paraId="3F0DC3E5" w14:textId="77777777" w:rsidR="00E15049" w:rsidRDefault="00E15049" w:rsidP="00E12CE7"/>
        </w:tc>
      </w:tr>
      <w:tr w:rsidR="00E15049" w14:paraId="51E17EE3" w14:textId="77777777" w:rsidTr="00E12CE7">
        <w:trPr>
          <w:jc w:val="center"/>
        </w:trPr>
        <w:tc>
          <w:tcPr>
            <w:tcW w:w="0" w:type="auto"/>
          </w:tcPr>
          <w:p w14:paraId="239F9B59" w14:textId="77777777" w:rsidR="00E15049" w:rsidRDefault="00E15049" w:rsidP="00E12CE7"/>
        </w:tc>
        <w:tc>
          <w:tcPr>
            <w:tcW w:w="0" w:type="auto"/>
            <w:gridSpan w:val="2"/>
            <w:tcBorders>
              <w:top w:val="thick" w:sz="0" w:space="0" w:color="000000"/>
              <w:bottom w:val="thick" w:sz="0" w:space="0" w:color="000000"/>
            </w:tcBorders>
          </w:tcPr>
          <w:p w14:paraId="3D17646C" w14:textId="77777777" w:rsidR="00E15049" w:rsidRDefault="00E15049" w:rsidP="00E12CE7">
            <w:pPr>
              <w:jc w:val="center"/>
            </w:pPr>
            <w:r>
              <w:rPr>
                <w:i/>
              </w:rPr>
              <w:t>2018</w:t>
            </w:r>
          </w:p>
        </w:tc>
        <w:tc>
          <w:tcPr>
            <w:tcW w:w="0" w:type="auto"/>
            <w:gridSpan w:val="2"/>
            <w:tcBorders>
              <w:top w:val="thick" w:sz="0" w:space="0" w:color="000000"/>
              <w:bottom w:val="thick" w:sz="0" w:space="0" w:color="000000"/>
            </w:tcBorders>
          </w:tcPr>
          <w:p w14:paraId="45745AD3" w14:textId="77777777" w:rsidR="00E15049" w:rsidRDefault="00E15049" w:rsidP="00E12CE7">
            <w:pPr>
              <w:jc w:val="center"/>
            </w:pPr>
            <w:r>
              <w:rPr>
                <w:i/>
              </w:rPr>
              <w:t>2020</w:t>
            </w:r>
          </w:p>
        </w:tc>
        <w:tc>
          <w:tcPr>
            <w:tcW w:w="0" w:type="auto"/>
            <w:tcBorders>
              <w:bottom w:val="thick" w:sz="0" w:space="0" w:color="000000"/>
            </w:tcBorders>
          </w:tcPr>
          <w:p w14:paraId="1BCD3775" w14:textId="77777777" w:rsidR="00E15049" w:rsidRDefault="00E15049" w:rsidP="00E12CE7">
            <w:pPr>
              <w:jc w:val="center"/>
            </w:pPr>
            <w:r>
              <w:rPr>
                <w:i/>
              </w:rPr>
              <w:t>Total</w:t>
            </w:r>
          </w:p>
        </w:tc>
        <w:tc>
          <w:tcPr>
            <w:tcW w:w="0" w:type="auto"/>
          </w:tcPr>
          <w:p w14:paraId="2AD53F13" w14:textId="77777777" w:rsidR="00E15049" w:rsidRDefault="00E15049" w:rsidP="00E12CE7">
            <w:pPr>
              <w:jc w:val="center"/>
            </w:pPr>
            <w:r>
              <w:rPr>
                <w:i/>
              </w:rPr>
              <w:t>Sample size</w:t>
            </w:r>
          </w:p>
        </w:tc>
      </w:tr>
      <w:tr w:rsidR="00E15049" w14:paraId="4DA27894" w14:textId="77777777" w:rsidTr="00E12CE7">
        <w:trPr>
          <w:jc w:val="center"/>
        </w:trPr>
        <w:tc>
          <w:tcPr>
            <w:tcW w:w="0" w:type="auto"/>
            <w:tcBorders>
              <w:bottom w:val="thick" w:sz="0" w:space="0" w:color="000000"/>
            </w:tcBorders>
          </w:tcPr>
          <w:p w14:paraId="52CDB324" w14:textId="77777777" w:rsidR="00E15049" w:rsidRDefault="00E15049" w:rsidP="00E12CE7">
            <w:pPr>
              <w:jc w:val="center"/>
            </w:pPr>
          </w:p>
        </w:tc>
        <w:tc>
          <w:tcPr>
            <w:tcW w:w="0" w:type="auto"/>
            <w:tcBorders>
              <w:top w:val="thick" w:sz="0" w:space="0" w:color="000000"/>
              <w:bottom w:val="thick" w:sz="0" w:space="0" w:color="000000"/>
            </w:tcBorders>
          </w:tcPr>
          <w:p w14:paraId="385E3C67" w14:textId="77777777" w:rsidR="00E15049" w:rsidRDefault="00E15049" w:rsidP="00E12CE7">
            <w:pPr>
              <w:jc w:val="center"/>
            </w:pPr>
            <w:r>
              <w:t>%</w:t>
            </w:r>
          </w:p>
        </w:tc>
        <w:tc>
          <w:tcPr>
            <w:tcW w:w="0" w:type="auto"/>
            <w:tcBorders>
              <w:top w:val="thick" w:sz="0" w:space="0" w:color="000000"/>
              <w:bottom w:val="thick" w:sz="0" w:space="0" w:color="000000"/>
            </w:tcBorders>
          </w:tcPr>
          <w:p w14:paraId="12400A78" w14:textId="77777777" w:rsidR="00E15049" w:rsidRDefault="00E15049" w:rsidP="00E12CE7">
            <w:pPr>
              <w:jc w:val="center"/>
            </w:pPr>
            <w:r>
              <w:t>SE</w:t>
            </w:r>
          </w:p>
        </w:tc>
        <w:tc>
          <w:tcPr>
            <w:tcW w:w="0" w:type="auto"/>
            <w:tcBorders>
              <w:top w:val="thick" w:sz="0" w:space="0" w:color="000000"/>
              <w:bottom w:val="thick" w:sz="0" w:space="0" w:color="000000"/>
            </w:tcBorders>
          </w:tcPr>
          <w:p w14:paraId="3DDE6946" w14:textId="77777777" w:rsidR="00E15049" w:rsidRDefault="00E15049" w:rsidP="00E12CE7">
            <w:pPr>
              <w:jc w:val="center"/>
            </w:pPr>
            <w:r>
              <w:t>%</w:t>
            </w:r>
          </w:p>
        </w:tc>
        <w:tc>
          <w:tcPr>
            <w:tcW w:w="0" w:type="auto"/>
            <w:tcBorders>
              <w:top w:val="thick" w:sz="0" w:space="0" w:color="000000"/>
              <w:bottom w:val="thick" w:sz="0" w:space="0" w:color="000000"/>
            </w:tcBorders>
          </w:tcPr>
          <w:p w14:paraId="18796771" w14:textId="77777777" w:rsidR="00E15049" w:rsidRDefault="00E15049" w:rsidP="00E12CE7">
            <w:pPr>
              <w:jc w:val="center"/>
            </w:pPr>
            <w:r>
              <w:t>SE</w:t>
            </w:r>
          </w:p>
        </w:tc>
        <w:tc>
          <w:tcPr>
            <w:tcW w:w="0" w:type="auto"/>
            <w:tcBorders>
              <w:top w:val="thick" w:sz="0" w:space="0" w:color="000000"/>
              <w:bottom w:val="thick" w:sz="0" w:space="0" w:color="000000"/>
            </w:tcBorders>
          </w:tcPr>
          <w:p w14:paraId="048218B2" w14:textId="77777777" w:rsidR="00E15049" w:rsidRDefault="00E15049" w:rsidP="00E12CE7">
            <w:pPr>
              <w:jc w:val="center"/>
            </w:pPr>
            <w:r>
              <w:t>%</w:t>
            </w:r>
          </w:p>
        </w:tc>
        <w:tc>
          <w:tcPr>
            <w:tcW w:w="0" w:type="auto"/>
            <w:tcBorders>
              <w:bottom w:val="thick" w:sz="0" w:space="0" w:color="000000"/>
            </w:tcBorders>
          </w:tcPr>
          <w:p w14:paraId="0DFA1273" w14:textId="77777777" w:rsidR="00E15049" w:rsidRDefault="00E15049" w:rsidP="00E12CE7">
            <w:pPr>
              <w:jc w:val="center"/>
            </w:pPr>
          </w:p>
        </w:tc>
      </w:tr>
      <w:tr w:rsidR="00E15049" w14:paraId="02DCCA20" w14:textId="77777777" w:rsidTr="00E12CE7">
        <w:trPr>
          <w:jc w:val="center"/>
        </w:trPr>
        <w:tc>
          <w:tcPr>
            <w:tcW w:w="0" w:type="auto"/>
            <w:tcBorders>
              <w:top w:val="thick" w:sz="0" w:space="0" w:color="000000"/>
            </w:tcBorders>
          </w:tcPr>
          <w:p w14:paraId="6CF8A572" w14:textId="77777777" w:rsidR="00E15049" w:rsidRDefault="00E15049" w:rsidP="00E12CE7">
            <w:r>
              <w:rPr>
                <w:i/>
              </w:rPr>
              <w:t>General Happiness</w:t>
            </w:r>
          </w:p>
        </w:tc>
        <w:tc>
          <w:tcPr>
            <w:tcW w:w="0" w:type="auto"/>
            <w:tcBorders>
              <w:top w:val="thick" w:sz="0" w:space="0" w:color="000000"/>
            </w:tcBorders>
          </w:tcPr>
          <w:p w14:paraId="19F004E5" w14:textId="77777777" w:rsidR="00E15049" w:rsidRDefault="00E15049" w:rsidP="00E12CE7"/>
        </w:tc>
        <w:tc>
          <w:tcPr>
            <w:tcW w:w="0" w:type="auto"/>
            <w:tcBorders>
              <w:top w:val="thick" w:sz="0" w:space="0" w:color="000000"/>
            </w:tcBorders>
          </w:tcPr>
          <w:p w14:paraId="27F8900C" w14:textId="77777777" w:rsidR="00E15049" w:rsidRDefault="00E15049" w:rsidP="00E12CE7"/>
        </w:tc>
        <w:tc>
          <w:tcPr>
            <w:tcW w:w="0" w:type="auto"/>
            <w:tcBorders>
              <w:top w:val="thick" w:sz="0" w:space="0" w:color="000000"/>
            </w:tcBorders>
          </w:tcPr>
          <w:p w14:paraId="05BAE172" w14:textId="77777777" w:rsidR="00E15049" w:rsidRDefault="00E15049" w:rsidP="00E12CE7"/>
        </w:tc>
        <w:tc>
          <w:tcPr>
            <w:tcW w:w="0" w:type="auto"/>
            <w:tcBorders>
              <w:top w:val="thick" w:sz="0" w:space="0" w:color="000000"/>
            </w:tcBorders>
          </w:tcPr>
          <w:p w14:paraId="6D679805" w14:textId="77777777" w:rsidR="00E15049" w:rsidRDefault="00E15049" w:rsidP="00E12CE7"/>
        </w:tc>
        <w:tc>
          <w:tcPr>
            <w:tcW w:w="0" w:type="auto"/>
            <w:tcBorders>
              <w:top w:val="thick" w:sz="0" w:space="0" w:color="000000"/>
            </w:tcBorders>
          </w:tcPr>
          <w:p w14:paraId="3A3FEE34" w14:textId="77777777" w:rsidR="00E15049" w:rsidRDefault="00E15049" w:rsidP="00E12CE7"/>
        </w:tc>
        <w:tc>
          <w:tcPr>
            <w:tcW w:w="0" w:type="auto"/>
            <w:tcBorders>
              <w:top w:val="thick" w:sz="0" w:space="0" w:color="000000"/>
            </w:tcBorders>
          </w:tcPr>
          <w:p w14:paraId="41A21A6E" w14:textId="77777777" w:rsidR="00E15049" w:rsidRDefault="00E15049" w:rsidP="00E12CE7"/>
        </w:tc>
      </w:tr>
      <w:tr w:rsidR="00E15049" w14:paraId="4F8DC563" w14:textId="77777777" w:rsidTr="00E12CE7">
        <w:trPr>
          <w:jc w:val="center"/>
        </w:trPr>
        <w:tc>
          <w:tcPr>
            <w:tcW w:w="0" w:type="auto"/>
          </w:tcPr>
          <w:p w14:paraId="6B42F122" w14:textId="77777777" w:rsidR="00E15049" w:rsidRDefault="00E15049" w:rsidP="00E12CE7">
            <w:r>
              <w:t>very happy</w:t>
            </w:r>
          </w:p>
        </w:tc>
        <w:tc>
          <w:tcPr>
            <w:tcW w:w="0" w:type="auto"/>
          </w:tcPr>
          <w:p w14:paraId="02299873" w14:textId="77777777" w:rsidR="00E15049" w:rsidRDefault="00E15049" w:rsidP="00E12CE7">
            <w:pPr>
              <w:jc w:val="right"/>
            </w:pPr>
            <w:r>
              <w:t>63.6</w:t>
            </w:r>
          </w:p>
        </w:tc>
        <w:tc>
          <w:tcPr>
            <w:tcW w:w="0" w:type="auto"/>
          </w:tcPr>
          <w:p w14:paraId="10CA17F9" w14:textId="77777777" w:rsidR="00E15049" w:rsidRDefault="00E15049" w:rsidP="00E12CE7">
            <w:pPr>
              <w:jc w:val="right"/>
            </w:pPr>
            <w:r>
              <w:t>(1.786)</w:t>
            </w:r>
          </w:p>
        </w:tc>
        <w:tc>
          <w:tcPr>
            <w:tcW w:w="0" w:type="auto"/>
          </w:tcPr>
          <w:p w14:paraId="340654AC" w14:textId="77777777" w:rsidR="00E15049" w:rsidRDefault="00E15049" w:rsidP="00E12CE7">
            <w:pPr>
              <w:jc w:val="right"/>
            </w:pPr>
            <w:r>
              <w:t>36.4</w:t>
            </w:r>
          </w:p>
        </w:tc>
        <w:tc>
          <w:tcPr>
            <w:tcW w:w="0" w:type="auto"/>
          </w:tcPr>
          <w:p w14:paraId="71EB1137" w14:textId="77777777" w:rsidR="00E15049" w:rsidRDefault="00E15049" w:rsidP="00E12CE7">
            <w:pPr>
              <w:jc w:val="right"/>
            </w:pPr>
            <w:r>
              <w:t>(1.786)</w:t>
            </w:r>
          </w:p>
        </w:tc>
        <w:tc>
          <w:tcPr>
            <w:tcW w:w="0" w:type="auto"/>
          </w:tcPr>
          <w:p w14:paraId="620056CD" w14:textId="77777777" w:rsidR="00E15049" w:rsidRDefault="00E15049" w:rsidP="00E12CE7">
            <w:pPr>
              <w:jc w:val="right"/>
            </w:pPr>
            <w:r>
              <w:t>100.0</w:t>
            </w:r>
          </w:p>
        </w:tc>
        <w:tc>
          <w:tcPr>
            <w:tcW w:w="0" w:type="auto"/>
          </w:tcPr>
          <w:p w14:paraId="420EDEFF" w14:textId="77777777" w:rsidR="00E15049" w:rsidRDefault="00E15049" w:rsidP="00E12CE7">
            <w:pPr>
              <w:jc w:val="right"/>
            </w:pPr>
            <w:r>
              <w:t>508</w:t>
            </w:r>
          </w:p>
        </w:tc>
      </w:tr>
      <w:tr w:rsidR="00E15049" w14:paraId="2EC218EC" w14:textId="77777777" w:rsidTr="00E12CE7">
        <w:trPr>
          <w:jc w:val="center"/>
        </w:trPr>
        <w:tc>
          <w:tcPr>
            <w:tcW w:w="0" w:type="auto"/>
          </w:tcPr>
          <w:p w14:paraId="0CDA3E42" w14:textId="77777777" w:rsidR="00E15049" w:rsidRDefault="00E15049" w:rsidP="00E12CE7">
            <w:r>
              <w:t>pretty happy</w:t>
            </w:r>
          </w:p>
        </w:tc>
        <w:tc>
          <w:tcPr>
            <w:tcW w:w="0" w:type="auto"/>
          </w:tcPr>
          <w:p w14:paraId="2B9334E8" w14:textId="77777777" w:rsidR="00E15049" w:rsidRDefault="00E15049" w:rsidP="00E12CE7">
            <w:pPr>
              <w:jc w:val="right"/>
            </w:pPr>
            <w:r>
              <w:t>54.9</w:t>
            </w:r>
          </w:p>
        </w:tc>
        <w:tc>
          <w:tcPr>
            <w:tcW w:w="0" w:type="auto"/>
          </w:tcPr>
          <w:p w14:paraId="49617455" w14:textId="77777777" w:rsidR="00E15049" w:rsidRDefault="00E15049" w:rsidP="00E12CE7">
            <w:pPr>
              <w:jc w:val="right"/>
            </w:pPr>
            <w:r>
              <w:t>(1.286)</w:t>
            </w:r>
          </w:p>
        </w:tc>
        <w:tc>
          <w:tcPr>
            <w:tcW w:w="0" w:type="auto"/>
          </w:tcPr>
          <w:p w14:paraId="3AB8C8BB" w14:textId="77777777" w:rsidR="00E15049" w:rsidRDefault="00E15049" w:rsidP="00E12CE7">
            <w:pPr>
              <w:jc w:val="right"/>
            </w:pPr>
            <w:r>
              <w:t>45.1</w:t>
            </w:r>
          </w:p>
        </w:tc>
        <w:tc>
          <w:tcPr>
            <w:tcW w:w="0" w:type="auto"/>
          </w:tcPr>
          <w:p w14:paraId="5DF97E55" w14:textId="77777777" w:rsidR="00E15049" w:rsidRDefault="00E15049" w:rsidP="00E12CE7">
            <w:pPr>
              <w:jc w:val="right"/>
            </w:pPr>
            <w:r>
              <w:t>(1.286)</w:t>
            </w:r>
          </w:p>
        </w:tc>
        <w:tc>
          <w:tcPr>
            <w:tcW w:w="0" w:type="auto"/>
          </w:tcPr>
          <w:p w14:paraId="477058E5" w14:textId="77777777" w:rsidR="00E15049" w:rsidRDefault="00E15049" w:rsidP="00E12CE7">
            <w:pPr>
              <w:jc w:val="right"/>
            </w:pPr>
            <w:r>
              <w:t>100.0</w:t>
            </w:r>
          </w:p>
        </w:tc>
        <w:tc>
          <w:tcPr>
            <w:tcW w:w="0" w:type="auto"/>
          </w:tcPr>
          <w:p w14:paraId="3C0F371D" w14:textId="77777777" w:rsidR="00E15049" w:rsidRDefault="00E15049" w:rsidP="00E12CE7">
            <w:pPr>
              <w:jc w:val="right"/>
            </w:pPr>
            <w:r>
              <w:t>1,079</w:t>
            </w:r>
          </w:p>
        </w:tc>
      </w:tr>
      <w:tr w:rsidR="00E15049" w14:paraId="17C13EFF" w14:textId="77777777" w:rsidTr="00E12CE7">
        <w:trPr>
          <w:jc w:val="center"/>
        </w:trPr>
        <w:tc>
          <w:tcPr>
            <w:tcW w:w="0" w:type="auto"/>
          </w:tcPr>
          <w:p w14:paraId="6742D0DA" w14:textId="77777777" w:rsidR="00E15049" w:rsidRDefault="00E15049" w:rsidP="00E12CE7">
            <w:r>
              <w:t>not too happy</w:t>
            </w:r>
          </w:p>
        </w:tc>
        <w:tc>
          <w:tcPr>
            <w:tcW w:w="0" w:type="auto"/>
          </w:tcPr>
          <w:p w14:paraId="0953211A" w14:textId="77777777" w:rsidR="00E15049" w:rsidRDefault="00E15049" w:rsidP="00E12CE7">
            <w:pPr>
              <w:jc w:val="right"/>
            </w:pPr>
            <w:r>
              <w:t>34.4</w:t>
            </w:r>
          </w:p>
        </w:tc>
        <w:tc>
          <w:tcPr>
            <w:tcW w:w="0" w:type="auto"/>
          </w:tcPr>
          <w:p w14:paraId="5529971E" w14:textId="77777777" w:rsidR="00E15049" w:rsidRDefault="00E15049" w:rsidP="00E12CE7">
            <w:pPr>
              <w:jc w:val="right"/>
            </w:pPr>
            <w:r>
              <w:t>(2.521)</w:t>
            </w:r>
          </w:p>
        </w:tc>
        <w:tc>
          <w:tcPr>
            <w:tcW w:w="0" w:type="auto"/>
          </w:tcPr>
          <w:p w14:paraId="37974E56" w14:textId="77777777" w:rsidR="00E15049" w:rsidRDefault="00E15049" w:rsidP="00E12CE7">
            <w:pPr>
              <w:jc w:val="right"/>
            </w:pPr>
            <w:r>
              <w:t>65.6</w:t>
            </w:r>
          </w:p>
        </w:tc>
        <w:tc>
          <w:tcPr>
            <w:tcW w:w="0" w:type="auto"/>
          </w:tcPr>
          <w:p w14:paraId="42A51D6C" w14:textId="77777777" w:rsidR="00E15049" w:rsidRDefault="00E15049" w:rsidP="00E12CE7">
            <w:pPr>
              <w:jc w:val="right"/>
            </w:pPr>
            <w:r>
              <w:t>(2.521)</w:t>
            </w:r>
          </w:p>
        </w:tc>
        <w:tc>
          <w:tcPr>
            <w:tcW w:w="0" w:type="auto"/>
          </w:tcPr>
          <w:p w14:paraId="53668C74" w14:textId="77777777" w:rsidR="00E15049" w:rsidRDefault="00E15049" w:rsidP="00E12CE7">
            <w:pPr>
              <w:jc w:val="right"/>
            </w:pPr>
            <w:r>
              <w:t>100.0</w:t>
            </w:r>
          </w:p>
        </w:tc>
        <w:tc>
          <w:tcPr>
            <w:tcW w:w="0" w:type="auto"/>
          </w:tcPr>
          <w:p w14:paraId="20271E47" w14:textId="77777777" w:rsidR="00E15049" w:rsidRDefault="00E15049" w:rsidP="00E12CE7">
            <w:pPr>
              <w:jc w:val="right"/>
            </w:pPr>
            <w:r>
              <w:t>437</w:t>
            </w:r>
          </w:p>
        </w:tc>
      </w:tr>
      <w:tr w:rsidR="00E15049" w14:paraId="429A2A2B" w14:textId="77777777" w:rsidTr="00E12CE7">
        <w:trPr>
          <w:jc w:val="center"/>
        </w:trPr>
        <w:tc>
          <w:tcPr>
            <w:tcW w:w="0" w:type="auto"/>
            <w:tcBorders>
              <w:bottom w:val="thick" w:sz="0" w:space="0" w:color="000000"/>
            </w:tcBorders>
          </w:tcPr>
          <w:p w14:paraId="6B9A6EC3" w14:textId="77777777" w:rsidR="00E15049" w:rsidRDefault="00E15049" w:rsidP="00E12CE7">
            <w:r>
              <w:t>Total</w:t>
            </w:r>
          </w:p>
        </w:tc>
        <w:tc>
          <w:tcPr>
            <w:tcW w:w="0" w:type="auto"/>
            <w:tcBorders>
              <w:bottom w:val="thick" w:sz="0" w:space="0" w:color="000000"/>
            </w:tcBorders>
          </w:tcPr>
          <w:p w14:paraId="1E981C8A" w14:textId="77777777" w:rsidR="00E15049" w:rsidRDefault="00E15049" w:rsidP="00E12CE7">
            <w:pPr>
              <w:jc w:val="right"/>
            </w:pPr>
            <w:r>
              <w:t>53.1</w:t>
            </w:r>
          </w:p>
        </w:tc>
        <w:tc>
          <w:tcPr>
            <w:tcW w:w="0" w:type="auto"/>
            <w:tcBorders>
              <w:bottom w:val="thick" w:sz="0" w:space="0" w:color="000000"/>
            </w:tcBorders>
          </w:tcPr>
          <w:p w14:paraId="4C8B8A9C" w14:textId="77777777" w:rsidR="00E15049" w:rsidRDefault="00E15049" w:rsidP="00E12CE7">
            <w:pPr>
              <w:jc w:val="right"/>
            </w:pPr>
            <w:r>
              <w:t>(0.470)</w:t>
            </w:r>
          </w:p>
        </w:tc>
        <w:tc>
          <w:tcPr>
            <w:tcW w:w="0" w:type="auto"/>
            <w:tcBorders>
              <w:bottom w:val="thick" w:sz="0" w:space="0" w:color="000000"/>
            </w:tcBorders>
          </w:tcPr>
          <w:p w14:paraId="20517085" w14:textId="77777777" w:rsidR="00E15049" w:rsidRDefault="00E15049" w:rsidP="00E12CE7">
            <w:pPr>
              <w:jc w:val="right"/>
            </w:pPr>
            <w:r>
              <w:t>46.9</w:t>
            </w:r>
          </w:p>
        </w:tc>
        <w:tc>
          <w:tcPr>
            <w:tcW w:w="0" w:type="auto"/>
            <w:tcBorders>
              <w:bottom w:val="thick" w:sz="0" w:space="0" w:color="000000"/>
            </w:tcBorders>
          </w:tcPr>
          <w:p w14:paraId="6F565CBB" w14:textId="77777777" w:rsidR="00E15049" w:rsidRDefault="00E15049" w:rsidP="00E12CE7">
            <w:pPr>
              <w:jc w:val="right"/>
            </w:pPr>
            <w:r>
              <w:t>(0.470)</w:t>
            </w:r>
          </w:p>
        </w:tc>
        <w:tc>
          <w:tcPr>
            <w:tcW w:w="0" w:type="auto"/>
            <w:tcBorders>
              <w:bottom w:val="thick" w:sz="0" w:space="0" w:color="000000"/>
            </w:tcBorders>
          </w:tcPr>
          <w:p w14:paraId="5F305789" w14:textId="77777777" w:rsidR="00E15049" w:rsidRDefault="00E15049" w:rsidP="00E12CE7">
            <w:pPr>
              <w:jc w:val="right"/>
            </w:pPr>
            <w:r>
              <w:t>100.0</w:t>
            </w:r>
          </w:p>
        </w:tc>
        <w:tc>
          <w:tcPr>
            <w:tcW w:w="0" w:type="auto"/>
            <w:tcBorders>
              <w:bottom w:val="thick" w:sz="0" w:space="0" w:color="000000"/>
            </w:tcBorders>
          </w:tcPr>
          <w:p w14:paraId="5C9B084C" w14:textId="77777777" w:rsidR="00E15049" w:rsidRDefault="00E15049" w:rsidP="00E12CE7">
            <w:pPr>
              <w:jc w:val="right"/>
            </w:pPr>
            <w:r>
              <w:t>2,024</w:t>
            </w:r>
          </w:p>
        </w:tc>
      </w:tr>
      <w:tr w:rsidR="00E15049" w14:paraId="516CE703" w14:textId="77777777" w:rsidTr="00E12CE7">
        <w:trPr>
          <w:jc w:val="center"/>
        </w:trPr>
        <w:tc>
          <w:tcPr>
            <w:tcW w:w="0" w:type="auto"/>
            <w:tcBorders>
              <w:top w:val="thick" w:sz="0" w:space="0" w:color="000000"/>
            </w:tcBorders>
          </w:tcPr>
          <w:p w14:paraId="2F50964E" w14:textId="77777777" w:rsidR="00E15049" w:rsidRDefault="00E15049" w:rsidP="00E12CE7">
            <w:r>
              <w:rPr>
                <w:i/>
              </w:rPr>
              <w:t>Perceived Health</w:t>
            </w:r>
          </w:p>
        </w:tc>
        <w:tc>
          <w:tcPr>
            <w:tcW w:w="0" w:type="auto"/>
            <w:tcBorders>
              <w:top w:val="thick" w:sz="0" w:space="0" w:color="000000"/>
            </w:tcBorders>
          </w:tcPr>
          <w:p w14:paraId="41A2EA47" w14:textId="77777777" w:rsidR="00E15049" w:rsidRDefault="00E15049" w:rsidP="00E12CE7"/>
        </w:tc>
        <w:tc>
          <w:tcPr>
            <w:tcW w:w="0" w:type="auto"/>
            <w:tcBorders>
              <w:top w:val="thick" w:sz="0" w:space="0" w:color="000000"/>
            </w:tcBorders>
          </w:tcPr>
          <w:p w14:paraId="22028B9F" w14:textId="77777777" w:rsidR="00E15049" w:rsidRDefault="00E15049" w:rsidP="00E12CE7"/>
        </w:tc>
        <w:tc>
          <w:tcPr>
            <w:tcW w:w="0" w:type="auto"/>
            <w:tcBorders>
              <w:top w:val="thick" w:sz="0" w:space="0" w:color="000000"/>
            </w:tcBorders>
          </w:tcPr>
          <w:p w14:paraId="56B326D5" w14:textId="77777777" w:rsidR="00E15049" w:rsidRDefault="00E15049" w:rsidP="00E12CE7"/>
        </w:tc>
        <w:tc>
          <w:tcPr>
            <w:tcW w:w="0" w:type="auto"/>
            <w:tcBorders>
              <w:top w:val="thick" w:sz="0" w:space="0" w:color="000000"/>
            </w:tcBorders>
          </w:tcPr>
          <w:p w14:paraId="31E58B94" w14:textId="77777777" w:rsidR="00E15049" w:rsidRDefault="00E15049" w:rsidP="00E12CE7"/>
        </w:tc>
        <w:tc>
          <w:tcPr>
            <w:tcW w:w="0" w:type="auto"/>
            <w:tcBorders>
              <w:top w:val="thick" w:sz="0" w:space="0" w:color="000000"/>
            </w:tcBorders>
          </w:tcPr>
          <w:p w14:paraId="4E286A35" w14:textId="77777777" w:rsidR="00E15049" w:rsidRDefault="00E15049" w:rsidP="00E12CE7"/>
        </w:tc>
        <w:tc>
          <w:tcPr>
            <w:tcW w:w="0" w:type="auto"/>
            <w:tcBorders>
              <w:top w:val="thick" w:sz="0" w:space="0" w:color="000000"/>
            </w:tcBorders>
          </w:tcPr>
          <w:p w14:paraId="7F7F4AFE" w14:textId="77777777" w:rsidR="00E15049" w:rsidRDefault="00E15049" w:rsidP="00E12CE7"/>
        </w:tc>
      </w:tr>
      <w:tr w:rsidR="00E15049" w14:paraId="6DCC52FB" w14:textId="77777777" w:rsidTr="00E12CE7">
        <w:trPr>
          <w:jc w:val="center"/>
        </w:trPr>
        <w:tc>
          <w:tcPr>
            <w:tcW w:w="0" w:type="auto"/>
          </w:tcPr>
          <w:p w14:paraId="59E737ED" w14:textId="77777777" w:rsidR="00E15049" w:rsidRDefault="00E15049" w:rsidP="00E12CE7">
            <w:r>
              <w:t>Excellent</w:t>
            </w:r>
          </w:p>
        </w:tc>
        <w:tc>
          <w:tcPr>
            <w:tcW w:w="0" w:type="auto"/>
          </w:tcPr>
          <w:p w14:paraId="16597723" w14:textId="77777777" w:rsidR="00E15049" w:rsidRDefault="00E15049" w:rsidP="00E12CE7">
            <w:pPr>
              <w:jc w:val="right"/>
            </w:pPr>
            <w:r>
              <w:t>58.6</w:t>
            </w:r>
          </w:p>
        </w:tc>
        <w:tc>
          <w:tcPr>
            <w:tcW w:w="0" w:type="auto"/>
          </w:tcPr>
          <w:p w14:paraId="013C2CBF" w14:textId="77777777" w:rsidR="00E15049" w:rsidRDefault="00E15049" w:rsidP="00E12CE7">
            <w:pPr>
              <w:jc w:val="right"/>
            </w:pPr>
            <w:r>
              <w:t>(2.391)</w:t>
            </w:r>
          </w:p>
        </w:tc>
        <w:tc>
          <w:tcPr>
            <w:tcW w:w="0" w:type="auto"/>
          </w:tcPr>
          <w:p w14:paraId="7C8D433F" w14:textId="77777777" w:rsidR="00E15049" w:rsidRDefault="00E15049" w:rsidP="00E12CE7">
            <w:pPr>
              <w:jc w:val="right"/>
            </w:pPr>
            <w:r>
              <w:t>41.4</w:t>
            </w:r>
          </w:p>
        </w:tc>
        <w:tc>
          <w:tcPr>
            <w:tcW w:w="0" w:type="auto"/>
          </w:tcPr>
          <w:p w14:paraId="5259BA01" w14:textId="77777777" w:rsidR="00E15049" w:rsidRDefault="00E15049" w:rsidP="00E12CE7">
            <w:pPr>
              <w:jc w:val="right"/>
            </w:pPr>
            <w:r>
              <w:t>(2.391)</w:t>
            </w:r>
          </w:p>
        </w:tc>
        <w:tc>
          <w:tcPr>
            <w:tcW w:w="0" w:type="auto"/>
          </w:tcPr>
          <w:p w14:paraId="57418FF4" w14:textId="77777777" w:rsidR="00E15049" w:rsidRDefault="00E15049" w:rsidP="00E12CE7">
            <w:pPr>
              <w:jc w:val="right"/>
            </w:pPr>
            <w:r>
              <w:t>100.0</w:t>
            </w:r>
          </w:p>
        </w:tc>
        <w:tc>
          <w:tcPr>
            <w:tcW w:w="0" w:type="auto"/>
          </w:tcPr>
          <w:p w14:paraId="093C6A72" w14:textId="77777777" w:rsidR="00E15049" w:rsidRDefault="00E15049" w:rsidP="00E12CE7">
            <w:pPr>
              <w:jc w:val="right"/>
            </w:pPr>
            <w:r>
              <w:t>292</w:t>
            </w:r>
          </w:p>
        </w:tc>
      </w:tr>
      <w:tr w:rsidR="00E15049" w14:paraId="3D54B071" w14:textId="77777777" w:rsidTr="00E12CE7">
        <w:trPr>
          <w:jc w:val="center"/>
        </w:trPr>
        <w:tc>
          <w:tcPr>
            <w:tcW w:w="0" w:type="auto"/>
          </w:tcPr>
          <w:p w14:paraId="52985088" w14:textId="77777777" w:rsidR="00E15049" w:rsidRDefault="00E15049" w:rsidP="00E12CE7">
            <w:r>
              <w:t>Acceptable</w:t>
            </w:r>
          </w:p>
        </w:tc>
        <w:tc>
          <w:tcPr>
            <w:tcW w:w="0" w:type="auto"/>
          </w:tcPr>
          <w:p w14:paraId="38565A3B" w14:textId="77777777" w:rsidR="00E15049" w:rsidRDefault="00E15049" w:rsidP="00E12CE7">
            <w:pPr>
              <w:jc w:val="right"/>
            </w:pPr>
            <w:r>
              <w:t>53.2</w:t>
            </w:r>
          </w:p>
        </w:tc>
        <w:tc>
          <w:tcPr>
            <w:tcW w:w="0" w:type="auto"/>
          </w:tcPr>
          <w:p w14:paraId="63D067B1" w14:textId="77777777" w:rsidR="00E15049" w:rsidRDefault="00E15049" w:rsidP="00E12CE7">
            <w:pPr>
              <w:jc w:val="right"/>
            </w:pPr>
            <w:r>
              <w:t>(1.382)</w:t>
            </w:r>
          </w:p>
        </w:tc>
        <w:tc>
          <w:tcPr>
            <w:tcW w:w="0" w:type="auto"/>
          </w:tcPr>
          <w:p w14:paraId="4D26DE79" w14:textId="77777777" w:rsidR="00E15049" w:rsidRDefault="00E15049" w:rsidP="00E12CE7">
            <w:pPr>
              <w:jc w:val="right"/>
            </w:pPr>
            <w:r>
              <w:t>46.8</w:t>
            </w:r>
          </w:p>
        </w:tc>
        <w:tc>
          <w:tcPr>
            <w:tcW w:w="0" w:type="auto"/>
          </w:tcPr>
          <w:p w14:paraId="67319462" w14:textId="77777777" w:rsidR="00E15049" w:rsidRDefault="00E15049" w:rsidP="00E12CE7">
            <w:pPr>
              <w:jc w:val="right"/>
            </w:pPr>
            <w:r>
              <w:t>(1.382)</w:t>
            </w:r>
          </w:p>
        </w:tc>
        <w:tc>
          <w:tcPr>
            <w:tcW w:w="0" w:type="auto"/>
          </w:tcPr>
          <w:p w14:paraId="741657ED" w14:textId="77777777" w:rsidR="00E15049" w:rsidRDefault="00E15049" w:rsidP="00E12CE7">
            <w:pPr>
              <w:jc w:val="right"/>
            </w:pPr>
            <w:r>
              <w:t>100.0</w:t>
            </w:r>
          </w:p>
        </w:tc>
        <w:tc>
          <w:tcPr>
            <w:tcW w:w="0" w:type="auto"/>
          </w:tcPr>
          <w:p w14:paraId="1838279F" w14:textId="77777777" w:rsidR="00E15049" w:rsidRDefault="00E15049" w:rsidP="00E12CE7">
            <w:pPr>
              <w:jc w:val="right"/>
            </w:pPr>
            <w:r>
              <w:t>698</w:t>
            </w:r>
          </w:p>
        </w:tc>
      </w:tr>
      <w:tr w:rsidR="00E15049" w14:paraId="50980C8C" w14:textId="77777777" w:rsidTr="00E12CE7">
        <w:trPr>
          <w:jc w:val="center"/>
        </w:trPr>
        <w:tc>
          <w:tcPr>
            <w:tcW w:w="0" w:type="auto"/>
          </w:tcPr>
          <w:p w14:paraId="7501A2EF" w14:textId="77777777" w:rsidR="00E15049" w:rsidRDefault="00E15049" w:rsidP="00E12CE7">
            <w:r>
              <w:t>Poor</w:t>
            </w:r>
          </w:p>
        </w:tc>
        <w:tc>
          <w:tcPr>
            <w:tcW w:w="0" w:type="auto"/>
          </w:tcPr>
          <w:p w14:paraId="5AD49A64" w14:textId="77777777" w:rsidR="00E15049" w:rsidRDefault="00E15049" w:rsidP="00E12CE7">
            <w:pPr>
              <w:jc w:val="right"/>
            </w:pPr>
            <w:r>
              <w:t>47.0</w:t>
            </w:r>
          </w:p>
        </w:tc>
        <w:tc>
          <w:tcPr>
            <w:tcW w:w="0" w:type="auto"/>
          </w:tcPr>
          <w:p w14:paraId="2933DA00" w14:textId="77777777" w:rsidR="00E15049" w:rsidRDefault="00E15049" w:rsidP="00E12CE7">
            <w:pPr>
              <w:jc w:val="right"/>
            </w:pPr>
            <w:r>
              <w:t>(2.897)</w:t>
            </w:r>
          </w:p>
        </w:tc>
        <w:tc>
          <w:tcPr>
            <w:tcW w:w="0" w:type="auto"/>
          </w:tcPr>
          <w:p w14:paraId="453F0C83" w14:textId="77777777" w:rsidR="00E15049" w:rsidRDefault="00E15049" w:rsidP="00E12CE7">
            <w:pPr>
              <w:jc w:val="right"/>
            </w:pPr>
            <w:r>
              <w:t>53.0</w:t>
            </w:r>
          </w:p>
        </w:tc>
        <w:tc>
          <w:tcPr>
            <w:tcW w:w="0" w:type="auto"/>
          </w:tcPr>
          <w:p w14:paraId="1ECFE79E" w14:textId="77777777" w:rsidR="00E15049" w:rsidRDefault="00E15049" w:rsidP="00E12CE7">
            <w:pPr>
              <w:jc w:val="right"/>
            </w:pPr>
            <w:r>
              <w:t>(2.897)</w:t>
            </w:r>
          </w:p>
        </w:tc>
        <w:tc>
          <w:tcPr>
            <w:tcW w:w="0" w:type="auto"/>
          </w:tcPr>
          <w:p w14:paraId="28F54CB3" w14:textId="77777777" w:rsidR="00E15049" w:rsidRDefault="00E15049" w:rsidP="00E12CE7">
            <w:pPr>
              <w:jc w:val="right"/>
            </w:pPr>
            <w:r>
              <w:t>100.0</w:t>
            </w:r>
          </w:p>
        </w:tc>
        <w:tc>
          <w:tcPr>
            <w:tcW w:w="0" w:type="auto"/>
          </w:tcPr>
          <w:p w14:paraId="658C409F" w14:textId="77777777" w:rsidR="00E15049" w:rsidRDefault="00E15049" w:rsidP="00E12CE7">
            <w:pPr>
              <w:jc w:val="right"/>
            </w:pPr>
            <w:r>
              <w:t>364</w:t>
            </w:r>
          </w:p>
        </w:tc>
      </w:tr>
      <w:tr w:rsidR="00E15049" w14:paraId="77338A29" w14:textId="77777777" w:rsidTr="00E12CE7">
        <w:trPr>
          <w:jc w:val="center"/>
        </w:trPr>
        <w:tc>
          <w:tcPr>
            <w:tcW w:w="0" w:type="auto"/>
            <w:tcBorders>
              <w:bottom w:val="thick" w:sz="0" w:space="0" w:color="000000"/>
            </w:tcBorders>
          </w:tcPr>
          <w:p w14:paraId="74262934" w14:textId="77777777" w:rsidR="00E15049" w:rsidRDefault="00E15049" w:rsidP="00E12CE7">
            <w:r>
              <w:t>Total</w:t>
            </w:r>
          </w:p>
        </w:tc>
        <w:tc>
          <w:tcPr>
            <w:tcW w:w="0" w:type="auto"/>
            <w:tcBorders>
              <w:bottom w:val="thick" w:sz="0" w:space="0" w:color="000000"/>
            </w:tcBorders>
          </w:tcPr>
          <w:p w14:paraId="7707A1A1" w14:textId="77777777" w:rsidR="00E15049" w:rsidRDefault="00E15049" w:rsidP="00E12CE7">
            <w:pPr>
              <w:jc w:val="right"/>
            </w:pPr>
            <w:r>
              <w:t>52.9</w:t>
            </w:r>
          </w:p>
        </w:tc>
        <w:tc>
          <w:tcPr>
            <w:tcW w:w="0" w:type="auto"/>
            <w:tcBorders>
              <w:bottom w:val="thick" w:sz="0" w:space="0" w:color="000000"/>
            </w:tcBorders>
          </w:tcPr>
          <w:p w14:paraId="7AD0937F" w14:textId="77777777" w:rsidR="00E15049" w:rsidRDefault="00E15049" w:rsidP="00E12CE7">
            <w:pPr>
              <w:jc w:val="right"/>
            </w:pPr>
            <w:r>
              <w:t>(0.615)</w:t>
            </w:r>
          </w:p>
        </w:tc>
        <w:tc>
          <w:tcPr>
            <w:tcW w:w="0" w:type="auto"/>
            <w:tcBorders>
              <w:bottom w:val="thick" w:sz="0" w:space="0" w:color="000000"/>
            </w:tcBorders>
          </w:tcPr>
          <w:p w14:paraId="2EB772A3" w14:textId="77777777" w:rsidR="00E15049" w:rsidRDefault="00E15049" w:rsidP="00E12CE7">
            <w:pPr>
              <w:jc w:val="right"/>
            </w:pPr>
            <w:r>
              <w:t>47.1</w:t>
            </w:r>
          </w:p>
        </w:tc>
        <w:tc>
          <w:tcPr>
            <w:tcW w:w="0" w:type="auto"/>
            <w:tcBorders>
              <w:bottom w:val="thick" w:sz="0" w:space="0" w:color="000000"/>
            </w:tcBorders>
          </w:tcPr>
          <w:p w14:paraId="4EB5A8A9" w14:textId="77777777" w:rsidR="00E15049" w:rsidRDefault="00E15049" w:rsidP="00E12CE7">
            <w:pPr>
              <w:jc w:val="right"/>
            </w:pPr>
            <w:r>
              <w:t>(0.615)</w:t>
            </w:r>
          </w:p>
        </w:tc>
        <w:tc>
          <w:tcPr>
            <w:tcW w:w="0" w:type="auto"/>
            <w:tcBorders>
              <w:bottom w:val="thick" w:sz="0" w:space="0" w:color="000000"/>
            </w:tcBorders>
          </w:tcPr>
          <w:p w14:paraId="2A14463E" w14:textId="77777777" w:rsidR="00E15049" w:rsidRDefault="00E15049" w:rsidP="00E12CE7">
            <w:pPr>
              <w:jc w:val="right"/>
            </w:pPr>
            <w:r>
              <w:t>100.0</w:t>
            </w:r>
          </w:p>
        </w:tc>
        <w:tc>
          <w:tcPr>
            <w:tcW w:w="0" w:type="auto"/>
            <w:tcBorders>
              <w:bottom w:val="thick" w:sz="0" w:space="0" w:color="000000"/>
            </w:tcBorders>
          </w:tcPr>
          <w:p w14:paraId="66D7931C" w14:textId="77777777" w:rsidR="00E15049" w:rsidRDefault="00E15049" w:rsidP="00E12CE7">
            <w:pPr>
              <w:jc w:val="right"/>
            </w:pPr>
            <w:r>
              <w:t>1,354</w:t>
            </w:r>
          </w:p>
        </w:tc>
      </w:tr>
      <w:tr w:rsidR="00E15049" w14:paraId="0AB1C100" w14:textId="77777777" w:rsidTr="00E12CE7">
        <w:trPr>
          <w:jc w:val="center"/>
        </w:trPr>
        <w:tc>
          <w:tcPr>
            <w:tcW w:w="0" w:type="auto"/>
            <w:tcBorders>
              <w:top w:val="thick" w:sz="0" w:space="0" w:color="000000"/>
            </w:tcBorders>
          </w:tcPr>
          <w:p w14:paraId="0F4843CE" w14:textId="77777777" w:rsidR="00E15049" w:rsidRDefault="00E15049" w:rsidP="00E12CE7">
            <w:r>
              <w:rPr>
                <w:i/>
              </w:rPr>
              <w:t>Cohesion Index</w:t>
            </w:r>
          </w:p>
        </w:tc>
        <w:tc>
          <w:tcPr>
            <w:tcW w:w="0" w:type="auto"/>
            <w:tcBorders>
              <w:top w:val="thick" w:sz="0" w:space="0" w:color="000000"/>
            </w:tcBorders>
          </w:tcPr>
          <w:p w14:paraId="625DE184" w14:textId="77777777" w:rsidR="00E15049" w:rsidRDefault="00E15049" w:rsidP="00E12CE7"/>
        </w:tc>
        <w:tc>
          <w:tcPr>
            <w:tcW w:w="0" w:type="auto"/>
            <w:tcBorders>
              <w:top w:val="thick" w:sz="0" w:space="0" w:color="000000"/>
            </w:tcBorders>
          </w:tcPr>
          <w:p w14:paraId="46A1812F" w14:textId="77777777" w:rsidR="00E15049" w:rsidRDefault="00E15049" w:rsidP="00E12CE7"/>
        </w:tc>
        <w:tc>
          <w:tcPr>
            <w:tcW w:w="0" w:type="auto"/>
            <w:tcBorders>
              <w:top w:val="thick" w:sz="0" w:space="0" w:color="000000"/>
            </w:tcBorders>
          </w:tcPr>
          <w:p w14:paraId="3CE5C80F" w14:textId="77777777" w:rsidR="00E15049" w:rsidRDefault="00E15049" w:rsidP="00E12CE7"/>
        </w:tc>
        <w:tc>
          <w:tcPr>
            <w:tcW w:w="0" w:type="auto"/>
            <w:tcBorders>
              <w:top w:val="thick" w:sz="0" w:space="0" w:color="000000"/>
            </w:tcBorders>
          </w:tcPr>
          <w:p w14:paraId="5638B513" w14:textId="77777777" w:rsidR="00E15049" w:rsidRDefault="00E15049" w:rsidP="00E12CE7"/>
        </w:tc>
        <w:tc>
          <w:tcPr>
            <w:tcW w:w="0" w:type="auto"/>
            <w:tcBorders>
              <w:top w:val="thick" w:sz="0" w:space="0" w:color="000000"/>
            </w:tcBorders>
          </w:tcPr>
          <w:p w14:paraId="58877AA2" w14:textId="77777777" w:rsidR="00E15049" w:rsidRDefault="00E15049" w:rsidP="00E12CE7"/>
        </w:tc>
        <w:tc>
          <w:tcPr>
            <w:tcW w:w="0" w:type="auto"/>
            <w:tcBorders>
              <w:top w:val="thick" w:sz="0" w:space="0" w:color="000000"/>
            </w:tcBorders>
          </w:tcPr>
          <w:p w14:paraId="607885CC" w14:textId="77777777" w:rsidR="00E15049" w:rsidRDefault="00E15049" w:rsidP="00E12CE7"/>
        </w:tc>
      </w:tr>
      <w:tr w:rsidR="00E15049" w14:paraId="6D94C911" w14:textId="77777777" w:rsidTr="00E12CE7">
        <w:trPr>
          <w:jc w:val="center"/>
        </w:trPr>
        <w:tc>
          <w:tcPr>
            <w:tcW w:w="0" w:type="auto"/>
          </w:tcPr>
          <w:p w14:paraId="6045C0F7" w14:textId="77777777" w:rsidR="00E15049" w:rsidRDefault="00E15049" w:rsidP="00E12CE7">
            <w:r>
              <w:t>Not Fair, Not Helpful, Not Trustworthy</w:t>
            </w:r>
          </w:p>
        </w:tc>
        <w:tc>
          <w:tcPr>
            <w:tcW w:w="0" w:type="auto"/>
          </w:tcPr>
          <w:p w14:paraId="6F08A4C3" w14:textId="77777777" w:rsidR="00E15049" w:rsidRDefault="00E15049" w:rsidP="00E12CE7">
            <w:pPr>
              <w:jc w:val="right"/>
            </w:pPr>
            <w:r>
              <w:t>52.8</w:t>
            </w:r>
          </w:p>
        </w:tc>
        <w:tc>
          <w:tcPr>
            <w:tcW w:w="0" w:type="auto"/>
          </w:tcPr>
          <w:p w14:paraId="39A5AF4C" w14:textId="77777777" w:rsidR="00E15049" w:rsidRDefault="00E15049" w:rsidP="00E12CE7">
            <w:pPr>
              <w:jc w:val="right"/>
            </w:pPr>
            <w:r>
              <w:t>(2.109)</w:t>
            </w:r>
          </w:p>
        </w:tc>
        <w:tc>
          <w:tcPr>
            <w:tcW w:w="0" w:type="auto"/>
          </w:tcPr>
          <w:p w14:paraId="2442C42A" w14:textId="77777777" w:rsidR="00E15049" w:rsidRDefault="00E15049" w:rsidP="00E12CE7">
            <w:pPr>
              <w:jc w:val="right"/>
            </w:pPr>
            <w:r>
              <w:t>47.2</w:t>
            </w:r>
          </w:p>
        </w:tc>
        <w:tc>
          <w:tcPr>
            <w:tcW w:w="0" w:type="auto"/>
          </w:tcPr>
          <w:p w14:paraId="306C32A9" w14:textId="77777777" w:rsidR="00E15049" w:rsidRDefault="00E15049" w:rsidP="00E12CE7">
            <w:pPr>
              <w:jc w:val="right"/>
            </w:pPr>
            <w:r>
              <w:t>(2.109)</w:t>
            </w:r>
          </w:p>
        </w:tc>
        <w:tc>
          <w:tcPr>
            <w:tcW w:w="0" w:type="auto"/>
          </w:tcPr>
          <w:p w14:paraId="41E04819" w14:textId="77777777" w:rsidR="00E15049" w:rsidRDefault="00E15049" w:rsidP="00E12CE7">
            <w:pPr>
              <w:jc w:val="right"/>
            </w:pPr>
            <w:r>
              <w:t>100.0</w:t>
            </w:r>
          </w:p>
        </w:tc>
        <w:tc>
          <w:tcPr>
            <w:tcW w:w="0" w:type="auto"/>
          </w:tcPr>
          <w:p w14:paraId="543AC497" w14:textId="77777777" w:rsidR="00E15049" w:rsidRDefault="00E15049" w:rsidP="00E12CE7">
            <w:pPr>
              <w:jc w:val="right"/>
            </w:pPr>
            <w:r>
              <w:t>380</w:t>
            </w:r>
          </w:p>
        </w:tc>
      </w:tr>
      <w:tr w:rsidR="00E15049" w14:paraId="08EFF96F" w14:textId="77777777" w:rsidTr="00E12CE7">
        <w:trPr>
          <w:jc w:val="center"/>
        </w:trPr>
        <w:tc>
          <w:tcPr>
            <w:tcW w:w="0" w:type="auto"/>
          </w:tcPr>
          <w:p w14:paraId="7FF286CF" w14:textId="77777777" w:rsidR="00E15049" w:rsidRDefault="00E15049" w:rsidP="00E12CE7">
            <w:r>
              <w:t>At least two No</w:t>
            </w:r>
          </w:p>
        </w:tc>
        <w:tc>
          <w:tcPr>
            <w:tcW w:w="0" w:type="auto"/>
          </w:tcPr>
          <w:p w14:paraId="162ABA4C" w14:textId="77777777" w:rsidR="00E15049" w:rsidRDefault="00E15049" w:rsidP="00E12CE7">
            <w:pPr>
              <w:jc w:val="right"/>
            </w:pPr>
            <w:r>
              <w:t>58.9</w:t>
            </w:r>
          </w:p>
        </w:tc>
        <w:tc>
          <w:tcPr>
            <w:tcW w:w="0" w:type="auto"/>
          </w:tcPr>
          <w:p w14:paraId="0039BC45" w14:textId="77777777" w:rsidR="00E15049" w:rsidRDefault="00E15049" w:rsidP="00E12CE7">
            <w:pPr>
              <w:jc w:val="right"/>
            </w:pPr>
            <w:r>
              <w:t>(2.962)</w:t>
            </w:r>
          </w:p>
        </w:tc>
        <w:tc>
          <w:tcPr>
            <w:tcW w:w="0" w:type="auto"/>
          </w:tcPr>
          <w:p w14:paraId="41F8618F" w14:textId="77777777" w:rsidR="00E15049" w:rsidRDefault="00E15049" w:rsidP="00E12CE7">
            <w:pPr>
              <w:jc w:val="right"/>
            </w:pPr>
            <w:r>
              <w:t>41.1</w:t>
            </w:r>
          </w:p>
        </w:tc>
        <w:tc>
          <w:tcPr>
            <w:tcW w:w="0" w:type="auto"/>
          </w:tcPr>
          <w:p w14:paraId="70C37128" w14:textId="77777777" w:rsidR="00E15049" w:rsidRDefault="00E15049" w:rsidP="00E12CE7">
            <w:pPr>
              <w:jc w:val="right"/>
            </w:pPr>
            <w:r>
              <w:t>(2.962)</w:t>
            </w:r>
          </w:p>
        </w:tc>
        <w:tc>
          <w:tcPr>
            <w:tcW w:w="0" w:type="auto"/>
          </w:tcPr>
          <w:p w14:paraId="14D8FB54" w14:textId="77777777" w:rsidR="00E15049" w:rsidRDefault="00E15049" w:rsidP="00E12CE7">
            <w:pPr>
              <w:jc w:val="right"/>
            </w:pPr>
            <w:r>
              <w:t>100.0</w:t>
            </w:r>
          </w:p>
        </w:tc>
        <w:tc>
          <w:tcPr>
            <w:tcW w:w="0" w:type="auto"/>
          </w:tcPr>
          <w:p w14:paraId="632E794A" w14:textId="77777777" w:rsidR="00E15049" w:rsidRDefault="00E15049" w:rsidP="00E12CE7">
            <w:pPr>
              <w:jc w:val="right"/>
            </w:pPr>
            <w:r>
              <w:t>295</w:t>
            </w:r>
          </w:p>
        </w:tc>
      </w:tr>
      <w:tr w:rsidR="00E15049" w14:paraId="427F6A9A" w14:textId="77777777" w:rsidTr="00E12CE7">
        <w:trPr>
          <w:jc w:val="center"/>
        </w:trPr>
        <w:tc>
          <w:tcPr>
            <w:tcW w:w="0" w:type="auto"/>
          </w:tcPr>
          <w:p w14:paraId="7940B9DD" w14:textId="77777777" w:rsidR="00E15049" w:rsidRDefault="00E15049" w:rsidP="00E12CE7">
            <w:r>
              <w:t>At least two Yes</w:t>
            </w:r>
          </w:p>
        </w:tc>
        <w:tc>
          <w:tcPr>
            <w:tcW w:w="0" w:type="auto"/>
          </w:tcPr>
          <w:p w14:paraId="4327495F" w14:textId="77777777" w:rsidR="00E15049" w:rsidRDefault="00E15049" w:rsidP="00E12CE7">
            <w:pPr>
              <w:jc w:val="right"/>
            </w:pPr>
            <w:r>
              <w:t>50.9</w:t>
            </w:r>
          </w:p>
        </w:tc>
        <w:tc>
          <w:tcPr>
            <w:tcW w:w="0" w:type="auto"/>
          </w:tcPr>
          <w:p w14:paraId="5536A58A" w14:textId="77777777" w:rsidR="00E15049" w:rsidRDefault="00E15049" w:rsidP="00E12CE7">
            <w:pPr>
              <w:jc w:val="right"/>
            </w:pPr>
            <w:r>
              <w:t>(2.495)</w:t>
            </w:r>
          </w:p>
        </w:tc>
        <w:tc>
          <w:tcPr>
            <w:tcW w:w="0" w:type="auto"/>
          </w:tcPr>
          <w:p w14:paraId="2C798BC8" w14:textId="77777777" w:rsidR="00E15049" w:rsidRDefault="00E15049" w:rsidP="00E12CE7">
            <w:pPr>
              <w:jc w:val="right"/>
            </w:pPr>
            <w:r>
              <w:t>49.1</w:t>
            </w:r>
          </w:p>
        </w:tc>
        <w:tc>
          <w:tcPr>
            <w:tcW w:w="0" w:type="auto"/>
          </w:tcPr>
          <w:p w14:paraId="4DF439AB" w14:textId="77777777" w:rsidR="00E15049" w:rsidRDefault="00E15049" w:rsidP="00E12CE7">
            <w:pPr>
              <w:jc w:val="right"/>
            </w:pPr>
            <w:r>
              <w:t>(2.495)</w:t>
            </w:r>
          </w:p>
        </w:tc>
        <w:tc>
          <w:tcPr>
            <w:tcW w:w="0" w:type="auto"/>
          </w:tcPr>
          <w:p w14:paraId="2D552FF0" w14:textId="77777777" w:rsidR="00E15049" w:rsidRDefault="00E15049" w:rsidP="00E12CE7">
            <w:pPr>
              <w:jc w:val="right"/>
            </w:pPr>
            <w:r>
              <w:t>100.0</w:t>
            </w:r>
          </w:p>
        </w:tc>
        <w:tc>
          <w:tcPr>
            <w:tcW w:w="0" w:type="auto"/>
          </w:tcPr>
          <w:p w14:paraId="381CC35C" w14:textId="77777777" w:rsidR="00E15049" w:rsidRDefault="00E15049" w:rsidP="00E12CE7">
            <w:pPr>
              <w:jc w:val="right"/>
            </w:pPr>
            <w:r>
              <w:t>345</w:t>
            </w:r>
          </w:p>
        </w:tc>
      </w:tr>
      <w:tr w:rsidR="00E15049" w14:paraId="7EB19F1C" w14:textId="77777777" w:rsidTr="00E12CE7">
        <w:trPr>
          <w:jc w:val="center"/>
        </w:trPr>
        <w:tc>
          <w:tcPr>
            <w:tcW w:w="0" w:type="auto"/>
          </w:tcPr>
          <w:p w14:paraId="2D29690B" w14:textId="77777777" w:rsidR="00E15049" w:rsidRDefault="00E15049" w:rsidP="00E12CE7">
            <w:r>
              <w:t>Fair, Helpful, and Trustworthy</w:t>
            </w:r>
          </w:p>
        </w:tc>
        <w:tc>
          <w:tcPr>
            <w:tcW w:w="0" w:type="auto"/>
          </w:tcPr>
          <w:p w14:paraId="28AF8F55" w14:textId="77777777" w:rsidR="00E15049" w:rsidRDefault="00E15049" w:rsidP="00E12CE7">
            <w:pPr>
              <w:jc w:val="right"/>
            </w:pPr>
            <w:r>
              <w:t>51.4</w:t>
            </w:r>
          </w:p>
        </w:tc>
        <w:tc>
          <w:tcPr>
            <w:tcW w:w="0" w:type="auto"/>
          </w:tcPr>
          <w:p w14:paraId="721A7C87" w14:textId="77777777" w:rsidR="00E15049" w:rsidRDefault="00E15049" w:rsidP="00E12CE7">
            <w:pPr>
              <w:jc w:val="right"/>
            </w:pPr>
            <w:r>
              <w:t>(2.459)</w:t>
            </w:r>
          </w:p>
        </w:tc>
        <w:tc>
          <w:tcPr>
            <w:tcW w:w="0" w:type="auto"/>
          </w:tcPr>
          <w:p w14:paraId="7D284046" w14:textId="77777777" w:rsidR="00E15049" w:rsidRDefault="00E15049" w:rsidP="00E12CE7">
            <w:pPr>
              <w:jc w:val="right"/>
            </w:pPr>
            <w:r>
              <w:t>48.6</w:t>
            </w:r>
          </w:p>
        </w:tc>
        <w:tc>
          <w:tcPr>
            <w:tcW w:w="0" w:type="auto"/>
          </w:tcPr>
          <w:p w14:paraId="0C36B9BD" w14:textId="77777777" w:rsidR="00E15049" w:rsidRDefault="00E15049" w:rsidP="00E12CE7">
            <w:pPr>
              <w:jc w:val="right"/>
            </w:pPr>
            <w:r>
              <w:t>(2.459)</w:t>
            </w:r>
          </w:p>
        </w:tc>
        <w:tc>
          <w:tcPr>
            <w:tcW w:w="0" w:type="auto"/>
          </w:tcPr>
          <w:p w14:paraId="2A804853" w14:textId="77777777" w:rsidR="00E15049" w:rsidRDefault="00E15049" w:rsidP="00E12CE7">
            <w:pPr>
              <w:jc w:val="right"/>
            </w:pPr>
            <w:r>
              <w:t>100.0</w:t>
            </w:r>
          </w:p>
        </w:tc>
        <w:tc>
          <w:tcPr>
            <w:tcW w:w="0" w:type="auto"/>
          </w:tcPr>
          <w:p w14:paraId="166368A1" w14:textId="77777777" w:rsidR="00E15049" w:rsidRDefault="00E15049" w:rsidP="00E12CE7">
            <w:pPr>
              <w:jc w:val="right"/>
            </w:pPr>
            <w:r>
              <w:t>303</w:t>
            </w:r>
          </w:p>
        </w:tc>
      </w:tr>
      <w:tr w:rsidR="00E15049" w14:paraId="60D9392D" w14:textId="77777777" w:rsidTr="00E12CE7">
        <w:trPr>
          <w:jc w:val="center"/>
        </w:trPr>
        <w:tc>
          <w:tcPr>
            <w:tcW w:w="0" w:type="auto"/>
            <w:tcBorders>
              <w:bottom w:val="thick" w:sz="0" w:space="0" w:color="000000"/>
            </w:tcBorders>
          </w:tcPr>
          <w:p w14:paraId="7F31DEF8" w14:textId="77777777" w:rsidR="00E15049" w:rsidRDefault="00E15049" w:rsidP="00E12CE7">
            <w:r>
              <w:t>Total</w:t>
            </w:r>
          </w:p>
        </w:tc>
        <w:tc>
          <w:tcPr>
            <w:tcW w:w="0" w:type="auto"/>
            <w:tcBorders>
              <w:bottom w:val="thick" w:sz="0" w:space="0" w:color="000000"/>
            </w:tcBorders>
          </w:tcPr>
          <w:p w14:paraId="3743BC37" w14:textId="77777777" w:rsidR="00E15049" w:rsidRDefault="00E15049" w:rsidP="00E12CE7">
            <w:pPr>
              <w:jc w:val="right"/>
            </w:pPr>
            <w:r>
              <w:t>53.4</w:t>
            </w:r>
          </w:p>
        </w:tc>
        <w:tc>
          <w:tcPr>
            <w:tcW w:w="0" w:type="auto"/>
            <w:tcBorders>
              <w:bottom w:val="thick" w:sz="0" w:space="0" w:color="000000"/>
            </w:tcBorders>
          </w:tcPr>
          <w:p w14:paraId="3C986804" w14:textId="77777777" w:rsidR="00E15049" w:rsidRDefault="00E15049" w:rsidP="00E12CE7">
            <w:pPr>
              <w:jc w:val="right"/>
            </w:pPr>
            <w:r>
              <w:t>(0.500)</w:t>
            </w:r>
          </w:p>
        </w:tc>
        <w:tc>
          <w:tcPr>
            <w:tcW w:w="0" w:type="auto"/>
            <w:tcBorders>
              <w:bottom w:val="thick" w:sz="0" w:space="0" w:color="000000"/>
            </w:tcBorders>
          </w:tcPr>
          <w:p w14:paraId="3DDB39B8" w14:textId="77777777" w:rsidR="00E15049" w:rsidRDefault="00E15049" w:rsidP="00E12CE7">
            <w:pPr>
              <w:jc w:val="right"/>
            </w:pPr>
            <w:r>
              <w:t>46.6</w:t>
            </w:r>
          </w:p>
        </w:tc>
        <w:tc>
          <w:tcPr>
            <w:tcW w:w="0" w:type="auto"/>
            <w:tcBorders>
              <w:bottom w:val="thick" w:sz="0" w:space="0" w:color="000000"/>
            </w:tcBorders>
          </w:tcPr>
          <w:p w14:paraId="1E4220A3" w14:textId="77777777" w:rsidR="00E15049" w:rsidRDefault="00E15049" w:rsidP="00E12CE7">
            <w:pPr>
              <w:jc w:val="right"/>
            </w:pPr>
            <w:r>
              <w:t>(0.500)</w:t>
            </w:r>
          </w:p>
        </w:tc>
        <w:tc>
          <w:tcPr>
            <w:tcW w:w="0" w:type="auto"/>
            <w:tcBorders>
              <w:bottom w:val="thick" w:sz="0" w:space="0" w:color="000000"/>
            </w:tcBorders>
          </w:tcPr>
          <w:p w14:paraId="69EACA0E" w14:textId="77777777" w:rsidR="00E15049" w:rsidRDefault="00E15049" w:rsidP="00E12CE7">
            <w:pPr>
              <w:jc w:val="right"/>
            </w:pPr>
            <w:r>
              <w:t>100.0</w:t>
            </w:r>
          </w:p>
        </w:tc>
        <w:tc>
          <w:tcPr>
            <w:tcW w:w="0" w:type="auto"/>
            <w:tcBorders>
              <w:bottom w:val="thick" w:sz="0" w:space="0" w:color="000000"/>
            </w:tcBorders>
          </w:tcPr>
          <w:p w14:paraId="6F5667CE" w14:textId="77777777" w:rsidR="00E15049" w:rsidRDefault="00E15049" w:rsidP="00E12CE7">
            <w:pPr>
              <w:jc w:val="right"/>
            </w:pPr>
            <w:r>
              <w:t>1,323</w:t>
            </w:r>
          </w:p>
        </w:tc>
      </w:tr>
      <w:tr w:rsidR="00E15049" w14:paraId="4D1E261F" w14:textId="77777777" w:rsidTr="00E12CE7">
        <w:trPr>
          <w:jc w:val="center"/>
        </w:trPr>
        <w:tc>
          <w:tcPr>
            <w:tcW w:w="0" w:type="auto"/>
            <w:tcBorders>
              <w:top w:val="thick" w:sz="0" w:space="0" w:color="000000"/>
            </w:tcBorders>
          </w:tcPr>
          <w:p w14:paraId="0873708E" w14:textId="77777777" w:rsidR="00E15049" w:rsidRDefault="00E15049" w:rsidP="00E12CE7">
            <w:r>
              <w:rPr>
                <w:i/>
              </w:rPr>
              <w:t>Loneliness Scale (Physical and Emotional)</w:t>
            </w:r>
          </w:p>
        </w:tc>
        <w:tc>
          <w:tcPr>
            <w:tcW w:w="0" w:type="auto"/>
            <w:tcBorders>
              <w:top w:val="thick" w:sz="0" w:space="0" w:color="000000"/>
            </w:tcBorders>
          </w:tcPr>
          <w:p w14:paraId="4FB1BF11" w14:textId="77777777" w:rsidR="00E15049" w:rsidRDefault="00E15049" w:rsidP="00E12CE7"/>
        </w:tc>
        <w:tc>
          <w:tcPr>
            <w:tcW w:w="0" w:type="auto"/>
            <w:tcBorders>
              <w:top w:val="thick" w:sz="0" w:space="0" w:color="000000"/>
            </w:tcBorders>
          </w:tcPr>
          <w:p w14:paraId="70FBD3F4" w14:textId="77777777" w:rsidR="00E15049" w:rsidRDefault="00E15049" w:rsidP="00E12CE7"/>
        </w:tc>
        <w:tc>
          <w:tcPr>
            <w:tcW w:w="0" w:type="auto"/>
            <w:tcBorders>
              <w:top w:val="thick" w:sz="0" w:space="0" w:color="000000"/>
            </w:tcBorders>
          </w:tcPr>
          <w:p w14:paraId="07FF1D3F" w14:textId="77777777" w:rsidR="00E15049" w:rsidRDefault="00E15049" w:rsidP="00E12CE7"/>
        </w:tc>
        <w:tc>
          <w:tcPr>
            <w:tcW w:w="0" w:type="auto"/>
            <w:tcBorders>
              <w:top w:val="thick" w:sz="0" w:space="0" w:color="000000"/>
            </w:tcBorders>
          </w:tcPr>
          <w:p w14:paraId="6111B90D" w14:textId="77777777" w:rsidR="00E15049" w:rsidRDefault="00E15049" w:rsidP="00E12CE7"/>
        </w:tc>
        <w:tc>
          <w:tcPr>
            <w:tcW w:w="0" w:type="auto"/>
            <w:tcBorders>
              <w:top w:val="thick" w:sz="0" w:space="0" w:color="000000"/>
            </w:tcBorders>
          </w:tcPr>
          <w:p w14:paraId="7FF50647" w14:textId="77777777" w:rsidR="00E15049" w:rsidRDefault="00E15049" w:rsidP="00E12CE7"/>
        </w:tc>
        <w:tc>
          <w:tcPr>
            <w:tcW w:w="0" w:type="auto"/>
            <w:tcBorders>
              <w:top w:val="thick" w:sz="0" w:space="0" w:color="000000"/>
            </w:tcBorders>
          </w:tcPr>
          <w:p w14:paraId="75FEDAD5" w14:textId="77777777" w:rsidR="00E15049" w:rsidRDefault="00E15049" w:rsidP="00E12CE7"/>
        </w:tc>
      </w:tr>
      <w:tr w:rsidR="00E15049" w14:paraId="4F2C1902" w14:textId="77777777" w:rsidTr="00E12CE7">
        <w:trPr>
          <w:jc w:val="center"/>
        </w:trPr>
        <w:tc>
          <w:tcPr>
            <w:tcW w:w="0" w:type="auto"/>
          </w:tcPr>
          <w:p w14:paraId="18A96023" w14:textId="77777777" w:rsidR="00E15049" w:rsidRDefault="00E15049" w:rsidP="00E12CE7">
            <w:r>
              <w:t>Rarely</w:t>
            </w:r>
          </w:p>
        </w:tc>
        <w:tc>
          <w:tcPr>
            <w:tcW w:w="0" w:type="auto"/>
          </w:tcPr>
          <w:p w14:paraId="34D9CF45" w14:textId="77777777" w:rsidR="00E15049" w:rsidRDefault="00E15049" w:rsidP="00E12CE7">
            <w:pPr>
              <w:jc w:val="right"/>
            </w:pPr>
            <w:r>
              <w:t>36.6</w:t>
            </w:r>
          </w:p>
        </w:tc>
        <w:tc>
          <w:tcPr>
            <w:tcW w:w="0" w:type="auto"/>
          </w:tcPr>
          <w:p w14:paraId="22F15885" w14:textId="77777777" w:rsidR="00E15049" w:rsidRDefault="00E15049" w:rsidP="00E12CE7">
            <w:pPr>
              <w:jc w:val="right"/>
            </w:pPr>
            <w:r>
              <w:t>(1.509)</w:t>
            </w:r>
          </w:p>
        </w:tc>
        <w:tc>
          <w:tcPr>
            <w:tcW w:w="0" w:type="auto"/>
          </w:tcPr>
          <w:p w14:paraId="1FDDA09D" w14:textId="77777777" w:rsidR="00E15049" w:rsidRDefault="00E15049" w:rsidP="00E12CE7">
            <w:pPr>
              <w:jc w:val="right"/>
            </w:pPr>
            <w:r>
              <w:t>63.4</w:t>
            </w:r>
          </w:p>
        </w:tc>
        <w:tc>
          <w:tcPr>
            <w:tcW w:w="0" w:type="auto"/>
          </w:tcPr>
          <w:p w14:paraId="146766A7" w14:textId="77777777" w:rsidR="00E15049" w:rsidRDefault="00E15049" w:rsidP="00E12CE7">
            <w:pPr>
              <w:jc w:val="right"/>
            </w:pPr>
            <w:r>
              <w:t>(1.509)</w:t>
            </w:r>
          </w:p>
        </w:tc>
        <w:tc>
          <w:tcPr>
            <w:tcW w:w="0" w:type="auto"/>
          </w:tcPr>
          <w:p w14:paraId="5DD9D04F" w14:textId="77777777" w:rsidR="00E15049" w:rsidRDefault="00E15049" w:rsidP="00E12CE7">
            <w:pPr>
              <w:jc w:val="right"/>
            </w:pPr>
            <w:r>
              <w:t>100.0</w:t>
            </w:r>
          </w:p>
        </w:tc>
        <w:tc>
          <w:tcPr>
            <w:tcW w:w="0" w:type="auto"/>
          </w:tcPr>
          <w:p w14:paraId="08195705" w14:textId="77777777" w:rsidR="00E15049" w:rsidRDefault="00E15049" w:rsidP="00E12CE7">
            <w:pPr>
              <w:jc w:val="right"/>
            </w:pPr>
            <w:r>
              <w:t>807</w:t>
            </w:r>
          </w:p>
        </w:tc>
      </w:tr>
      <w:tr w:rsidR="00E15049" w14:paraId="145F0717" w14:textId="77777777" w:rsidTr="00E12CE7">
        <w:trPr>
          <w:jc w:val="center"/>
        </w:trPr>
        <w:tc>
          <w:tcPr>
            <w:tcW w:w="0" w:type="auto"/>
          </w:tcPr>
          <w:p w14:paraId="69C8326C" w14:textId="77777777" w:rsidR="00E15049" w:rsidRDefault="00E15049" w:rsidP="00E12CE7">
            <w:r>
              <w:t>Sometimes</w:t>
            </w:r>
          </w:p>
        </w:tc>
        <w:tc>
          <w:tcPr>
            <w:tcW w:w="0" w:type="auto"/>
          </w:tcPr>
          <w:p w14:paraId="40434B20" w14:textId="77777777" w:rsidR="00E15049" w:rsidRDefault="00E15049" w:rsidP="00E12CE7">
            <w:pPr>
              <w:jc w:val="right"/>
            </w:pPr>
            <w:r>
              <w:t>45.1</w:t>
            </w:r>
          </w:p>
        </w:tc>
        <w:tc>
          <w:tcPr>
            <w:tcW w:w="0" w:type="auto"/>
          </w:tcPr>
          <w:p w14:paraId="70A5E80F" w14:textId="77777777" w:rsidR="00E15049" w:rsidRDefault="00E15049" w:rsidP="00E12CE7">
            <w:pPr>
              <w:jc w:val="right"/>
            </w:pPr>
            <w:r>
              <w:t>(1.869)</w:t>
            </w:r>
          </w:p>
        </w:tc>
        <w:tc>
          <w:tcPr>
            <w:tcW w:w="0" w:type="auto"/>
          </w:tcPr>
          <w:p w14:paraId="27C474B2" w14:textId="77777777" w:rsidR="00E15049" w:rsidRDefault="00E15049" w:rsidP="00E12CE7">
            <w:pPr>
              <w:jc w:val="right"/>
            </w:pPr>
            <w:r>
              <w:t>54.9</w:t>
            </w:r>
          </w:p>
        </w:tc>
        <w:tc>
          <w:tcPr>
            <w:tcW w:w="0" w:type="auto"/>
          </w:tcPr>
          <w:p w14:paraId="36BDA436" w14:textId="77777777" w:rsidR="00E15049" w:rsidRDefault="00E15049" w:rsidP="00E12CE7">
            <w:pPr>
              <w:jc w:val="right"/>
            </w:pPr>
            <w:r>
              <w:t>(1.869)</w:t>
            </w:r>
          </w:p>
        </w:tc>
        <w:tc>
          <w:tcPr>
            <w:tcW w:w="0" w:type="auto"/>
          </w:tcPr>
          <w:p w14:paraId="24517367" w14:textId="77777777" w:rsidR="00E15049" w:rsidRDefault="00E15049" w:rsidP="00E12CE7">
            <w:pPr>
              <w:jc w:val="right"/>
            </w:pPr>
            <w:r>
              <w:t>100.0</w:t>
            </w:r>
          </w:p>
        </w:tc>
        <w:tc>
          <w:tcPr>
            <w:tcW w:w="0" w:type="auto"/>
          </w:tcPr>
          <w:p w14:paraId="63C4EA57" w14:textId="77777777" w:rsidR="00E15049" w:rsidRDefault="00E15049" w:rsidP="00E12CE7">
            <w:pPr>
              <w:jc w:val="right"/>
            </w:pPr>
            <w:r>
              <w:t>544</w:t>
            </w:r>
          </w:p>
        </w:tc>
      </w:tr>
      <w:tr w:rsidR="00E15049" w14:paraId="1CE24C59" w14:textId="77777777" w:rsidTr="00E12CE7">
        <w:trPr>
          <w:jc w:val="center"/>
        </w:trPr>
        <w:tc>
          <w:tcPr>
            <w:tcW w:w="0" w:type="auto"/>
          </w:tcPr>
          <w:p w14:paraId="1C9FBE05" w14:textId="77777777" w:rsidR="00E15049" w:rsidRDefault="00E15049" w:rsidP="00E12CE7">
            <w:r>
              <w:t>Often</w:t>
            </w:r>
          </w:p>
        </w:tc>
        <w:tc>
          <w:tcPr>
            <w:tcW w:w="0" w:type="auto"/>
          </w:tcPr>
          <w:p w14:paraId="3749964A" w14:textId="77777777" w:rsidR="00E15049" w:rsidRDefault="00E15049" w:rsidP="00E12CE7">
            <w:pPr>
              <w:jc w:val="right"/>
            </w:pPr>
            <w:r>
              <w:t>11.5</w:t>
            </w:r>
          </w:p>
        </w:tc>
        <w:tc>
          <w:tcPr>
            <w:tcW w:w="0" w:type="auto"/>
          </w:tcPr>
          <w:p w14:paraId="1D1771DF" w14:textId="77777777" w:rsidR="00E15049" w:rsidRDefault="00E15049" w:rsidP="00E12CE7">
            <w:pPr>
              <w:jc w:val="right"/>
            </w:pPr>
            <w:r>
              <w:t>(3.052)</w:t>
            </w:r>
          </w:p>
        </w:tc>
        <w:tc>
          <w:tcPr>
            <w:tcW w:w="0" w:type="auto"/>
          </w:tcPr>
          <w:p w14:paraId="27783B73" w14:textId="77777777" w:rsidR="00E15049" w:rsidRDefault="00E15049" w:rsidP="00E12CE7">
            <w:pPr>
              <w:jc w:val="right"/>
            </w:pPr>
            <w:r>
              <w:t>88.5</w:t>
            </w:r>
          </w:p>
        </w:tc>
        <w:tc>
          <w:tcPr>
            <w:tcW w:w="0" w:type="auto"/>
          </w:tcPr>
          <w:p w14:paraId="4A8D7089" w14:textId="77777777" w:rsidR="00E15049" w:rsidRDefault="00E15049" w:rsidP="00E12CE7">
            <w:pPr>
              <w:jc w:val="right"/>
            </w:pPr>
            <w:r>
              <w:t>(3.052)</w:t>
            </w:r>
          </w:p>
        </w:tc>
        <w:tc>
          <w:tcPr>
            <w:tcW w:w="0" w:type="auto"/>
          </w:tcPr>
          <w:p w14:paraId="2F2315BB" w14:textId="77777777" w:rsidR="00E15049" w:rsidRDefault="00E15049" w:rsidP="00E12CE7">
            <w:pPr>
              <w:jc w:val="right"/>
            </w:pPr>
            <w:r>
              <w:t>100.0</w:t>
            </w:r>
          </w:p>
        </w:tc>
        <w:tc>
          <w:tcPr>
            <w:tcW w:w="0" w:type="auto"/>
          </w:tcPr>
          <w:p w14:paraId="7005783A" w14:textId="77777777" w:rsidR="00E15049" w:rsidRDefault="00E15049" w:rsidP="00E12CE7">
            <w:pPr>
              <w:jc w:val="right"/>
            </w:pPr>
            <w:r>
              <w:t>141</w:t>
            </w:r>
          </w:p>
        </w:tc>
      </w:tr>
      <w:tr w:rsidR="00E15049" w14:paraId="606A76E6" w14:textId="77777777" w:rsidTr="00E12CE7">
        <w:trPr>
          <w:jc w:val="center"/>
        </w:trPr>
        <w:tc>
          <w:tcPr>
            <w:tcW w:w="0" w:type="auto"/>
            <w:tcBorders>
              <w:bottom w:val="thick" w:sz="0" w:space="0" w:color="000000"/>
            </w:tcBorders>
          </w:tcPr>
          <w:p w14:paraId="3097AECD" w14:textId="77777777" w:rsidR="00E15049" w:rsidRDefault="00E15049" w:rsidP="00E12CE7">
            <w:r>
              <w:t>Total</w:t>
            </w:r>
          </w:p>
        </w:tc>
        <w:tc>
          <w:tcPr>
            <w:tcW w:w="0" w:type="auto"/>
            <w:tcBorders>
              <w:bottom w:val="thick" w:sz="0" w:space="0" w:color="000000"/>
            </w:tcBorders>
          </w:tcPr>
          <w:p w14:paraId="4619B85A" w14:textId="77777777" w:rsidR="00E15049" w:rsidRDefault="00E15049" w:rsidP="00E12CE7">
            <w:pPr>
              <w:jc w:val="right"/>
            </w:pPr>
            <w:r>
              <w:t>37.5</w:t>
            </w:r>
          </w:p>
        </w:tc>
        <w:tc>
          <w:tcPr>
            <w:tcW w:w="0" w:type="auto"/>
            <w:tcBorders>
              <w:bottom w:val="thick" w:sz="0" w:space="0" w:color="000000"/>
            </w:tcBorders>
          </w:tcPr>
          <w:p w14:paraId="63C23247" w14:textId="77777777" w:rsidR="00E15049" w:rsidRDefault="00E15049" w:rsidP="00E12CE7">
            <w:pPr>
              <w:jc w:val="right"/>
            </w:pPr>
            <w:r>
              <w:t>(0.921)</w:t>
            </w:r>
          </w:p>
        </w:tc>
        <w:tc>
          <w:tcPr>
            <w:tcW w:w="0" w:type="auto"/>
            <w:tcBorders>
              <w:bottom w:val="thick" w:sz="0" w:space="0" w:color="000000"/>
            </w:tcBorders>
          </w:tcPr>
          <w:p w14:paraId="2C0FC8FA" w14:textId="77777777" w:rsidR="00E15049" w:rsidRDefault="00E15049" w:rsidP="00E12CE7">
            <w:pPr>
              <w:jc w:val="right"/>
            </w:pPr>
            <w:r>
              <w:t>62.5</w:t>
            </w:r>
          </w:p>
        </w:tc>
        <w:tc>
          <w:tcPr>
            <w:tcW w:w="0" w:type="auto"/>
            <w:tcBorders>
              <w:bottom w:val="thick" w:sz="0" w:space="0" w:color="000000"/>
            </w:tcBorders>
          </w:tcPr>
          <w:p w14:paraId="749DE9F8" w14:textId="77777777" w:rsidR="00E15049" w:rsidRDefault="00E15049" w:rsidP="00E12CE7">
            <w:pPr>
              <w:jc w:val="right"/>
            </w:pPr>
            <w:r>
              <w:t>(0.921)</w:t>
            </w:r>
          </w:p>
        </w:tc>
        <w:tc>
          <w:tcPr>
            <w:tcW w:w="0" w:type="auto"/>
            <w:tcBorders>
              <w:bottom w:val="thick" w:sz="0" w:space="0" w:color="000000"/>
            </w:tcBorders>
          </w:tcPr>
          <w:p w14:paraId="6925D669" w14:textId="77777777" w:rsidR="00E15049" w:rsidRDefault="00E15049" w:rsidP="00E12CE7">
            <w:pPr>
              <w:jc w:val="right"/>
            </w:pPr>
            <w:r>
              <w:t>100.0</w:t>
            </w:r>
          </w:p>
        </w:tc>
        <w:tc>
          <w:tcPr>
            <w:tcW w:w="0" w:type="auto"/>
            <w:tcBorders>
              <w:bottom w:val="thick" w:sz="0" w:space="0" w:color="000000"/>
            </w:tcBorders>
          </w:tcPr>
          <w:p w14:paraId="6B9F7C25" w14:textId="77777777" w:rsidR="00E15049" w:rsidRDefault="00E15049" w:rsidP="00E12CE7">
            <w:pPr>
              <w:jc w:val="right"/>
            </w:pPr>
            <w:r>
              <w:t>1,492</w:t>
            </w:r>
          </w:p>
        </w:tc>
      </w:tr>
      <w:tr w:rsidR="00E15049" w14:paraId="5A686BF2" w14:textId="77777777" w:rsidTr="00E12CE7">
        <w:trPr>
          <w:jc w:val="center"/>
        </w:trPr>
        <w:tc>
          <w:tcPr>
            <w:tcW w:w="0" w:type="auto"/>
            <w:gridSpan w:val="7"/>
            <w:tcBorders>
              <w:top w:val="thick" w:sz="0" w:space="0" w:color="000000"/>
            </w:tcBorders>
          </w:tcPr>
          <w:p w14:paraId="6F603F47" w14:textId="77777777" w:rsidR="00E15049" w:rsidRDefault="00E15049" w:rsidP="00E12CE7">
            <w:r>
              <w:rPr>
                <w:sz w:val="16"/>
              </w:rPr>
              <w:t>Source: 03_GSS_ANES_merge</w:t>
            </w:r>
          </w:p>
        </w:tc>
      </w:tr>
    </w:tbl>
    <w:p w14:paraId="73020524" w14:textId="77777777" w:rsidR="00E15049" w:rsidRDefault="00E15049" w:rsidP="00E15049"/>
    <w:p w14:paraId="24A67BFD" w14:textId="77777777" w:rsidR="00E15049" w:rsidRPr="00BA324E" w:rsidRDefault="00E15049" w:rsidP="00E15049">
      <w:pPr>
        <w:spacing w:line="480" w:lineRule="auto"/>
        <w:rPr>
          <w:rFonts w:ascii="Times New Roman" w:eastAsia="Times New Roman" w:hAnsi="Times New Roman" w:cs="Times New Roman"/>
          <w:color w:val="000000"/>
          <w:sz w:val="24"/>
          <w:szCs w:val="24"/>
        </w:rPr>
      </w:pPr>
    </w:p>
    <w:p w14:paraId="5D2C40DE" w14:textId="77777777" w:rsidR="003A69DB" w:rsidRPr="00A90E58" w:rsidRDefault="003A69DB" w:rsidP="003A69DB">
      <w:pPr>
        <w:pStyle w:val="Heading3"/>
        <w:spacing w:after="240"/>
        <w:rPr>
          <w:rFonts w:ascii="Times New Roman" w:hAnsi="Times New Roman" w:cs="Times New Roman"/>
          <w:b/>
          <w:bCs/>
          <w:i/>
          <w:iCs/>
          <w:color w:val="auto"/>
        </w:rPr>
      </w:pPr>
      <w:bookmarkStart w:id="23" w:name="_Toc120794046"/>
      <w:r w:rsidRPr="00A90E58">
        <w:rPr>
          <w:rFonts w:ascii="Times New Roman" w:hAnsi="Times New Roman" w:cs="Times New Roman"/>
          <w:b/>
          <w:bCs/>
          <w:i/>
          <w:iCs/>
          <w:color w:val="auto"/>
        </w:rPr>
        <w:lastRenderedPageBreak/>
        <w:t>Communication Methods</w:t>
      </w:r>
      <w:bookmarkEnd w:id="23"/>
    </w:p>
    <w:p w14:paraId="05C17558" w14:textId="634FAFC0" w:rsidR="003A69DB" w:rsidRDefault="003A69DB" w:rsidP="003A69DB">
      <w:pPr>
        <w:spacing w:line="480" w:lineRule="auto"/>
        <w:ind w:firstLine="720"/>
        <w:rPr>
          <w:rFonts w:ascii="Times New Roman" w:hAnsi="Times New Roman" w:cs="Times New Roman"/>
          <w:bCs/>
          <w:sz w:val="24"/>
          <w:szCs w:val="24"/>
        </w:rPr>
      </w:pPr>
      <w:commentRangeStart w:id="24"/>
      <w:r w:rsidRPr="007B0B8D">
        <w:rPr>
          <w:rFonts w:ascii="Times New Roman" w:hAnsi="Times New Roman" w:cs="Times New Roman"/>
          <w:sz w:val="24"/>
          <w:szCs w:val="24"/>
        </w:rPr>
        <w:t xml:space="preserve">Measures of communication </w:t>
      </w:r>
      <w:r>
        <w:rPr>
          <w:rFonts w:ascii="Times New Roman" w:hAnsi="Times New Roman" w:cs="Times New Roman"/>
          <w:sz w:val="24"/>
          <w:szCs w:val="24"/>
        </w:rPr>
        <w:t>were</w:t>
      </w:r>
      <w:r w:rsidRPr="007B0B8D">
        <w:rPr>
          <w:rFonts w:ascii="Times New Roman" w:hAnsi="Times New Roman" w:cs="Times New Roman"/>
          <w:sz w:val="24"/>
          <w:szCs w:val="24"/>
        </w:rPr>
        <w:t xml:space="preserve"> determined by the variables </w:t>
      </w:r>
      <w:r w:rsidRPr="007B0B8D">
        <w:rPr>
          <w:rFonts w:ascii="Times New Roman" w:hAnsi="Times New Roman" w:cs="Times New Roman"/>
          <w:i/>
          <w:iCs/>
          <w:sz w:val="24"/>
          <w:szCs w:val="24"/>
        </w:rPr>
        <w:t>conf2f</w:t>
      </w:r>
      <w:r w:rsidRPr="007B0B8D">
        <w:rPr>
          <w:rFonts w:ascii="Times New Roman" w:hAnsi="Times New Roman" w:cs="Times New Roman"/>
          <w:sz w:val="24"/>
          <w:szCs w:val="24"/>
        </w:rPr>
        <w:t xml:space="preserve"> (“About how many of these people do you see face-to-face on a typical weekday?”) and </w:t>
      </w:r>
      <w:proofErr w:type="spellStart"/>
      <w:r w:rsidRPr="007B0B8D">
        <w:rPr>
          <w:rFonts w:ascii="Times New Roman" w:hAnsi="Times New Roman" w:cs="Times New Roman"/>
          <w:i/>
          <w:iCs/>
          <w:sz w:val="24"/>
          <w:szCs w:val="24"/>
        </w:rPr>
        <w:t>intcntct</w:t>
      </w:r>
      <w:proofErr w:type="spellEnd"/>
      <w:r w:rsidRPr="007B0B8D">
        <w:rPr>
          <w:rFonts w:ascii="Times New Roman" w:hAnsi="Times New Roman" w:cs="Times New Roman"/>
          <w:sz w:val="24"/>
          <w:szCs w:val="24"/>
        </w:rPr>
        <w:t xml:space="preserve"> (“Think now of your contact with all of your family members and close friends. How much of it is through text messages, mobile phones, or other communication devices that use the internet?), which consider respectively the number of physical interactions and digital interactions a person faces. </w:t>
      </w:r>
      <w:r>
        <w:rPr>
          <w:rFonts w:ascii="Times New Roman" w:hAnsi="Times New Roman" w:cs="Times New Roman"/>
          <w:sz w:val="24"/>
          <w:szCs w:val="24"/>
        </w:rPr>
        <w:t>However,</w:t>
      </w:r>
      <w:r w:rsidRPr="007B0B8D">
        <w:rPr>
          <w:rFonts w:ascii="Times New Roman" w:hAnsi="Times New Roman" w:cs="Times New Roman"/>
          <w:sz w:val="24"/>
          <w:szCs w:val="24"/>
        </w:rPr>
        <w:t xml:space="preserve"> </w:t>
      </w:r>
      <w:r>
        <w:rPr>
          <w:rFonts w:ascii="Times New Roman" w:hAnsi="Times New Roman" w:cs="Times New Roman"/>
          <w:sz w:val="24"/>
          <w:szCs w:val="24"/>
        </w:rPr>
        <w:t>both</w:t>
      </w:r>
      <w:r w:rsidRPr="007B0B8D">
        <w:rPr>
          <w:rFonts w:ascii="Times New Roman" w:hAnsi="Times New Roman" w:cs="Times New Roman"/>
          <w:sz w:val="24"/>
          <w:szCs w:val="24"/>
        </w:rPr>
        <w:t xml:space="preserve"> variables </w:t>
      </w:r>
      <w:r>
        <w:rPr>
          <w:rFonts w:ascii="Times New Roman" w:hAnsi="Times New Roman" w:cs="Times New Roman"/>
          <w:sz w:val="24"/>
          <w:szCs w:val="24"/>
        </w:rPr>
        <w:t>were</w:t>
      </w:r>
      <w:r w:rsidRPr="007B0B8D">
        <w:rPr>
          <w:rFonts w:ascii="Times New Roman" w:hAnsi="Times New Roman" w:cs="Times New Roman"/>
          <w:sz w:val="24"/>
          <w:szCs w:val="24"/>
        </w:rPr>
        <w:t xml:space="preserve"> exclusive to the 2018 wave, and their wording doesn’t concurrently specify the time frame by which th</w:t>
      </w:r>
      <w:r>
        <w:rPr>
          <w:rFonts w:ascii="Times New Roman" w:hAnsi="Times New Roman" w:cs="Times New Roman"/>
          <w:sz w:val="24"/>
          <w:szCs w:val="24"/>
        </w:rPr>
        <w:t>e questioned</w:t>
      </w:r>
      <w:r w:rsidRPr="007B0B8D">
        <w:rPr>
          <w:rFonts w:ascii="Times New Roman" w:hAnsi="Times New Roman" w:cs="Times New Roman"/>
          <w:sz w:val="24"/>
          <w:szCs w:val="24"/>
        </w:rPr>
        <w:t xml:space="preserve"> interaction</w:t>
      </w:r>
      <w:r>
        <w:rPr>
          <w:rFonts w:ascii="Times New Roman" w:hAnsi="Times New Roman" w:cs="Times New Roman"/>
          <w:sz w:val="24"/>
          <w:szCs w:val="24"/>
        </w:rPr>
        <w:t>s</w:t>
      </w:r>
      <w:r w:rsidRPr="007B0B8D">
        <w:rPr>
          <w:rFonts w:ascii="Times New Roman" w:hAnsi="Times New Roman" w:cs="Times New Roman"/>
          <w:sz w:val="24"/>
          <w:szCs w:val="24"/>
        </w:rPr>
        <w:t xml:space="preserve"> take place. While the fixed effects model should compensate for the first limitation, the difference in content might need to be checked for misspecification. </w:t>
      </w:r>
      <w:r>
        <w:rPr>
          <w:rFonts w:ascii="Times New Roman" w:hAnsi="Times New Roman" w:cs="Times New Roman"/>
          <w:sz w:val="24"/>
          <w:szCs w:val="24"/>
        </w:rPr>
        <w:t>To this point</w:t>
      </w:r>
      <w:r w:rsidRPr="007B0B8D">
        <w:rPr>
          <w:rFonts w:ascii="Times New Roman" w:hAnsi="Times New Roman" w:cs="Times New Roman"/>
          <w:sz w:val="24"/>
          <w:szCs w:val="24"/>
        </w:rPr>
        <w:t xml:space="preserve">, the ANES addendum contains a set of variables </w:t>
      </w:r>
      <w:r w:rsidRPr="00B27031">
        <w:rPr>
          <w:rFonts w:ascii="Times New Roman" w:hAnsi="Times New Roman" w:cs="Times New Roman"/>
          <w:i/>
          <w:iCs/>
          <w:sz w:val="24"/>
          <w:szCs w:val="24"/>
        </w:rPr>
        <w:t>V202541</w:t>
      </w:r>
      <w:r>
        <w:rPr>
          <w:rFonts w:ascii="Times New Roman" w:hAnsi="Times New Roman" w:cs="Times New Roman"/>
          <w:i/>
          <w:iCs/>
          <w:sz w:val="24"/>
          <w:szCs w:val="24"/>
        </w:rPr>
        <w:t xml:space="preserve">a </w:t>
      </w:r>
      <w:r>
        <w:rPr>
          <w:rFonts w:ascii="Times New Roman" w:hAnsi="Times New Roman" w:cs="Times New Roman"/>
          <w:sz w:val="24"/>
          <w:szCs w:val="24"/>
        </w:rPr>
        <w:t xml:space="preserve">to </w:t>
      </w:r>
      <w:r>
        <w:rPr>
          <w:rFonts w:ascii="Times New Roman" w:hAnsi="Times New Roman" w:cs="Times New Roman"/>
          <w:i/>
          <w:iCs/>
          <w:sz w:val="24"/>
          <w:szCs w:val="24"/>
        </w:rPr>
        <w:t>V20254f</w:t>
      </w:r>
      <w:r w:rsidRPr="00B27031">
        <w:rPr>
          <w:rFonts w:ascii="Times New Roman" w:hAnsi="Times New Roman" w:cs="Times New Roman"/>
          <w:i/>
          <w:iCs/>
          <w:sz w:val="24"/>
          <w:szCs w:val="24"/>
        </w:rPr>
        <w:t>,</w:t>
      </w:r>
      <w:r w:rsidRPr="007B0B8D">
        <w:rPr>
          <w:rFonts w:ascii="Times New Roman" w:hAnsi="Times New Roman" w:cs="Times New Roman"/>
          <w:sz w:val="24"/>
          <w:szCs w:val="24"/>
        </w:rPr>
        <w:t xml:space="preserve"> which track </w:t>
      </w:r>
      <w:r>
        <w:rPr>
          <w:rFonts w:ascii="Times New Roman" w:hAnsi="Times New Roman" w:cs="Times New Roman"/>
          <w:sz w:val="24"/>
          <w:szCs w:val="24"/>
        </w:rPr>
        <w:t>use of</w:t>
      </w:r>
      <w:r w:rsidRPr="007B0B8D">
        <w:rPr>
          <w:rFonts w:ascii="Times New Roman" w:hAnsi="Times New Roman" w:cs="Times New Roman"/>
          <w:sz w:val="24"/>
          <w:szCs w:val="24"/>
        </w:rPr>
        <w:t xml:space="preserve"> </w:t>
      </w:r>
      <w:r>
        <w:rPr>
          <w:rFonts w:ascii="Times New Roman" w:hAnsi="Times New Roman" w:cs="Times New Roman"/>
          <w:sz w:val="24"/>
          <w:szCs w:val="24"/>
        </w:rPr>
        <w:t>various social media sites</w:t>
      </w:r>
      <w:r w:rsidRPr="007B0B8D">
        <w:rPr>
          <w:rFonts w:ascii="Times New Roman" w:hAnsi="Times New Roman" w:cs="Times New Roman"/>
          <w:sz w:val="24"/>
          <w:szCs w:val="24"/>
        </w:rPr>
        <w:t>, allowing some degree of follow-up to online communication patterns.</w:t>
      </w:r>
      <w:r>
        <w:rPr>
          <w:rFonts w:ascii="Times New Roman" w:hAnsi="Times New Roman" w:cs="Times New Roman"/>
          <w:sz w:val="24"/>
          <w:szCs w:val="24"/>
        </w:rPr>
        <w:t xml:space="preserve"> As such, the</w:t>
      </w:r>
      <w:r w:rsidRPr="00141753">
        <w:rPr>
          <w:rFonts w:ascii="Times New Roman" w:hAnsi="Times New Roman" w:cs="Times New Roman"/>
          <w:i/>
          <w:iCs/>
          <w:sz w:val="24"/>
          <w:szCs w:val="24"/>
        </w:rPr>
        <w:t xml:space="preserve"> </w:t>
      </w:r>
      <w:proofErr w:type="spellStart"/>
      <w:r w:rsidRPr="00141753">
        <w:rPr>
          <w:rFonts w:ascii="Times New Roman" w:hAnsi="Times New Roman" w:cs="Times New Roman"/>
          <w:i/>
          <w:iCs/>
          <w:sz w:val="24"/>
          <w:szCs w:val="24"/>
        </w:rPr>
        <w:t>intcntct</w:t>
      </w:r>
      <w:proofErr w:type="spellEnd"/>
      <w:r>
        <w:rPr>
          <w:rFonts w:ascii="Times New Roman" w:hAnsi="Times New Roman" w:cs="Times New Roman"/>
          <w:sz w:val="24"/>
          <w:szCs w:val="24"/>
        </w:rPr>
        <w:t xml:space="preserve"> variable was collapsed into a binary differencing high levels of online presence (1) and low to mid-levels of online presence (0), while the ANES variables were grouped to form another binary variable differencing individuals who used four sites or more (1) and individuals who used less than four sites (0). It is expected</w:t>
      </w:r>
      <w:r w:rsidRPr="007B0B8D">
        <w:rPr>
          <w:rFonts w:ascii="Times New Roman" w:hAnsi="Times New Roman" w:cs="Times New Roman"/>
          <w:sz w:val="24"/>
          <w:szCs w:val="24"/>
        </w:rPr>
        <w:t xml:space="preserve"> that the effect of social digital interactions will be driven by the level of social real-life interactions (</w:t>
      </w:r>
      <w:proofErr w:type="spellStart"/>
      <w:r w:rsidRPr="007B0B8D">
        <w:rPr>
          <w:rFonts w:ascii="Times New Roman" w:hAnsi="Times New Roman" w:cs="Times New Roman"/>
          <w:bCs/>
          <w:sz w:val="24"/>
          <w:szCs w:val="24"/>
        </w:rPr>
        <w:t>Filiposka</w:t>
      </w:r>
      <w:proofErr w:type="spellEnd"/>
      <w:r>
        <w:rPr>
          <w:rFonts w:ascii="Times New Roman" w:hAnsi="Times New Roman" w:cs="Times New Roman"/>
          <w:bCs/>
          <w:sz w:val="24"/>
          <w:szCs w:val="24"/>
        </w:rPr>
        <w:t xml:space="preserve"> et al.</w:t>
      </w:r>
      <w:r w:rsidRPr="007B0B8D">
        <w:rPr>
          <w:rFonts w:ascii="Times New Roman" w:hAnsi="Times New Roman" w:cs="Times New Roman"/>
          <w:bCs/>
          <w:sz w:val="24"/>
          <w:szCs w:val="24"/>
        </w:rPr>
        <w:t>, 2017), and that placing online communication frequency as a mediator across the relationship with political participation will damper the positive effect of the latter on Health, Happiness, and Social Cohesion.</w:t>
      </w:r>
      <w:commentRangeEnd w:id="24"/>
      <w:r w:rsidR="00885923">
        <w:rPr>
          <w:rStyle w:val="CommentReference"/>
        </w:rPr>
        <w:commentReference w:id="24"/>
      </w:r>
    </w:p>
    <w:p w14:paraId="3B00F319" w14:textId="77777777" w:rsidR="00635DD7" w:rsidRDefault="00635DD7" w:rsidP="00E15049">
      <w:pPr>
        <w:spacing w:line="480" w:lineRule="auto"/>
        <w:rPr>
          <w:rFonts w:ascii="Times New Roman" w:hAnsi="Times New Roman" w:cs="Times New Roman"/>
          <w:sz w:val="24"/>
          <w:szCs w:val="24"/>
        </w:rPr>
      </w:pPr>
    </w:p>
    <w:p w14:paraId="031651D7" w14:textId="56B3639A" w:rsidR="00E15049" w:rsidRPr="007B0B8D" w:rsidRDefault="00E15049" w:rsidP="00E15049">
      <w:pPr>
        <w:spacing w:line="480" w:lineRule="auto"/>
        <w:rPr>
          <w:rFonts w:ascii="Times New Roman" w:hAnsi="Times New Roman" w:cs="Times New Roman"/>
          <w:sz w:val="24"/>
          <w:szCs w:val="24"/>
        </w:rPr>
      </w:pPr>
      <w:commentRangeStart w:id="25"/>
      <w:r>
        <w:rPr>
          <w:rFonts w:ascii="Times New Roman" w:hAnsi="Times New Roman" w:cs="Times New Roman"/>
          <w:bCs/>
          <w:noProof/>
          <w:sz w:val="24"/>
          <w:szCs w:val="24"/>
        </w:rPr>
        <w:lastRenderedPageBreak/>
        <w:drawing>
          <wp:inline distT="0" distB="0" distL="0" distR="0" wp14:anchorId="72A5B9B2" wp14:editId="2EAC844B">
            <wp:extent cx="5943600" cy="4328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28795"/>
                    </a:xfrm>
                    <a:prstGeom prst="rect">
                      <a:avLst/>
                    </a:prstGeom>
                    <a:noFill/>
                    <a:ln>
                      <a:noFill/>
                    </a:ln>
                  </pic:spPr>
                </pic:pic>
              </a:graphicData>
            </a:graphic>
          </wp:inline>
        </w:drawing>
      </w:r>
      <w:commentRangeEnd w:id="25"/>
      <w:r w:rsidR="007E1A12">
        <w:rPr>
          <w:rStyle w:val="CommentReference"/>
        </w:rPr>
        <w:commentReference w:id="25"/>
      </w:r>
    </w:p>
    <w:p w14:paraId="69BF6BA3" w14:textId="77777777" w:rsidR="003A69DB" w:rsidRPr="00A90E58" w:rsidRDefault="003A69DB" w:rsidP="003A69DB">
      <w:pPr>
        <w:pStyle w:val="Heading3"/>
        <w:spacing w:after="240"/>
        <w:rPr>
          <w:rFonts w:ascii="Times New Roman" w:hAnsi="Times New Roman" w:cs="Times New Roman"/>
          <w:b/>
          <w:bCs/>
          <w:i/>
          <w:iCs/>
          <w:color w:val="auto"/>
        </w:rPr>
      </w:pPr>
      <w:bookmarkStart w:id="26" w:name="_Toc120794047"/>
      <w:r w:rsidRPr="00A90E58">
        <w:rPr>
          <w:rFonts w:ascii="Times New Roman" w:hAnsi="Times New Roman" w:cs="Times New Roman"/>
          <w:b/>
          <w:bCs/>
          <w:i/>
          <w:iCs/>
          <w:color w:val="auto"/>
        </w:rPr>
        <w:t>Social Contact</w:t>
      </w:r>
      <w:bookmarkEnd w:id="26"/>
    </w:p>
    <w:p w14:paraId="6F912EAB" w14:textId="401BE885" w:rsidR="003A69DB"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The General Social Survey contains four different measures of social interaction: </w:t>
      </w:r>
      <w:proofErr w:type="spellStart"/>
      <w:r w:rsidRPr="007B0B8D">
        <w:rPr>
          <w:rFonts w:ascii="Times New Roman" w:hAnsi="Times New Roman" w:cs="Times New Roman"/>
          <w:i/>
          <w:iCs/>
          <w:sz w:val="24"/>
          <w:szCs w:val="24"/>
        </w:rPr>
        <w:t>socbar</w:t>
      </w:r>
      <w:proofErr w:type="spellEnd"/>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socfrend</w:t>
      </w:r>
      <w:proofErr w:type="spellEnd"/>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socommun</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and</w:t>
      </w:r>
      <w:r w:rsidRPr="007B0B8D">
        <w:rPr>
          <w:rFonts w:ascii="Times New Roman" w:hAnsi="Times New Roman" w:cs="Times New Roman"/>
          <w:i/>
          <w:iCs/>
          <w:sz w:val="24"/>
          <w:szCs w:val="24"/>
        </w:rPr>
        <w:t xml:space="preserve"> </w:t>
      </w:r>
      <w:proofErr w:type="spellStart"/>
      <w:r w:rsidRPr="007B0B8D">
        <w:rPr>
          <w:rFonts w:ascii="Times New Roman" w:hAnsi="Times New Roman" w:cs="Times New Roman"/>
          <w:i/>
          <w:iCs/>
          <w:sz w:val="24"/>
          <w:szCs w:val="24"/>
        </w:rPr>
        <w:t>socrel</w:t>
      </w:r>
      <w:proofErr w:type="spellEnd"/>
      <w:r w:rsidRPr="007B0B8D">
        <w:rPr>
          <w:rFonts w:ascii="Times New Roman" w:hAnsi="Times New Roman" w:cs="Times New Roman"/>
          <w:sz w:val="24"/>
          <w:szCs w:val="24"/>
        </w:rPr>
        <w:t>, respectively asking how often an individual spends his social evening at the bar, with friends, with neighbors or with relatives. A considerable number of papers (</w:t>
      </w:r>
      <w:proofErr w:type="spellStart"/>
      <w:r w:rsidRPr="007B0B8D">
        <w:rPr>
          <w:rFonts w:ascii="Times New Roman" w:hAnsi="Times New Roman" w:cs="Times New Roman"/>
          <w:sz w:val="24"/>
          <w:szCs w:val="24"/>
        </w:rPr>
        <w:t>Mewes</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xml:space="preserve">, 2021; Zhang &amp; Xiang, 2019; Bianchi &amp; </w:t>
      </w:r>
      <w:proofErr w:type="spellStart"/>
      <w:r w:rsidRPr="007B0B8D">
        <w:rPr>
          <w:rFonts w:ascii="Times New Roman" w:hAnsi="Times New Roman" w:cs="Times New Roman"/>
          <w:sz w:val="24"/>
          <w:szCs w:val="24"/>
        </w:rPr>
        <w:t>Vohs</w:t>
      </w:r>
      <w:proofErr w:type="spellEnd"/>
      <w:r w:rsidRPr="007B0B8D">
        <w:rPr>
          <w:rFonts w:ascii="Times New Roman" w:hAnsi="Times New Roman" w:cs="Times New Roman"/>
          <w:sz w:val="24"/>
          <w:szCs w:val="24"/>
        </w:rPr>
        <w:t>, 2016) have adopted Glanville’s (2013) transformation of the four variables, which were previously coded in a 1 to 7 scale (going from “Almost Daily” to “Never”). This consists in turning a combination of the four into a numeric indication of days per year, with “Almost Daily” being assigned 300, “Once a year” 1, “Never” 0, and “Several” being 4 (thus “Several Times a Week is 208 or 4x52, “Several Times a Month” is 48 or 4x12, and “Several Times a Year is 4 or 4x1).</w:t>
      </w:r>
      <w:r>
        <w:rPr>
          <w:rFonts w:ascii="Times New Roman" w:hAnsi="Times New Roman" w:cs="Times New Roman"/>
          <w:sz w:val="24"/>
          <w:szCs w:val="24"/>
        </w:rPr>
        <w:t xml:space="preserve"> In this paper, the </w:t>
      </w:r>
      <w:r>
        <w:rPr>
          <w:rFonts w:ascii="Times New Roman" w:hAnsi="Times New Roman" w:cs="Times New Roman"/>
          <w:sz w:val="24"/>
          <w:szCs w:val="24"/>
        </w:rPr>
        <w:lastRenderedPageBreak/>
        <w:t>variables were simply coded from 1 through 4, going from “Daily” to “Yearly”.</w:t>
      </w:r>
      <w:r w:rsidRPr="007B0B8D">
        <w:rPr>
          <w:rFonts w:ascii="Times New Roman" w:hAnsi="Times New Roman" w:cs="Times New Roman"/>
          <w:sz w:val="24"/>
          <w:szCs w:val="24"/>
        </w:rPr>
        <w:t xml:space="preserve"> The presence of all variables in both wave ballots allows for constant tracking of their effect, which is expected to be positive on all the dependent variables. People at different extremes of this factor variable will be more likely to experience the negative effects of loneliness and online interactions on our three dependent variables (</w:t>
      </w:r>
      <w:r w:rsidRPr="007B0B8D">
        <w:rPr>
          <w:rFonts w:ascii="Times New Roman" w:hAnsi="Times New Roman" w:cs="Times New Roman"/>
          <w:bCs/>
          <w:sz w:val="24"/>
          <w:szCs w:val="24"/>
        </w:rPr>
        <w:t>Kim, 2017; Pittman, 2018)</w:t>
      </w:r>
      <w:r w:rsidRPr="007B0B8D">
        <w:rPr>
          <w:rFonts w:ascii="Times New Roman" w:hAnsi="Times New Roman" w:cs="Times New Roman"/>
          <w:sz w:val="24"/>
          <w:szCs w:val="24"/>
        </w:rPr>
        <w:t>, while the positive effect among people within the middle of the distribution has been shown to be typically positive and still significant (</w:t>
      </w:r>
      <w:proofErr w:type="spellStart"/>
      <w:r w:rsidRPr="007B0B8D">
        <w:rPr>
          <w:rFonts w:ascii="Times New Roman" w:hAnsi="Times New Roman" w:cs="Times New Roman"/>
          <w:sz w:val="24"/>
          <w:szCs w:val="24"/>
        </w:rPr>
        <w:t>Chopik</w:t>
      </w:r>
      <w:proofErr w:type="spellEnd"/>
      <w:r w:rsidRPr="007B0B8D">
        <w:rPr>
          <w:rFonts w:ascii="Times New Roman" w:hAnsi="Times New Roman" w:cs="Times New Roman"/>
          <w:sz w:val="24"/>
          <w:szCs w:val="24"/>
        </w:rPr>
        <w:t>, 2016).</w:t>
      </w:r>
    </w:p>
    <w:p w14:paraId="5B6105C3" w14:textId="77777777" w:rsidR="00E15049" w:rsidRDefault="00E15049" w:rsidP="00E15049">
      <w:pPr>
        <w:jc w:val="center"/>
        <w:rPr>
          <w:sz w:val="24"/>
        </w:rPr>
      </w:pPr>
      <w:r>
        <w:rPr>
          <w:i/>
          <w:sz w:val="24"/>
        </w:rPr>
        <w:t>Table 4: Social Interaction and Online Interaction Terms by Year (cont.)</w:t>
      </w:r>
    </w:p>
    <w:tbl>
      <w:tblPr>
        <w:tblStyle w:val="TableGrid"/>
        <w:tblW w:w="500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4370"/>
        <w:gridCol w:w="607"/>
        <w:gridCol w:w="851"/>
        <w:gridCol w:w="607"/>
        <w:gridCol w:w="851"/>
        <w:gridCol w:w="718"/>
        <w:gridCol w:w="1250"/>
      </w:tblGrid>
      <w:tr w:rsidR="00E15049" w14:paraId="0EEF0D10" w14:textId="77777777" w:rsidTr="00E12CE7">
        <w:trPr>
          <w:jc w:val="center"/>
        </w:trPr>
        <w:tc>
          <w:tcPr>
            <w:tcW w:w="0" w:type="auto"/>
            <w:tcBorders>
              <w:top w:val="thick" w:sz="0" w:space="0" w:color="000000"/>
            </w:tcBorders>
          </w:tcPr>
          <w:p w14:paraId="3426FAFC" w14:textId="77777777" w:rsidR="00E15049" w:rsidRDefault="00E15049" w:rsidP="00E12CE7"/>
        </w:tc>
        <w:tc>
          <w:tcPr>
            <w:tcW w:w="0" w:type="auto"/>
            <w:gridSpan w:val="5"/>
            <w:tcBorders>
              <w:top w:val="thick" w:sz="0" w:space="0" w:color="000000"/>
              <w:bottom w:val="thick" w:sz="0" w:space="0" w:color="000000"/>
            </w:tcBorders>
          </w:tcPr>
          <w:p w14:paraId="567753A9" w14:textId="77777777" w:rsidR="00E15049" w:rsidRDefault="00E15049" w:rsidP="00E12CE7">
            <w:pPr>
              <w:jc w:val="center"/>
            </w:pPr>
            <w:r>
              <w:rPr>
                <w:i/>
              </w:rPr>
              <w:t>year</w:t>
            </w:r>
          </w:p>
        </w:tc>
        <w:tc>
          <w:tcPr>
            <w:tcW w:w="0" w:type="auto"/>
            <w:tcBorders>
              <w:top w:val="thick" w:sz="0" w:space="0" w:color="000000"/>
            </w:tcBorders>
          </w:tcPr>
          <w:p w14:paraId="3AD16A7D" w14:textId="77777777" w:rsidR="00E15049" w:rsidRDefault="00E15049" w:rsidP="00E12CE7"/>
        </w:tc>
      </w:tr>
      <w:tr w:rsidR="00E15049" w14:paraId="154A387E" w14:textId="77777777" w:rsidTr="00E12CE7">
        <w:trPr>
          <w:jc w:val="center"/>
        </w:trPr>
        <w:tc>
          <w:tcPr>
            <w:tcW w:w="0" w:type="auto"/>
          </w:tcPr>
          <w:p w14:paraId="03D4D584" w14:textId="77777777" w:rsidR="00E15049" w:rsidRDefault="00E15049" w:rsidP="00E12CE7"/>
        </w:tc>
        <w:tc>
          <w:tcPr>
            <w:tcW w:w="0" w:type="auto"/>
            <w:gridSpan w:val="2"/>
            <w:tcBorders>
              <w:top w:val="thick" w:sz="0" w:space="0" w:color="000000"/>
              <w:bottom w:val="thick" w:sz="0" w:space="0" w:color="000000"/>
            </w:tcBorders>
          </w:tcPr>
          <w:p w14:paraId="170FCCFF" w14:textId="77777777" w:rsidR="00E15049" w:rsidRDefault="00E15049" w:rsidP="00E12CE7">
            <w:pPr>
              <w:jc w:val="center"/>
            </w:pPr>
            <w:r>
              <w:rPr>
                <w:i/>
              </w:rPr>
              <w:t>2018</w:t>
            </w:r>
          </w:p>
        </w:tc>
        <w:tc>
          <w:tcPr>
            <w:tcW w:w="0" w:type="auto"/>
            <w:gridSpan w:val="2"/>
            <w:tcBorders>
              <w:top w:val="thick" w:sz="0" w:space="0" w:color="000000"/>
              <w:bottom w:val="thick" w:sz="0" w:space="0" w:color="000000"/>
            </w:tcBorders>
          </w:tcPr>
          <w:p w14:paraId="54381446" w14:textId="77777777" w:rsidR="00E15049" w:rsidRDefault="00E15049" w:rsidP="00E12CE7">
            <w:pPr>
              <w:jc w:val="center"/>
            </w:pPr>
            <w:r>
              <w:rPr>
                <w:i/>
              </w:rPr>
              <w:t>2020</w:t>
            </w:r>
          </w:p>
        </w:tc>
        <w:tc>
          <w:tcPr>
            <w:tcW w:w="0" w:type="auto"/>
            <w:tcBorders>
              <w:bottom w:val="thick" w:sz="0" w:space="0" w:color="000000"/>
            </w:tcBorders>
          </w:tcPr>
          <w:p w14:paraId="066E9FC5" w14:textId="77777777" w:rsidR="00E15049" w:rsidRDefault="00E15049" w:rsidP="00E12CE7">
            <w:pPr>
              <w:jc w:val="center"/>
            </w:pPr>
            <w:r>
              <w:rPr>
                <w:i/>
              </w:rPr>
              <w:t>Total</w:t>
            </w:r>
          </w:p>
        </w:tc>
        <w:tc>
          <w:tcPr>
            <w:tcW w:w="0" w:type="auto"/>
          </w:tcPr>
          <w:p w14:paraId="5CF3EFFA" w14:textId="77777777" w:rsidR="00E15049" w:rsidRDefault="00E15049" w:rsidP="00E12CE7">
            <w:pPr>
              <w:jc w:val="center"/>
            </w:pPr>
            <w:r>
              <w:rPr>
                <w:i/>
              </w:rPr>
              <w:t>Sample size</w:t>
            </w:r>
          </w:p>
        </w:tc>
      </w:tr>
      <w:tr w:rsidR="00E15049" w14:paraId="3EA6043F" w14:textId="77777777" w:rsidTr="00E12CE7">
        <w:trPr>
          <w:jc w:val="center"/>
        </w:trPr>
        <w:tc>
          <w:tcPr>
            <w:tcW w:w="0" w:type="auto"/>
            <w:tcBorders>
              <w:bottom w:val="thick" w:sz="0" w:space="0" w:color="000000"/>
            </w:tcBorders>
          </w:tcPr>
          <w:p w14:paraId="5B65F81D" w14:textId="77777777" w:rsidR="00E15049" w:rsidRDefault="00E15049" w:rsidP="00E12CE7">
            <w:pPr>
              <w:jc w:val="center"/>
            </w:pPr>
          </w:p>
        </w:tc>
        <w:tc>
          <w:tcPr>
            <w:tcW w:w="0" w:type="auto"/>
            <w:tcBorders>
              <w:top w:val="thick" w:sz="0" w:space="0" w:color="000000"/>
              <w:bottom w:val="thick" w:sz="0" w:space="0" w:color="000000"/>
            </w:tcBorders>
          </w:tcPr>
          <w:p w14:paraId="71EC4F2B" w14:textId="77777777" w:rsidR="00E15049" w:rsidRDefault="00E15049" w:rsidP="00E12CE7">
            <w:pPr>
              <w:jc w:val="center"/>
            </w:pPr>
            <w:r>
              <w:t>%</w:t>
            </w:r>
          </w:p>
        </w:tc>
        <w:tc>
          <w:tcPr>
            <w:tcW w:w="0" w:type="auto"/>
            <w:tcBorders>
              <w:top w:val="thick" w:sz="0" w:space="0" w:color="000000"/>
              <w:bottom w:val="thick" w:sz="0" w:space="0" w:color="000000"/>
            </w:tcBorders>
          </w:tcPr>
          <w:p w14:paraId="11A60E46" w14:textId="77777777" w:rsidR="00E15049" w:rsidRDefault="00E15049" w:rsidP="00E12CE7">
            <w:pPr>
              <w:jc w:val="center"/>
            </w:pPr>
            <w:r>
              <w:t>SE</w:t>
            </w:r>
          </w:p>
        </w:tc>
        <w:tc>
          <w:tcPr>
            <w:tcW w:w="0" w:type="auto"/>
            <w:tcBorders>
              <w:top w:val="thick" w:sz="0" w:space="0" w:color="000000"/>
              <w:bottom w:val="thick" w:sz="0" w:space="0" w:color="000000"/>
            </w:tcBorders>
          </w:tcPr>
          <w:p w14:paraId="2A7E4B67" w14:textId="77777777" w:rsidR="00E15049" w:rsidRDefault="00E15049" w:rsidP="00E12CE7">
            <w:pPr>
              <w:jc w:val="center"/>
            </w:pPr>
            <w:r>
              <w:t>%</w:t>
            </w:r>
          </w:p>
        </w:tc>
        <w:tc>
          <w:tcPr>
            <w:tcW w:w="0" w:type="auto"/>
            <w:tcBorders>
              <w:top w:val="thick" w:sz="0" w:space="0" w:color="000000"/>
              <w:bottom w:val="thick" w:sz="0" w:space="0" w:color="000000"/>
            </w:tcBorders>
          </w:tcPr>
          <w:p w14:paraId="4A1F7C31" w14:textId="77777777" w:rsidR="00E15049" w:rsidRDefault="00E15049" w:rsidP="00E12CE7">
            <w:pPr>
              <w:jc w:val="center"/>
            </w:pPr>
            <w:r>
              <w:t>SE</w:t>
            </w:r>
          </w:p>
        </w:tc>
        <w:tc>
          <w:tcPr>
            <w:tcW w:w="0" w:type="auto"/>
            <w:tcBorders>
              <w:top w:val="thick" w:sz="0" w:space="0" w:color="000000"/>
              <w:bottom w:val="thick" w:sz="0" w:space="0" w:color="000000"/>
            </w:tcBorders>
          </w:tcPr>
          <w:p w14:paraId="34EC5279" w14:textId="77777777" w:rsidR="00E15049" w:rsidRDefault="00E15049" w:rsidP="00E12CE7">
            <w:pPr>
              <w:jc w:val="center"/>
            </w:pPr>
            <w:r>
              <w:t>%</w:t>
            </w:r>
          </w:p>
        </w:tc>
        <w:tc>
          <w:tcPr>
            <w:tcW w:w="0" w:type="auto"/>
            <w:tcBorders>
              <w:bottom w:val="thick" w:sz="0" w:space="0" w:color="000000"/>
            </w:tcBorders>
          </w:tcPr>
          <w:p w14:paraId="6924AA4C" w14:textId="77777777" w:rsidR="00E15049" w:rsidRDefault="00E15049" w:rsidP="00E12CE7">
            <w:pPr>
              <w:jc w:val="center"/>
            </w:pPr>
          </w:p>
        </w:tc>
      </w:tr>
      <w:tr w:rsidR="00E15049" w14:paraId="6F2200F7" w14:textId="77777777" w:rsidTr="00E12CE7">
        <w:trPr>
          <w:jc w:val="center"/>
        </w:trPr>
        <w:tc>
          <w:tcPr>
            <w:tcW w:w="0" w:type="auto"/>
            <w:tcBorders>
              <w:top w:val="thick" w:sz="0" w:space="0" w:color="000000"/>
            </w:tcBorders>
          </w:tcPr>
          <w:p w14:paraId="01FDA82D" w14:textId="77777777" w:rsidR="00E15049" w:rsidRDefault="00E15049" w:rsidP="00E12CE7">
            <w:r>
              <w:rPr>
                <w:i/>
              </w:rPr>
              <w:t>How Frequently Use Online Communication</w:t>
            </w:r>
          </w:p>
        </w:tc>
        <w:tc>
          <w:tcPr>
            <w:tcW w:w="0" w:type="auto"/>
            <w:tcBorders>
              <w:top w:val="thick" w:sz="0" w:space="0" w:color="000000"/>
            </w:tcBorders>
          </w:tcPr>
          <w:p w14:paraId="7B297E2A" w14:textId="77777777" w:rsidR="00E15049" w:rsidRDefault="00E15049" w:rsidP="00E12CE7"/>
        </w:tc>
        <w:tc>
          <w:tcPr>
            <w:tcW w:w="0" w:type="auto"/>
            <w:tcBorders>
              <w:top w:val="thick" w:sz="0" w:space="0" w:color="000000"/>
            </w:tcBorders>
          </w:tcPr>
          <w:p w14:paraId="01DA1DD4" w14:textId="77777777" w:rsidR="00E15049" w:rsidRDefault="00E15049" w:rsidP="00E12CE7"/>
        </w:tc>
        <w:tc>
          <w:tcPr>
            <w:tcW w:w="0" w:type="auto"/>
            <w:tcBorders>
              <w:top w:val="thick" w:sz="0" w:space="0" w:color="000000"/>
            </w:tcBorders>
          </w:tcPr>
          <w:p w14:paraId="27B70F48" w14:textId="77777777" w:rsidR="00E15049" w:rsidRDefault="00E15049" w:rsidP="00E12CE7"/>
        </w:tc>
        <w:tc>
          <w:tcPr>
            <w:tcW w:w="0" w:type="auto"/>
            <w:tcBorders>
              <w:top w:val="thick" w:sz="0" w:space="0" w:color="000000"/>
            </w:tcBorders>
          </w:tcPr>
          <w:p w14:paraId="34D1F8A7" w14:textId="77777777" w:rsidR="00E15049" w:rsidRDefault="00E15049" w:rsidP="00E12CE7"/>
        </w:tc>
        <w:tc>
          <w:tcPr>
            <w:tcW w:w="0" w:type="auto"/>
            <w:tcBorders>
              <w:top w:val="thick" w:sz="0" w:space="0" w:color="000000"/>
            </w:tcBorders>
          </w:tcPr>
          <w:p w14:paraId="763CF1AF" w14:textId="77777777" w:rsidR="00E15049" w:rsidRDefault="00E15049" w:rsidP="00E12CE7"/>
        </w:tc>
        <w:tc>
          <w:tcPr>
            <w:tcW w:w="0" w:type="auto"/>
            <w:tcBorders>
              <w:top w:val="thick" w:sz="0" w:space="0" w:color="000000"/>
            </w:tcBorders>
          </w:tcPr>
          <w:p w14:paraId="1B10D0AB" w14:textId="77777777" w:rsidR="00E15049" w:rsidRDefault="00E15049" w:rsidP="00E12CE7"/>
        </w:tc>
      </w:tr>
      <w:tr w:rsidR="00E15049" w14:paraId="55FE60B4" w14:textId="77777777" w:rsidTr="00E12CE7">
        <w:trPr>
          <w:jc w:val="center"/>
        </w:trPr>
        <w:tc>
          <w:tcPr>
            <w:tcW w:w="0" w:type="auto"/>
          </w:tcPr>
          <w:p w14:paraId="068C0390" w14:textId="77777777" w:rsidR="00E15049" w:rsidRDefault="00E15049" w:rsidP="00E12CE7">
            <w:r>
              <w:t>Low or Mid-Level Online Presence</w:t>
            </w:r>
          </w:p>
        </w:tc>
        <w:tc>
          <w:tcPr>
            <w:tcW w:w="0" w:type="auto"/>
          </w:tcPr>
          <w:p w14:paraId="44715A4B" w14:textId="77777777" w:rsidR="00E15049" w:rsidRDefault="00E15049" w:rsidP="00E12CE7">
            <w:pPr>
              <w:jc w:val="right"/>
            </w:pPr>
            <w:r>
              <w:t>41.4</w:t>
            </w:r>
          </w:p>
        </w:tc>
        <w:tc>
          <w:tcPr>
            <w:tcW w:w="0" w:type="auto"/>
          </w:tcPr>
          <w:p w14:paraId="4BA1C4D0" w14:textId="77777777" w:rsidR="00E15049" w:rsidRDefault="00E15049" w:rsidP="00E12CE7">
            <w:pPr>
              <w:jc w:val="right"/>
            </w:pPr>
            <w:r>
              <w:t>(1.903)</w:t>
            </w:r>
          </w:p>
        </w:tc>
        <w:tc>
          <w:tcPr>
            <w:tcW w:w="0" w:type="auto"/>
          </w:tcPr>
          <w:p w14:paraId="18084A0A" w14:textId="77777777" w:rsidR="00E15049" w:rsidRDefault="00E15049" w:rsidP="00E12CE7">
            <w:pPr>
              <w:jc w:val="right"/>
            </w:pPr>
            <w:r>
              <w:t>58.6</w:t>
            </w:r>
          </w:p>
        </w:tc>
        <w:tc>
          <w:tcPr>
            <w:tcW w:w="0" w:type="auto"/>
          </w:tcPr>
          <w:p w14:paraId="110D1962" w14:textId="77777777" w:rsidR="00E15049" w:rsidRDefault="00E15049" w:rsidP="00E12CE7">
            <w:pPr>
              <w:jc w:val="right"/>
            </w:pPr>
            <w:r>
              <w:t>(1.903)</w:t>
            </w:r>
          </w:p>
        </w:tc>
        <w:tc>
          <w:tcPr>
            <w:tcW w:w="0" w:type="auto"/>
          </w:tcPr>
          <w:p w14:paraId="3E937D79" w14:textId="77777777" w:rsidR="00E15049" w:rsidRDefault="00E15049" w:rsidP="00E12CE7">
            <w:pPr>
              <w:jc w:val="right"/>
            </w:pPr>
            <w:r>
              <w:t>100.0</w:t>
            </w:r>
          </w:p>
        </w:tc>
        <w:tc>
          <w:tcPr>
            <w:tcW w:w="0" w:type="auto"/>
          </w:tcPr>
          <w:p w14:paraId="3B415FA0" w14:textId="77777777" w:rsidR="00E15049" w:rsidRDefault="00E15049" w:rsidP="00E12CE7">
            <w:pPr>
              <w:jc w:val="right"/>
            </w:pPr>
            <w:r>
              <w:t>614</w:t>
            </w:r>
          </w:p>
        </w:tc>
      </w:tr>
      <w:tr w:rsidR="00E15049" w14:paraId="206B8F7C" w14:textId="77777777" w:rsidTr="00E12CE7">
        <w:trPr>
          <w:jc w:val="center"/>
        </w:trPr>
        <w:tc>
          <w:tcPr>
            <w:tcW w:w="0" w:type="auto"/>
          </w:tcPr>
          <w:p w14:paraId="1AD0C298" w14:textId="77777777" w:rsidR="00E15049" w:rsidRDefault="00E15049" w:rsidP="00E12CE7">
            <w:r>
              <w:t>High Online Presence</w:t>
            </w:r>
          </w:p>
        </w:tc>
        <w:tc>
          <w:tcPr>
            <w:tcW w:w="0" w:type="auto"/>
          </w:tcPr>
          <w:p w14:paraId="55C5F598" w14:textId="77777777" w:rsidR="00E15049" w:rsidRDefault="00E15049" w:rsidP="00E12CE7">
            <w:pPr>
              <w:jc w:val="right"/>
            </w:pPr>
            <w:r>
              <w:t>58.4</w:t>
            </w:r>
          </w:p>
        </w:tc>
        <w:tc>
          <w:tcPr>
            <w:tcW w:w="0" w:type="auto"/>
          </w:tcPr>
          <w:p w14:paraId="266BA0C9" w14:textId="77777777" w:rsidR="00E15049" w:rsidRDefault="00E15049" w:rsidP="00E12CE7">
            <w:pPr>
              <w:jc w:val="right"/>
            </w:pPr>
            <w:r>
              <w:t>(1.887)</w:t>
            </w:r>
          </w:p>
        </w:tc>
        <w:tc>
          <w:tcPr>
            <w:tcW w:w="0" w:type="auto"/>
          </w:tcPr>
          <w:p w14:paraId="0A040D53" w14:textId="77777777" w:rsidR="00E15049" w:rsidRDefault="00E15049" w:rsidP="00E12CE7">
            <w:pPr>
              <w:jc w:val="right"/>
            </w:pPr>
            <w:r>
              <w:t>41.6</w:t>
            </w:r>
          </w:p>
        </w:tc>
        <w:tc>
          <w:tcPr>
            <w:tcW w:w="0" w:type="auto"/>
          </w:tcPr>
          <w:p w14:paraId="587FD582" w14:textId="77777777" w:rsidR="00E15049" w:rsidRDefault="00E15049" w:rsidP="00E12CE7">
            <w:pPr>
              <w:jc w:val="right"/>
            </w:pPr>
            <w:r>
              <w:t>(1.887)</w:t>
            </w:r>
          </w:p>
        </w:tc>
        <w:tc>
          <w:tcPr>
            <w:tcW w:w="0" w:type="auto"/>
          </w:tcPr>
          <w:p w14:paraId="3B2ECA72" w14:textId="77777777" w:rsidR="00E15049" w:rsidRDefault="00E15049" w:rsidP="00E12CE7">
            <w:pPr>
              <w:jc w:val="right"/>
            </w:pPr>
            <w:r>
              <w:t>100.0</w:t>
            </w:r>
          </w:p>
        </w:tc>
        <w:tc>
          <w:tcPr>
            <w:tcW w:w="0" w:type="auto"/>
          </w:tcPr>
          <w:p w14:paraId="0D1958AD" w14:textId="77777777" w:rsidR="00E15049" w:rsidRDefault="00E15049" w:rsidP="00E12CE7">
            <w:pPr>
              <w:jc w:val="right"/>
            </w:pPr>
            <w:r>
              <w:t>497</w:t>
            </w:r>
          </w:p>
        </w:tc>
      </w:tr>
      <w:tr w:rsidR="00E15049" w14:paraId="6490FCAE" w14:textId="77777777" w:rsidTr="00E12CE7">
        <w:trPr>
          <w:jc w:val="center"/>
        </w:trPr>
        <w:tc>
          <w:tcPr>
            <w:tcW w:w="0" w:type="auto"/>
            <w:tcBorders>
              <w:bottom w:val="thick" w:sz="0" w:space="0" w:color="000000"/>
            </w:tcBorders>
          </w:tcPr>
          <w:p w14:paraId="596C4915" w14:textId="77777777" w:rsidR="00E15049" w:rsidRDefault="00E15049" w:rsidP="00E12CE7">
            <w:r>
              <w:t>Total</w:t>
            </w:r>
          </w:p>
        </w:tc>
        <w:tc>
          <w:tcPr>
            <w:tcW w:w="0" w:type="auto"/>
            <w:tcBorders>
              <w:bottom w:val="thick" w:sz="0" w:space="0" w:color="000000"/>
            </w:tcBorders>
          </w:tcPr>
          <w:p w14:paraId="2A3C9DF2" w14:textId="77777777" w:rsidR="00E15049" w:rsidRDefault="00E15049" w:rsidP="00E12CE7">
            <w:pPr>
              <w:jc w:val="right"/>
            </w:pPr>
            <w:r>
              <w:t>49.6</w:t>
            </w:r>
          </w:p>
        </w:tc>
        <w:tc>
          <w:tcPr>
            <w:tcW w:w="0" w:type="auto"/>
            <w:tcBorders>
              <w:bottom w:val="thick" w:sz="0" w:space="0" w:color="000000"/>
            </w:tcBorders>
          </w:tcPr>
          <w:p w14:paraId="7284154B" w14:textId="77777777" w:rsidR="00E15049" w:rsidRDefault="00E15049" w:rsidP="00E12CE7">
            <w:pPr>
              <w:jc w:val="right"/>
            </w:pPr>
            <w:r>
              <w:t>(1.113)</w:t>
            </w:r>
          </w:p>
        </w:tc>
        <w:tc>
          <w:tcPr>
            <w:tcW w:w="0" w:type="auto"/>
            <w:tcBorders>
              <w:bottom w:val="thick" w:sz="0" w:space="0" w:color="000000"/>
            </w:tcBorders>
          </w:tcPr>
          <w:p w14:paraId="5031C9EB" w14:textId="77777777" w:rsidR="00E15049" w:rsidRDefault="00E15049" w:rsidP="00E12CE7">
            <w:pPr>
              <w:jc w:val="right"/>
            </w:pPr>
            <w:r>
              <w:t>50.4</w:t>
            </w:r>
          </w:p>
        </w:tc>
        <w:tc>
          <w:tcPr>
            <w:tcW w:w="0" w:type="auto"/>
            <w:tcBorders>
              <w:bottom w:val="thick" w:sz="0" w:space="0" w:color="000000"/>
            </w:tcBorders>
          </w:tcPr>
          <w:p w14:paraId="211C16F6" w14:textId="77777777" w:rsidR="00E15049" w:rsidRDefault="00E15049" w:rsidP="00E12CE7">
            <w:pPr>
              <w:jc w:val="right"/>
            </w:pPr>
            <w:r>
              <w:t>(1.113)</w:t>
            </w:r>
          </w:p>
        </w:tc>
        <w:tc>
          <w:tcPr>
            <w:tcW w:w="0" w:type="auto"/>
            <w:tcBorders>
              <w:bottom w:val="thick" w:sz="0" w:space="0" w:color="000000"/>
            </w:tcBorders>
          </w:tcPr>
          <w:p w14:paraId="4DA9A5FF" w14:textId="77777777" w:rsidR="00E15049" w:rsidRDefault="00E15049" w:rsidP="00E12CE7">
            <w:pPr>
              <w:jc w:val="right"/>
            </w:pPr>
            <w:r>
              <w:t>100.0</w:t>
            </w:r>
          </w:p>
        </w:tc>
        <w:tc>
          <w:tcPr>
            <w:tcW w:w="0" w:type="auto"/>
            <w:tcBorders>
              <w:bottom w:val="thick" w:sz="0" w:space="0" w:color="000000"/>
            </w:tcBorders>
          </w:tcPr>
          <w:p w14:paraId="0051FE2F" w14:textId="77777777" w:rsidR="00E15049" w:rsidRDefault="00E15049" w:rsidP="00E12CE7">
            <w:pPr>
              <w:jc w:val="right"/>
            </w:pPr>
            <w:r>
              <w:t>1,111</w:t>
            </w:r>
          </w:p>
        </w:tc>
      </w:tr>
      <w:tr w:rsidR="00E15049" w14:paraId="029075FD" w14:textId="77777777" w:rsidTr="00E12CE7">
        <w:trPr>
          <w:jc w:val="center"/>
        </w:trPr>
        <w:tc>
          <w:tcPr>
            <w:tcW w:w="0" w:type="auto"/>
            <w:tcBorders>
              <w:top w:val="thick" w:sz="0" w:space="0" w:color="000000"/>
            </w:tcBorders>
          </w:tcPr>
          <w:p w14:paraId="293A947A" w14:textId="77777777" w:rsidR="00E15049" w:rsidRDefault="00E15049" w:rsidP="00E12CE7">
            <w:r>
              <w:rPr>
                <w:i/>
              </w:rPr>
              <w:t>How Frequently Spend Evening at Bar</w:t>
            </w:r>
          </w:p>
        </w:tc>
        <w:tc>
          <w:tcPr>
            <w:tcW w:w="0" w:type="auto"/>
            <w:tcBorders>
              <w:top w:val="thick" w:sz="0" w:space="0" w:color="000000"/>
            </w:tcBorders>
          </w:tcPr>
          <w:p w14:paraId="475ED873" w14:textId="77777777" w:rsidR="00E15049" w:rsidRDefault="00E15049" w:rsidP="00E12CE7"/>
        </w:tc>
        <w:tc>
          <w:tcPr>
            <w:tcW w:w="0" w:type="auto"/>
            <w:tcBorders>
              <w:top w:val="thick" w:sz="0" w:space="0" w:color="000000"/>
            </w:tcBorders>
          </w:tcPr>
          <w:p w14:paraId="1CA27C3C" w14:textId="77777777" w:rsidR="00E15049" w:rsidRDefault="00E15049" w:rsidP="00E12CE7"/>
        </w:tc>
        <w:tc>
          <w:tcPr>
            <w:tcW w:w="0" w:type="auto"/>
            <w:tcBorders>
              <w:top w:val="thick" w:sz="0" w:space="0" w:color="000000"/>
            </w:tcBorders>
          </w:tcPr>
          <w:p w14:paraId="2084D613" w14:textId="77777777" w:rsidR="00E15049" w:rsidRDefault="00E15049" w:rsidP="00E12CE7"/>
        </w:tc>
        <w:tc>
          <w:tcPr>
            <w:tcW w:w="0" w:type="auto"/>
            <w:tcBorders>
              <w:top w:val="thick" w:sz="0" w:space="0" w:color="000000"/>
            </w:tcBorders>
          </w:tcPr>
          <w:p w14:paraId="23156D4C" w14:textId="77777777" w:rsidR="00E15049" w:rsidRDefault="00E15049" w:rsidP="00E12CE7"/>
        </w:tc>
        <w:tc>
          <w:tcPr>
            <w:tcW w:w="0" w:type="auto"/>
            <w:tcBorders>
              <w:top w:val="thick" w:sz="0" w:space="0" w:color="000000"/>
            </w:tcBorders>
          </w:tcPr>
          <w:p w14:paraId="080EC0A6" w14:textId="77777777" w:rsidR="00E15049" w:rsidRDefault="00E15049" w:rsidP="00E12CE7"/>
        </w:tc>
        <w:tc>
          <w:tcPr>
            <w:tcW w:w="0" w:type="auto"/>
            <w:tcBorders>
              <w:top w:val="thick" w:sz="0" w:space="0" w:color="000000"/>
            </w:tcBorders>
          </w:tcPr>
          <w:p w14:paraId="39015115" w14:textId="77777777" w:rsidR="00E15049" w:rsidRDefault="00E15049" w:rsidP="00E12CE7"/>
        </w:tc>
      </w:tr>
      <w:tr w:rsidR="00E15049" w14:paraId="5BDB92C5" w14:textId="77777777" w:rsidTr="00E12CE7">
        <w:trPr>
          <w:jc w:val="center"/>
        </w:trPr>
        <w:tc>
          <w:tcPr>
            <w:tcW w:w="0" w:type="auto"/>
          </w:tcPr>
          <w:p w14:paraId="7B0B18D7" w14:textId="77777777" w:rsidR="00E15049" w:rsidRDefault="00E15049" w:rsidP="00E12CE7">
            <w:r>
              <w:t>Often</w:t>
            </w:r>
          </w:p>
        </w:tc>
        <w:tc>
          <w:tcPr>
            <w:tcW w:w="0" w:type="auto"/>
          </w:tcPr>
          <w:p w14:paraId="73C4D735" w14:textId="77777777" w:rsidR="00E15049" w:rsidRDefault="00E15049" w:rsidP="00E12CE7">
            <w:pPr>
              <w:jc w:val="right"/>
            </w:pPr>
            <w:r>
              <w:t>69.8</w:t>
            </w:r>
          </w:p>
        </w:tc>
        <w:tc>
          <w:tcPr>
            <w:tcW w:w="0" w:type="auto"/>
          </w:tcPr>
          <w:p w14:paraId="6180FAC5" w14:textId="77777777" w:rsidR="00E15049" w:rsidRDefault="00E15049" w:rsidP="00E12CE7">
            <w:pPr>
              <w:jc w:val="right"/>
            </w:pPr>
            <w:r>
              <w:t>(5.514)</w:t>
            </w:r>
          </w:p>
        </w:tc>
        <w:tc>
          <w:tcPr>
            <w:tcW w:w="0" w:type="auto"/>
          </w:tcPr>
          <w:p w14:paraId="2C2154C6" w14:textId="77777777" w:rsidR="00E15049" w:rsidRDefault="00E15049" w:rsidP="00E12CE7">
            <w:pPr>
              <w:jc w:val="right"/>
            </w:pPr>
            <w:r>
              <w:t>30.2</w:t>
            </w:r>
          </w:p>
        </w:tc>
        <w:tc>
          <w:tcPr>
            <w:tcW w:w="0" w:type="auto"/>
          </w:tcPr>
          <w:p w14:paraId="15BDF76A" w14:textId="77777777" w:rsidR="00E15049" w:rsidRDefault="00E15049" w:rsidP="00E12CE7">
            <w:pPr>
              <w:jc w:val="right"/>
            </w:pPr>
            <w:r>
              <w:t>(5.514)</w:t>
            </w:r>
          </w:p>
        </w:tc>
        <w:tc>
          <w:tcPr>
            <w:tcW w:w="0" w:type="auto"/>
          </w:tcPr>
          <w:p w14:paraId="33C95BED" w14:textId="77777777" w:rsidR="00E15049" w:rsidRDefault="00E15049" w:rsidP="00E12CE7">
            <w:pPr>
              <w:jc w:val="right"/>
            </w:pPr>
            <w:r>
              <w:t>100.0</w:t>
            </w:r>
          </w:p>
        </w:tc>
        <w:tc>
          <w:tcPr>
            <w:tcW w:w="0" w:type="auto"/>
          </w:tcPr>
          <w:p w14:paraId="4ED85256" w14:textId="77777777" w:rsidR="00E15049" w:rsidRDefault="00E15049" w:rsidP="00E12CE7">
            <w:pPr>
              <w:jc w:val="right"/>
            </w:pPr>
            <w:r>
              <w:t>66</w:t>
            </w:r>
          </w:p>
        </w:tc>
      </w:tr>
      <w:tr w:rsidR="00E15049" w14:paraId="4A49C95F" w14:textId="77777777" w:rsidTr="00E12CE7">
        <w:trPr>
          <w:jc w:val="center"/>
        </w:trPr>
        <w:tc>
          <w:tcPr>
            <w:tcW w:w="0" w:type="auto"/>
          </w:tcPr>
          <w:p w14:paraId="119A6E21" w14:textId="77777777" w:rsidR="00E15049" w:rsidRDefault="00E15049" w:rsidP="00E12CE7">
            <w:r>
              <w:t>Sometimes</w:t>
            </w:r>
          </w:p>
        </w:tc>
        <w:tc>
          <w:tcPr>
            <w:tcW w:w="0" w:type="auto"/>
          </w:tcPr>
          <w:p w14:paraId="6C7FA44E" w14:textId="77777777" w:rsidR="00E15049" w:rsidRDefault="00E15049" w:rsidP="00E12CE7">
            <w:pPr>
              <w:jc w:val="right"/>
            </w:pPr>
            <w:r>
              <w:t>57.6</w:t>
            </w:r>
          </w:p>
        </w:tc>
        <w:tc>
          <w:tcPr>
            <w:tcW w:w="0" w:type="auto"/>
          </w:tcPr>
          <w:p w14:paraId="77CF26A4" w14:textId="77777777" w:rsidR="00E15049" w:rsidRDefault="00E15049" w:rsidP="00E12CE7">
            <w:pPr>
              <w:jc w:val="right"/>
            </w:pPr>
            <w:r>
              <w:t>(2.922)</w:t>
            </w:r>
          </w:p>
        </w:tc>
        <w:tc>
          <w:tcPr>
            <w:tcW w:w="0" w:type="auto"/>
          </w:tcPr>
          <w:p w14:paraId="610A4767" w14:textId="77777777" w:rsidR="00E15049" w:rsidRDefault="00E15049" w:rsidP="00E12CE7">
            <w:pPr>
              <w:jc w:val="right"/>
            </w:pPr>
            <w:r>
              <w:t>42.4</w:t>
            </w:r>
          </w:p>
        </w:tc>
        <w:tc>
          <w:tcPr>
            <w:tcW w:w="0" w:type="auto"/>
          </w:tcPr>
          <w:p w14:paraId="626234ED" w14:textId="77777777" w:rsidR="00E15049" w:rsidRDefault="00E15049" w:rsidP="00E12CE7">
            <w:pPr>
              <w:jc w:val="right"/>
            </w:pPr>
            <w:r>
              <w:t>(2.922)</w:t>
            </w:r>
          </w:p>
        </w:tc>
        <w:tc>
          <w:tcPr>
            <w:tcW w:w="0" w:type="auto"/>
          </w:tcPr>
          <w:p w14:paraId="6C954143" w14:textId="77777777" w:rsidR="00E15049" w:rsidRDefault="00E15049" w:rsidP="00E12CE7">
            <w:pPr>
              <w:jc w:val="right"/>
            </w:pPr>
            <w:r>
              <w:t>100.0</w:t>
            </w:r>
          </w:p>
        </w:tc>
        <w:tc>
          <w:tcPr>
            <w:tcW w:w="0" w:type="auto"/>
          </w:tcPr>
          <w:p w14:paraId="34F58706" w14:textId="77777777" w:rsidR="00E15049" w:rsidRDefault="00E15049" w:rsidP="00E12CE7">
            <w:pPr>
              <w:jc w:val="right"/>
            </w:pPr>
            <w:r>
              <w:t>253</w:t>
            </w:r>
          </w:p>
        </w:tc>
      </w:tr>
      <w:tr w:rsidR="00E15049" w14:paraId="0180EB05" w14:textId="77777777" w:rsidTr="00E12CE7">
        <w:trPr>
          <w:jc w:val="center"/>
        </w:trPr>
        <w:tc>
          <w:tcPr>
            <w:tcW w:w="0" w:type="auto"/>
          </w:tcPr>
          <w:p w14:paraId="0BBF1356" w14:textId="77777777" w:rsidR="00E15049" w:rsidRDefault="00E15049" w:rsidP="00E12CE7">
            <w:r>
              <w:t>Rarely</w:t>
            </w:r>
          </w:p>
        </w:tc>
        <w:tc>
          <w:tcPr>
            <w:tcW w:w="0" w:type="auto"/>
          </w:tcPr>
          <w:p w14:paraId="3C558B35" w14:textId="77777777" w:rsidR="00E15049" w:rsidRDefault="00E15049" w:rsidP="00E12CE7">
            <w:pPr>
              <w:jc w:val="right"/>
            </w:pPr>
            <w:r>
              <w:t>50.7</w:t>
            </w:r>
          </w:p>
        </w:tc>
        <w:tc>
          <w:tcPr>
            <w:tcW w:w="0" w:type="auto"/>
          </w:tcPr>
          <w:p w14:paraId="38CA363D" w14:textId="77777777" w:rsidR="00E15049" w:rsidRDefault="00E15049" w:rsidP="00E12CE7">
            <w:pPr>
              <w:jc w:val="right"/>
            </w:pPr>
            <w:r>
              <w:t>(1.934)</w:t>
            </w:r>
          </w:p>
        </w:tc>
        <w:tc>
          <w:tcPr>
            <w:tcW w:w="0" w:type="auto"/>
          </w:tcPr>
          <w:p w14:paraId="408F8EAA" w14:textId="77777777" w:rsidR="00E15049" w:rsidRDefault="00E15049" w:rsidP="00E12CE7">
            <w:pPr>
              <w:jc w:val="right"/>
            </w:pPr>
            <w:r>
              <w:t>49.3</w:t>
            </w:r>
          </w:p>
        </w:tc>
        <w:tc>
          <w:tcPr>
            <w:tcW w:w="0" w:type="auto"/>
          </w:tcPr>
          <w:p w14:paraId="5E60D4B1" w14:textId="77777777" w:rsidR="00E15049" w:rsidRDefault="00E15049" w:rsidP="00E12CE7">
            <w:pPr>
              <w:jc w:val="right"/>
            </w:pPr>
            <w:r>
              <w:t>(1.934)</w:t>
            </w:r>
          </w:p>
        </w:tc>
        <w:tc>
          <w:tcPr>
            <w:tcW w:w="0" w:type="auto"/>
          </w:tcPr>
          <w:p w14:paraId="43CC6856" w14:textId="77777777" w:rsidR="00E15049" w:rsidRDefault="00E15049" w:rsidP="00E12CE7">
            <w:pPr>
              <w:jc w:val="right"/>
            </w:pPr>
            <w:r>
              <w:t>100.0</w:t>
            </w:r>
          </w:p>
        </w:tc>
        <w:tc>
          <w:tcPr>
            <w:tcW w:w="0" w:type="auto"/>
          </w:tcPr>
          <w:p w14:paraId="13CB8383" w14:textId="77777777" w:rsidR="00E15049" w:rsidRDefault="00E15049" w:rsidP="00E12CE7">
            <w:pPr>
              <w:jc w:val="right"/>
            </w:pPr>
            <w:r>
              <w:t>414</w:t>
            </w:r>
          </w:p>
        </w:tc>
      </w:tr>
      <w:tr w:rsidR="00E15049" w14:paraId="39F93AE5" w14:textId="77777777" w:rsidTr="00E12CE7">
        <w:trPr>
          <w:jc w:val="center"/>
        </w:trPr>
        <w:tc>
          <w:tcPr>
            <w:tcW w:w="0" w:type="auto"/>
          </w:tcPr>
          <w:p w14:paraId="49C4DBA8" w14:textId="77777777" w:rsidR="00E15049" w:rsidRDefault="00E15049" w:rsidP="00E12CE7">
            <w:r>
              <w:t>Never</w:t>
            </w:r>
          </w:p>
        </w:tc>
        <w:tc>
          <w:tcPr>
            <w:tcW w:w="0" w:type="auto"/>
          </w:tcPr>
          <w:p w14:paraId="202BA8C1" w14:textId="77777777" w:rsidR="00E15049" w:rsidRDefault="00E15049" w:rsidP="00E12CE7">
            <w:pPr>
              <w:jc w:val="right"/>
            </w:pPr>
            <w:r>
              <w:t>51.0</w:t>
            </w:r>
          </w:p>
        </w:tc>
        <w:tc>
          <w:tcPr>
            <w:tcW w:w="0" w:type="auto"/>
          </w:tcPr>
          <w:p w14:paraId="45F5C88F" w14:textId="77777777" w:rsidR="00E15049" w:rsidRDefault="00E15049" w:rsidP="00E12CE7">
            <w:pPr>
              <w:jc w:val="right"/>
            </w:pPr>
            <w:r>
              <w:t>(1.218)</w:t>
            </w:r>
          </w:p>
        </w:tc>
        <w:tc>
          <w:tcPr>
            <w:tcW w:w="0" w:type="auto"/>
          </w:tcPr>
          <w:p w14:paraId="011BE4A1" w14:textId="77777777" w:rsidR="00E15049" w:rsidRDefault="00E15049" w:rsidP="00E12CE7">
            <w:pPr>
              <w:jc w:val="right"/>
            </w:pPr>
            <w:r>
              <w:t>49.0</w:t>
            </w:r>
          </w:p>
        </w:tc>
        <w:tc>
          <w:tcPr>
            <w:tcW w:w="0" w:type="auto"/>
          </w:tcPr>
          <w:p w14:paraId="261E9D53" w14:textId="77777777" w:rsidR="00E15049" w:rsidRDefault="00E15049" w:rsidP="00E12CE7">
            <w:pPr>
              <w:jc w:val="right"/>
            </w:pPr>
            <w:r>
              <w:t>(1.218)</w:t>
            </w:r>
          </w:p>
        </w:tc>
        <w:tc>
          <w:tcPr>
            <w:tcW w:w="0" w:type="auto"/>
          </w:tcPr>
          <w:p w14:paraId="7F8652C4" w14:textId="77777777" w:rsidR="00E15049" w:rsidRDefault="00E15049" w:rsidP="00E12CE7">
            <w:pPr>
              <w:jc w:val="right"/>
            </w:pPr>
            <w:r>
              <w:t>100.0</w:t>
            </w:r>
          </w:p>
        </w:tc>
        <w:tc>
          <w:tcPr>
            <w:tcW w:w="0" w:type="auto"/>
          </w:tcPr>
          <w:p w14:paraId="5F2217D5" w14:textId="77777777" w:rsidR="00E15049" w:rsidRDefault="00E15049" w:rsidP="00E12CE7">
            <w:pPr>
              <w:jc w:val="right"/>
            </w:pPr>
            <w:r>
              <w:t>610</w:t>
            </w:r>
          </w:p>
        </w:tc>
      </w:tr>
      <w:tr w:rsidR="00E15049" w14:paraId="738ED7AB" w14:textId="77777777" w:rsidTr="00E12CE7">
        <w:trPr>
          <w:jc w:val="center"/>
        </w:trPr>
        <w:tc>
          <w:tcPr>
            <w:tcW w:w="0" w:type="auto"/>
            <w:tcBorders>
              <w:bottom w:val="thick" w:sz="0" w:space="0" w:color="000000"/>
            </w:tcBorders>
          </w:tcPr>
          <w:p w14:paraId="295527FA" w14:textId="77777777" w:rsidR="00E15049" w:rsidRDefault="00E15049" w:rsidP="00E12CE7">
            <w:r>
              <w:t>Total</w:t>
            </w:r>
          </w:p>
        </w:tc>
        <w:tc>
          <w:tcPr>
            <w:tcW w:w="0" w:type="auto"/>
            <w:tcBorders>
              <w:bottom w:val="thick" w:sz="0" w:space="0" w:color="000000"/>
            </w:tcBorders>
          </w:tcPr>
          <w:p w14:paraId="42EB71EB" w14:textId="77777777" w:rsidR="00E15049" w:rsidRDefault="00E15049" w:rsidP="00E12CE7">
            <w:pPr>
              <w:jc w:val="right"/>
            </w:pPr>
            <w:r>
              <w:t>53.1</w:t>
            </w:r>
          </w:p>
        </w:tc>
        <w:tc>
          <w:tcPr>
            <w:tcW w:w="0" w:type="auto"/>
            <w:tcBorders>
              <w:bottom w:val="thick" w:sz="0" w:space="0" w:color="000000"/>
            </w:tcBorders>
          </w:tcPr>
          <w:p w14:paraId="5D7E24E1" w14:textId="77777777" w:rsidR="00E15049" w:rsidRDefault="00E15049" w:rsidP="00E12CE7">
            <w:pPr>
              <w:jc w:val="right"/>
            </w:pPr>
            <w:r>
              <w:t>(0.449)</w:t>
            </w:r>
          </w:p>
        </w:tc>
        <w:tc>
          <w:tcPr>
            <w:tcW w:w="0" w:type="auto"/>
            <w:tcBorders>
              <w:bottom w:val="thick" w:sz="0" w:space="0" w:color="000000"/>
            </w:tcBorders>
          </w:tcPr>
          <w:p w14:paraId="4B59A3C7" w14:textId="77777777" w:rsidR="00E15049" w:rsidRDefault="00E15049" w:rsidP="00E12CE7">
            <w:pPr>
              <w:jc w:val="right"/>
            </w:pPr>
            <w:r>
              <w:t>46.9</w:t>
            </w:r>
          </w:p>
        </w:tc>
        <w:tc>
          <w:tcPr>
            <w:tcW w:w="0" w:type="auto"/>
            <w:tcBorders>
              <w:bottom w:val="thick" w:sz="0" w:space="0" w:color="000000"/>
            </w:tcBorders>
          </w:tcPr>
          <w:p w14:paraId="48ECF38B" w14:textId="77777777" w:rsidR="00E15049" w:rsidRDefault="00E15049" w:rsidP="00E12CE7">
            <w:pPr>
              <w:jc w:val="right"/>
            </w:pPr>
            <w:r>
              <w:t>(0.449)</w:t>
            </w:r>
          </w:p>
        </w:tc>
        <w:tc>
          <w:tcPr>
            <w:tcW w:w="0" w:type="auto"/>
            <w:tcBorders>
              <w:bottom w:val="thick" w:sz="0" w:space="0" w:color="000000"/>
            </w:tcBorders>
          </w:tcPr>
          <w:p w14:paraId="4547E4B3" w14:textId="77777777" w:rsidR="00E15049" w:rsidRDefault="00E15049" w:rsidP="00E12CE7">
            <w:pPr>
              <w:jc w:val="right"/>
            </w:pPr>
            <w:r>
              <w:t>100.0</w:t>
            </w:r>
          </w:p>
        </w:tc>
        <w:tc>
          <w:tcPr>
            <w:tcW w:w="0" w:type="auto"/>
            <w:tcBorders>
              <w:bottom w:val="thick" w:sz="0" w:space="0" w:color="000000"/>
            </w:tcBorders>
          </w:tcPr>
          <w:p w14:paraId="721D929F" w14:textId="77777777" w:rsidR="00E15049" w:rsidRDefault="00E15049" w:rsidP="00E12CE7">
            <w:pPr>
              <w:jc w:val="right"/>
            </w:pPr>
            <w:r>
              <w:t>1,343</w:t>
            </w:r>
          </w:p>
        </w:tc>
      </w:tr>
      <w:tr w:rsidR="00E15049" w14:paraId="01B4CAD4" w14:textId="77777777" w:rsidTr="00E12CE7">
        <w:trPr>
          <w:jc w:val="center"/>
        </w:trPr>
        <w:tc>
          <w:tcPr>
            <w:tcW w:w="0" w:type="auto"/>
            <w:tcBorders>
              <w:top w:val="thick" w:sz="0" w:space="0" w:color="000000"/>
            </w:tcBorders>
          </w:tcPr>
          <w:p w14:paraId="49F4A957" w14:textId="77777777" w:rsidR="00E15049" w:rsidRDefault="00E15049" w:rsidP="00E12CE7">
            <w:r>
              <w:rPr>
                <w:i/>
              </w:rPr>
              <w:t>How Frequently Spend Evening with Friends</w:t>
            </w:r>
          </w:p>
        </w:tc>
        <w:tc>
          <w:tcPr>
            <w:tcW w:w="0" w:type="auto"/>
            <w:tcBorders>
              <w:top w:val="thick" w:sz="0" w:space="0" w:color="000000"/>
            </w:tcBorders>
          </w:tcPr>
          <w:p w14:paraId="4A114FF0" w14:textId="77777777" w:rsidR="00E15049" w:rsidRDefault="00E15049" w:rsidP="00E12CE7"/>
        </w:tc>
        <w:tc>
          <w:tcPr>
            <w:tcW w:w="0" w:type="auto"/>
            <w:tcBorders>
              <w:top w:val="thick" w:sz="0" w:space="0" w:color="000000"/>
            </w:tcBorders>
          </w:tcPr>
          <w:p w14:paraId="15348228" w14:textId="77777777" w:rsidR="00E15049" w:rsidRDefault="00E15049" w:rsidP="00E12CE7"/>
        </w:tc>
        <w:tc>
          <w:tcPr>
            <w:tcW w:w="0" w:type="auto"/>
            <w:tcBorders>
              <w:top w:val="thick" w:sz="0" w:space="0" w:color="000000"/>
            </w:tcBorders>
          </w:tcPr>
          <w:p w14:paraId="1A71F573" w14:textId="77777777" w:rsidR="00E15049" w:rsidRDefault="00E15049" w:rsidP="00E12CE7"/>
        </w:tc>
        <w:tc>
          <w:tcPr>
            <w:tcW w:w="0" w:type="auto"/>
            <w:tcBorders>
              <w:top w:val="thick" w:sz="0" w:space="0" w:color="000000"/>
            </w:tcBorders>
          </w:tcPr>
          <w:p w14:paraId="20E20A1B" w14:textId="77777777" w:rsidR="00E15049" w:rsidRDefault="00E15049" w:rsidP="00E12CE7"/>
        </w:tc>
        <w:tc>
          <w:tcPr>
            <w:tcW w:w="0" w:type="auto"/>
            <w:tcBorders>
              <w:top w:val="thick" w:sz="0" w:space="0" w:color="000000"/>
            </w:tcBorders>
          </w:tcPr>
          <w:p w14:paraId="1AAA72AC" w14:textId="77777777" w:rsidR="00E15049" w:rsidRDefault="00E15049" w:rsidP="00E12CE7"/>
        </w:tc>
        <w:tc>
          <w:tcPr>
            <w:tcW w:w="0" w:type="auto"/>
            <w:tcBorders>
              <w:top w:val="thick" w:sz="0" w:space="0" w:color="000000"/>
            </w:tcBorders>
          </w:tcPr>
          <w:p w14:paraId="17FDE131" w14:textId="77777777" w:rsidR="00E15049" w:rsidRDefault="00E15049" w:rsidP="00E12CE7"/>
        </w:tc>
      </w:tr>
      <w:tr w:rsidR="00E15049" w14:paraId="40A6CC5F" w14:textId="77777777" w:rsidTr="00E12CE7">
        <w:trPr>
          <w:jc w:val="center"/>
        </w:trPr>
        <w:tc>
          <w:tcPr>
            <w:tcW w:w="0" w:type="auto"/>
          </w:tcPr>
          <w:p w14:paraId="0FD5D912" w14:textId="77777777" w:rsidR="00E15049" w:rsidRDefault="00E15049" w:rsidP="00E12CE7">
            <w:r>
              <w:t>Often</w:t>
            </w:r>
          </w:p>
        </w:tc>
        <w:tc>
          <w:tcPr>
            <w:tcW w:w="0" w:type="auto"/>
          </w:tcPr>
          <w:p w14:paraId="19F547E8" w14:textId="77777777" w:rsidR="00E15049" w:rsidRDefault="00E15049" w:rsidP="00E12CE7">
            <w:pPr>
              <w:jc w:val="right"/>
            </w:pPr>
            <w:r>
              <w:t>62.8</w:t>
            </w:r>
          </w:p>
        </w:tc>
        <w:tc>
          <w:tcPr>
            <w:tcW w:w="0" w:type="auto"/>
          </w:tcPr>
          <w:p w14:paraId="71D45AE2" w14:textId="77777777" w:rsidR="00E15049" w:rsidRDefault="00E15049" w:rsidP="00E12CE7">
            <w:pPr>
              <w:jc w:val="right"/>
            </w:pPr>
            <w:r>
              <w:t>(3.335)</w:t>
            </w:r>
          </w:p>
        </w:tc>
        <w:tc>
          <w:tcPr>
            <w:tcW w:w="0" w:type="auto"/>
          </w:tcPr>
          <w:p w14:paraId="7AAF7481" w14:textId="77777777" w:rsidR="00E15049" w:rsidRDefault="00E15049" w:rsidP="00E12CE7">
            <w:pPr>
              <w:jc w:val="right"/>
            </w:pPr>
            <w:r>
              <w:t>37.2</w:t>
            </w:r>
          </w:p>
        </w:tc>
        <w:tc>
          <w:tcPr>
            <w:tcW w:w="0" w:type="auto"/>
          </w:tcPr>
          <w:p w14:paraId="381561FD" w14:textId="77777777" w:rsidR="00E15049" w:rsidRDefault="00E15049" w:rsidP="00E12CE7">
            <w:pPr>
              <w:jc w:val="right"/>
            </w:pPr>
            <w:r>
              <w:t>(3.335)</w:t>
            </w:r>
          </w:p>
        </w:tc>
        <w:tc>
          <w:tcPr>
            <w:tcW w:w="0" w:type="auto"/>
          </w:tcPr>
          <w:p w14:paraId="275CFAC2" w14:textId="77777777" w:rsidR="00E15049" w:rsidRDefault="00E15049" w:rsidP="00E12CE7">
            <w:pPr>
              <w:jc w:val="right"/>
            </w:pPr>
            <w:r>
              <w:t>100.0</w:t>
            </w:r>
          </w:p>
        </w:tc>
        <w:tc>
          <w:tcPr>
            <w:tcW w:w="0" w:type="auto"/>
          </w:tcPr>
          <w:p w14:paraId="350CA1C5" w14:textId="77777777" w:rsidR="00E15049" w:rsidRDefault="00E15049" w:rsidP="00E12CE7">
            <w:pPr>
              <w:jc w:val="right"/>
            </w:pPr>
            <w:r>
              <w:t>205</w:t>
            </w:r>
          </w:p>
        </w:tc>
      </w:tr>
      <w:tr w:rsidR="00E15049" w14:paraId="3EE58164" w14:textId="77777777" w:rsidTr="00E12CE7">
        <w:trPr>
          <w:jc w:val="center"/>
        </w:trPr>
        <w:tc>
          <w:tcPr>
            <w:tcW w:w="0" w:type="auto"/>
          </w:tcPr>
          <w:p w14:paraId="59FB2F21" w14:textId="77777777" w:rsidR="00E15049" w:rsidRDefault="00E15049" w:rsidP="00E12CE7">
            <w:r>
              <w:t>Sometimes</w:t>
            </w:r>
          </w:p>
        </w:tc>
        <w:tc>
          <w:tcPr>
            <w:tcW w:w="0" w:type="auto"/>
          </w:tcPr>
          <w:p w14:paraId="144BDDEE" w14:textId="77777777" w:rsidR="00E15049" w:rsidRDefault="00E15049" w:rsidP="00E12CE7">
            <w:pPr>
              <w:jc w:val="right"/>
            </w:pPr>
            <w:r>
              <w:t>57.6</w:t>
            </w:r>
          </w:p>
        </w:tc>
        <w:tc>
          <w:tcPr>
            <w:tcW w:w="0" w:type="auto"/>
          </w:tcPr>
          <w:p w14:paraId="3D8DBE3D" w14:textId="77777777" w:rsidR="00E15049" w:rsidRDefault="00E15049" w:rsidP="00E12CE7">
            <w:pPr>
              <w:jc w:val="right"/>
            </w:pPr>
            <w:r>
              <w:t>(1.688)</w:t>
            </w:r>
          </w:p>
        </w:tc>
        <w:tc>
          <w:tcPr>
            <w:tcW w:w="0" w:type="auto"/>
          </w:tcPr>
          <w:p w14:paraId="01C80EA5" w14:textId="77777777" w:rsidR="00E15049" w:rsidRDefault="00E15049" w:rsidP="00E12CE7">
            <w:pPr>
              <w:jc w:val="right"/>
            </w:pPr>
            <w:r>
              <w:t>42.4</w:t>
            </w:r>
          </w:p>
        </w:tc>
        <w:tc>
          <w:tcPr>
            <w:tcW w:w="0" w:type="auto"/>
          </w:tcPr>
          <w:p w14:paraId="72E6734E" w14:textId="77777777" w:rsidR="00E15049" w:rsidRDefault="00E15049" w:rsidP="00E12CE7">
            <w:pPr>
              <w:jc w:val="right"/>
            </w:pPr>
            <w:r>
              <w:t>(1.688)</w:t>
            </w:r>
          </w:p>
        </w:tc>
        <w:tc>
          <w:tcPr>
            <w:tcW w:w="0" w:type="auto"/>
          </w:tcPr>
          <w:p w14:paraId="0DE26D5B" w14:textId="77777777" w:rsidR="00E15049" w:rsidRDefault="00E15049" w:rsidP="00E12CE7">
            <w:pPr>
              <w:jc w:val="right"/>
            </w:pPr>
            <w:r>
              <w:t>100.0</w:t>
            </w:r>
          </w:p>
        </w:tc>
        <w:tc>
          <w:tcPr>
            <w:tcW w:w="0" w:type="auto"/>
          </w:tcPr>
          <w:p w14:paraId="4289E365" w14:textId="77777777" w:rsidR="00E15049" w:rsidRDefault="00E15049" w:rsidP="00E12CE7">
            <w:pPr>
              <w:jc w:val="right"/>
            </w:pPr>
            <w:r>
              <w:t>581</w:t>
            </w:r>
          </w:p>
        </w:tc>
      </w:tr>
      <w:tr w:rsidR="00E15049" w14:paraId="5342FD4B" w14:textId="77777777" w:rsidTr="00E12CE7">
        <w:trPr>
          <w:jc w:val="center"/>
        </w:trPr>
        <w:tc>
          <w:tcPr>
            <w:tcW w:w="0" w:type="auto"/>
          </w:tcPr>
          <w:p w14:paraId="05A1C228" w14:textId="77777777" w:rsidR="00E15049" w:rsidRDefault="00E15049" w:rsidP="00E12CE7">
            <w:r>
              <w:t>Rarely</w:t>
            </w:r>
          </w:p>
        </w:tc>
        <w:tc>
          <w:tcPr>
            <w:tcW w:w="0" w:type="auto"/>
          </w:tcPr>
          <w:p w14:paraId="29A2306E" w14:textId="77777777" w:rsidR="00E15049" w:rsidRDefault="00E15049" w:rsidP="00E12CE7">
            <w:pPr>
              <w:jc w:val="right"/>
            </w:pPr>
            <w:r>
              <w:t>47.4</w:t>
            </w:r>
          </w:p>
        </w:tc>
        <w:tc>
          <w:tcPr>
            <w:tcW w:w="0" w:type="auto"/>
          </w:tcPr>
          <w:p w14:paraId="4E28B2C5" w14:textId="77777777" w:rsidR="00E15049" w:rsidRDefault="00E15049" w:rsidP="00E12CE7">
            <w:pPr>
              <w:jc w:val="right"/>
            </w:pPr>
            <w:r>
              <w:t>(2.234)</w:t>
            </w:r>
          </w:p>
        </w:tc>
        <w:tc>
          <w:tcPr>
            <w:tcW w:w="0" w:type="auto"/>
          </w:tcPr>
          <w:p w14:paraId="0A5EFBFF" w14:textId="77777777" w:rsidR="00E15049" w:rsidRDefault="00E15049" w:rsidP="00E12CE7">
            <w:pPr>
              <w:jc w:val="right"/>
            </w:pPr>
            <w:r>
              <w:t>52.6</w:t>
            </w:r>
          </w:p>
        </w:tc>
        <w:tc>
          <w:tcPr>
            <w:tcW w:w="0" w:type="auto"/>
          </w:tcPr>
          <w:p w14:paraId="78F62399" w14:textId="77777777" w:rsidR="00E15049" w:rsidRDefault="00E15049" w:rsidP="00E12CE7">
            <w:pPr>
              <w:jc w:val="right"/>
            </w:pPr>
            <w:r>
              <w:t>(2.234)</w:t>
            </w:r>
          </w:p>
        </w:tc>
        <w:tc>
          <w:tcPr>
            <w:tcW w:w="0" w:type="auto"/>
          </w:tcPr>
          <w:p w14:paraId="15C0AD1B" w14:textId="77777777" w:rsidR="00E15049" w:rsidRDefault="00E15049" w:rsidP="00E12CE7">
            <w:pPr>
              <w:jc w:val="right"/>
            </w:pPr>
            <w:r>
              <w:t>100.0</w:t>
            </w:r>
          </w:p>
        </w:tc>
        <w:tc>
          <w:tcPr>
            <w:tcW w:w="0" w:type="auto"/>
          </w:tcPr>
          <w:p w14:paraId="1BBD967D" w14:textId="77777777" w:rsidR="00E15049" w:rsidRDefault="00E15049" w:rsidP="00E12CE7">
            <w:pPr>
              <w:jc w:val="right"/>
            </w:pPr>
            <w:r>
              <w:t>403</w:t>
            </w:r>
          </w:p>
        </w:tc>
      </w:tr>
      <w:tr w:rsidR="00E15049" w14:paraId="78FD7D63" w14:textId="77777777" w:rsidTr="00E12CE7">
        <w:trPr>
          <w:jc w:val="center"/>
        </w:trPr>
        <w:tc>
          <w:tcPr>
            <w:tcW w:w="0" w:type="auto"/>
          </w:tcPr>
          <w:p w14:paraId="4BFC15D0" w14:textId="77777777" w:rsidR="00E15049" w:rsidRDefault="00E15049" w:rsidP="00E12CE7">
            <w:r>
              <w:t>Never</w:t>
            </w:r>
          </w:p>
        </w:tc>
        <w:tc>
          <w:tcPr>
            <w:tcW w:w="0" w:type="auto"/>
          </w:tcPr>
          <w:p w14:paraId="20DDB829" w14:textId="77777777" w:rsidR="00E15049" w:rsidRDefault="00E15049" w:rsidP="00E12CE7">
            <w:pPr>
              <w:jc w:val="right"/>
            </w:pPr>
            <w:r>
              <w:t>37.2</w:t>
            </w:r>
          </w:p>
        </w:tc>
        <w:tc>
          <w:tcPr>
            <w:tcW w:w="0" w:type="auto"/>
          </w:tcPr>
          <w:p w14:paraId="74EED070" w14:textId="77777777" w:rsidR="00E15049" w:rsidRDefault="00E15049" w:rsidP="00E12CE7">
            <w:pPr>
              <w:jc w:val="right"/>
            </w:pPr>
            <w:r>
              <w:t>(3.015)</w:t>
            </w:r>
          </w:p>
        </w:tc>
        <w:tc>
          <w:tcPr>
            <w:tcW w:w="0" w:type="auto"/>
          </w:tcPr>
          <w:p w14:paraId="08BF46D6" w14:textId="77777777" w:rsidR="00E15049" w:rsidRDefault="00E15049" w:rsidP="00E12CE7">
            <w:pPr>
              <w:jc w:val="right"/>
            </w:pPr>
            <w:r>
              <w:t>62.8</w:t>
            </w:r>
          </w:p>
        </w:tc>
        <w:tc>
          <w:tcPr>
            <w:tcW w:w="0" w:type="auto"/>
          </w:tcPr>
          <w:p w14:paraId="2D0D33D2" w14:textId="77777777" w:rsidR="00E15049" w:rsidRDefault="00E15049" w:rsidP="00E12CE7">
            <w:pPr>
              <w:jc w:val="right"/>
            </w:pPr>
            <w:r>
              <w:t>(3.015)</w:t>
            </w:r>
          </w:p>
        </w:tc>
        <w:tc>
          <w:tcPr>
            <w:tcW w:w="0" w:type="auto"/>
          </w:tcPr>
          <w:p w14:paraId="6E89BBFA" w14:textId="77777777" w:rsidR="00E15049" w:rsidRDefault="00E15049" w:rsidP="00E12CE7">
            <w:pPr>
              <w:jc w:val="right"/>
            </w:pPr>
            <w:r>
              <w:t>100.0</w:t>
            </w:r>
          </w:p>
        </w:tc>
        <w:tc>
          <w:tcPr>
            <w:tcW w:w="0" w:type="auto"/>
          </w:tcPr>
          <w:p w14:paraId="34FD6AF8" w14:textId="77777777" w:rsidR="00E15049" w:rsidRDefault="00E15049" w:rsidP="00E12CE7">
            <w:pPr>
              <w:jc w:val="right"/>
            </w:pPr>
            <w:r>
              <w:t>153</w:t>
            </w:r>
          </w:p>
        </w:tc>
      </w:tr>
      <w:tr w:rsidR="00E15049" w14:paraId="23780185" w14:textId="77777777" w:rsidTr="00E12CE7">
        <w:trPr>
          <w:jc w:val="center"/>
        </w:trPr>
        <w:tc>
          <w:tcPr>
            <w:tcW w:w="0" w:type="auto"/>
            <w:tcBorders>
              <w:bottom w:val="thick" w:sz="0" w:space="0" w:color="000000"/>
            </w:tcBorders>
          </w:tcPr>
          <w:p w14:paraId="2FC0423E" w14:textId="77777777" w:rsidR="00E15049" w:rsidRDefault="00E15049" w:rsidP="00E12CE7">
            <w:r>
              <w:t>Total</w:t>
            </w:r>
          </w:p>
        </w:tc>
        <w:tc>
          <w:tcPr>
            <w:tcW w:w="0" w:type="auto"/>
            <w:tcBorders>
              <w:bottom w:val="thick" w:sz="0" w:space="0" w:color="000000"/>
            </w:tcBorders>
          </w:tcPr>
          <w:p w14:paraId="7DBA00FD" w14:textId="77777777" w:rsidR="00E15049" w:rsidRDefault="00E15049" w:rsidP="00E12CE7">
            <w:pPr>
              <w:jc w:val="right"/>
            </w:pPr>
            <w:r>
              <w:t>53.3</w:t>
            </w:r>
          </w:p>
        </w:tc>
        <w:tc>
          <w:tcPr>
            <w:tcW w:w="0" w:type="auto"/>
            <w:tcBorders>
              <w:bottom w:val="thick" w:sz="0" w:space="0" w:color="000000"/>
            </w:tcBorders>
          </w:tcPr>
          <w:p w14:paraId="63C4DA27" w14:textId="77777777" w:rsidR="00E15049" w:rsidRDefault="00E15049" w:rsidP="00E12CE7">
            <w:pPr>
              <w:jc w:val="right"/>
            </w:pPr>
            <w:r>
              <w:t>(0.471)</w:t>
            </w:r>
          </w:p>
        </w:tc>
        <w:tc>
          <w:tcPr>
            <w:tcW w:w="0" w:type="auto"/>
            <w:tcBorders>
              <w:bottom w:val="thick" w:sz="0" w:space="0" w:color="000000"/>
            </w:tcBorders>
          </w:tcPr>
          <w:p w14:paraId="11F1E7E8" w14:textId="77777777" w:rsidR="00E15049" w:rsidRDefault="00E15049" w:rsidP="00E12CE7">
            <w:pPr>
              <w:jc w:val="right"/>
            </w:pPr>
            <w:r>
              <w:t>46.7</w:t>
            </w:r>
          </w:p>
        </w:tc>
        <w:tc>
          <w:tcPr>
            <w:tcW w:w="0" w:type="auto"/>
            <w:tcBorders>
              <w:bottom w:val="thick" w:sz="0" w:space="0" w:color="000000"/>
            </w:tcBorders>
          </w:tcPr>
          <w:p w14:paraId="085A6BAD" w14:textId="77777777" w:rsidR="00E15049" w:rsidRDefault="00E15049" w:rsidP="00E12CE7">
            <w:pPr>
              <w:jc w:val="right"/>
            </w:pPr>
            <w:r>
              <w:t>(0.471)</w:t>
            </w:r>
          </w:p>
        </w:tc>
        <w:tc>
          <w:tcPr>
            <w:tcW w:w="0" w:type="auto"/>
            <w:tcBorders>
              <w:bottom w:val="thick" w:sz="0" w:space="0" w:color="000000"/>
            </w:tcBorders>
          </w:tcPr>
          <w:p w14:paraId="0FE18EC3" w14:textId="77777777" w:rsidR="00E15049" w:rsidRDefault="00E15049" w:rsidP="00E12CE7">
            <w:pPr>
              <w:jc w:val="right"/>
            </w:pPr>
            <w:r>
              <w:t>100.0</w:t>
            </w:r>
          </w:p>
        </w:tc>
        <w:tc>
          <w:tcPr>
            <w:tcW w:w="0" w:type="auto"/>
            <w:tcBorders>
              <w:bottom w:val="thick" w:sz="0" w:space="0" w:color="000000"/>
            </w:tcBorders>
          </w:tcPr>
          <w:p w14:paraId="5B2E8A2F" w14:textId="77777777" w:rsidR="00E15049" w:rsidRDefault="00E15049" w:rsidP="00E12CE7">
            <w:pPr>
              <w:jc w:val="right"/>
            </w:pPr>
            <w:r>
              <w:t>1,342</w:t>
            </w:r>
          </w:p>
        </w:tc>
      </w:tr>
      <w:tr w:rsidR="00E15049" w14:paraId="605628A8" w14:textId="77777777" w:rsidTr="00E12CE7">
        <w:trPr>
          <w:jc w:val="center"/>
        </w:trPr>
        <w:tc>
          <w:tcPr>
            <w:tcW w:w="0" w:type="auto"/>
            <w:tcBorders>
              <w:top w:val="thick" w:sz="0" w:space="0" w:color="000000"/>
            </w:tcBorders>
          </w:tcPr>
          <w:p w14:paraId="4DDF19FE" w14:textId="77777777" w:rsidR="00E15049" w:rsidRDefault="00E15049" w:rsidP="00E12CE7">
            <w:r>
              <w:rPr>
                <w:i/>
              </w:rPr>
              <w:t>How Frequently Spend Evening with Neighbors</w:t>
            </w:r>
          </w:p>
        </w:tc>
        <w:tc>
          <w:tcPr>
            <w:tcW w:w="0" w:type="auto"/>
            <w:tcBorders>
              <w:top w:val="thick" w:sz="0" w:space="0" w:color="000000"/>
            </w:tcBorders>
          </w:tcPr>
          <w:p w14:paraId="02F4F47A" w14:textId="77777777" w:rsidR="00E15049" w:rsidRDefault="00E15049" w:rsidP="00E12CE7"/>
        </w:tc>
        <w:tc>
          <w:tcPr>
            <w:tcW w:w="0" w:type="auto"/>
            <w:tcBorders>
              <w:top w:val="thick" w:sz="0" w:space="0" w:color="000000"/>
            </w:tcBorders>
          </w:tcPr>
          <w:p w14:paraId="0A539F93" w14:textId="77777777" w:rsidR="00E15049" w:rsidRDefault="00E15049" w:rsidP="00E12CE7"/>
        </w:tc>
        <w:tc>
          <w:tcPr>
            <w:tcW w:w="0" w:type="auto"/>
            <w:tcBorders>
              <w:top w:val="thick" w:sz="0" w:space="0" w:color="000000"/>
            </w:tcBorders>
          </w:tcPr>
          <w:p w14:paraId="451D872C" w14:textId="77777777" w:rsidR="00E15049" w:rsidRDefault="00E15049" w:rsidP="00E12CE7"/>
        </w:tc>
        <w:tc>
          <w:tcPr>
            <w:tcW w:w="0" w:type="auto"/>
            <w:tcBorders>
              <w:top w:val="thick" w:sz="0" w:space="0" w:color="000000"/>
            </w:tcBorders>
          </w:tcPr>
          <w:p w14:paraId="18D7795F" w14:textId="77777777" w:rsidR="00E15049" w:rsidRDefault="00E15049" w:rsidP="00E12CE7"/>
        </w:tc>
        <w:tc>
          <w:tcPr>
            <w:tcW w:w="0" w:type="auto"/>
            <w:tcBorders>
              <w:top w:val="thick" w:sz="0" w:space="0" w:color="000000"/>
            </w:tcBorders>
          </w:tcPr>
          <w:p w14:paraId="1D57E644" w14:textId="77777777" w:rsidR="00E15049" w:rsidRDefault="00E15049" w:rsidP="00E12CE7"/>
        </w:tc>
        <w:tc>
          <w:tcPr>
            <w:tcW w:w="0" w:type="auto"/>
            <w:tcBorders>
              <w:top w:val="thick" w:sz="0" w:space="0" w:color="000000"/>
            </w:tcBorders>
          </w:tcPr>
          <w:p w14:paraId="50296D62" w14:textId="77777777" w:rsidR="00E15049" w:rsidRDefault="00E15049" w:rsidP="00E12CE7"/>
        </w:tc>
      </w:tr>
      <w:tr w:rsidR="00E15049" w14:paraId="3FAD46B6" w14:textId="77777777" w:rsidTr="00E12CE7">
        <w:trPr>
          <w:jc w:val="center"/>
        </w:trPr>
        <w:tc>
          <w:tcPr>
            <w:tcW w:w="0" w:type="auto"/>
          </w:tcPr>
          <w:p w14:paraId="6462AFFD" w14:textId="77777777" w:rsidR="00E15049" w:rsidRDefault="00E15049" w:rsidP="00E12CE7">
            <w:r>
              <w:t>Often</w:t>
            </w:r>
          </w:p>
        </w:tc>
        <w:tc>
          <w:tcPr>
            <w:tcW w:w="0" w:type="auto"/>
          </w:tcPr>
          <w:p w14:paraId="39065986" w14:textId="77777777" w:rsidR="00E15049" w:rsidRDefault="00E15049" w:rsidP="00E12CE7">
            <w:pPr>
              <w:jc w:val="right"/>
            </w:pPr>
            <w:r>
              <w:t>57.1</w:t>
            </w:r>
          </w:p>
        </w:tc>
        <w:tc>
          <w:tcPr>
            <w:tcW w:w="0" w:type="auto"/>
          </w:tcPr>
          <w:p w14:paraId="43A530A3" w14:textId="77777777" w:rsidR="00E15049" w:rsidRDefault="00E15049" w:rsidP="00E12CE7">
            <w:pPr>
              <w:jc w:val="right"/>
            </w:pPr>
            <w:r>
              <w:t>(3.662)</w:t>
            </w:r>
          </w:p>
        </w:tc>
        <w:tc>
          <w:tcPr>
            <w:tcW w:w="0" w:type="auto"/>
          </w:tcPr>
          <w:p w14:paraId="3347B794" w14:textId="77777777" w:rsidR="00E15049" w:rsidRDefault="00E15049" w:rsidP="00E12CE7">
            <w:pPr>
              <w:jc w:val="right"/>
            </w:pPr>
            <w:r>
              <w:t>42.9</w:t>
            </w:r>
          </w:p>
        </w:tc>
        <w:tc>
          <w:tcPr>
            <w:tcW w:w="0" w:type="auto"/>
          </w:tcPr>
          <w:p w14:paraId="615A84DA" w14:textId="77777777" w:rsidR="00E15049" w:rsidRDefault="00E15049" w:rsidP="00E12CE7">
            <w:pPr>
              <w:jc w:val="right"/>
            </w:pPr>
            <w:r>
              <w:t>(3.662)</w:t>
            </w:r>
          </w:p>
        </w:tc>
        <w:tc>
          <w:tcPr>
            <w:tcW w:w="0" w:type="auto"/>
          </w:tcPr>
          <w:p w14:paraId="68A78219" w14:textId="77777777" w:rsidR="00E15049" w:rsidRDefault="00E15049" w:rsidP="00E12CE7">
            <w:pPr>
              <w:jc w:val="right"/>
            </w:pPr>
            <w:r>
              <w:t>100.0</w:t>
            </w:r>
          </w:p>
        </w:tc>
        <w:tc>
          <w:tcPr>
            <w:tcW w:w="0" w:type="auto"/>
          </w:tcPr>
          <w:p w14:paraId="7D36F04A" w14:textId="77777777" w:rsidR="00E15049" w:rsidRDefault="00E15049" w:rsidP="00E12CE7">
            <w:pPr>
              <w:jc w:val="right"/>
            </w:pPr>
            <w:r>
              <w:t>226</w:t>
            </w:r>
          </w:p>
        </w:tc>
      </w:tr>
      <w:tr w:rsidR="00E15049" w14:paraId="3BC06BEE" w14:textId="77777777" w:rsidTr="00E12CE7">
        <w:trPr>
          <w:jc w:val="center"/>
        </w:trPr>
        <w:tc>
          <w:tcPr>
            <w:tcW w:w="0" w:type="auto"/>
          </w:tcPr>
          <w:p w14:paraId="757E8975" w14:textId="77777777" w:rsidR="00E15049" w:rsidRDefault="00E15049" w:rsidP="00E12CE7">
            <w:r>
              <w:t>Sometimes</w:t>
            </w:r>
          </w:p>
        </w:tc>
        <w:tc>
          <w:tcPr>
            <w:tcW w:w="0" w:type="auto"/>
          </w:tcPr>
          <w:p w14:paraId="126C4970" w14:textId="77777777" w:rsidR="00E15049" w:rsidRDefault="00E15049" w:rsidP="00E12CE7">
            <w:pPr>
              <w:jc w:val="right"/>
            </w:pPr>
            <w:r>
              <w:t>54.8</w:t>
            </w:r>
          </w:p>
        </w:tc>
        <w:tc>
          <w:tcPr>
            <w:tcW w:w="0" w:type="auto"/>
          </w:tcPr>
          <w:p w14:paraId="5F4A11F2" w14:textId="77777777" w:rsidR="00E15049" w:rsidRDefault="00E15049" w:rsidP="00E12CE7">
            <w:pPr>
              <w:jc w:val="right"/>
            </w:pPr>
            <w:r>
              <w:t>(2.342)</w:t>
            </w:r>
          </w:p>
        </w:tc>
        <w:tc>
          <w:tcPr>
            <w:tcW w:w="0" w:type="auto"/>
          </w:tcPr>
          <w:p w14:paraId="379F5CF6" w14:textId="77777777" w:rsidR="00E15049" w:rsidRDefault="00E15049" w:rsidP="00E12CE7">
            <w:pPr>
              <w:jc w:val="right"/>
            </w:pPr>
            <w:r>
              <w:t>45.2</w:t>
            </w:r>
          </w:p>
        </w:tc>
        <w:tc>
          <w:tcPr>
            <w:tcW w:w="0" w:type="auto"/>
          </w:tcPr>
          <w:p w14:paraId="77BE205B" w14:textId="77777777" w:rsidR="00E15049" w:rsidRDefault="00E15049" w:rsidP="00E12CE7">
            <w:pPr>
              <w:jc w:val="right"/>
            </w:pPr>
            <w:r>
              <w:t>(2.342)</w:t>
            </w:r>
          </w:p>
        </w:tc>
        <w:tc>
          <w:tcPr>
            <w:tcW w:w="0" w:type="auto"/>
          </w:tcPr>
          <w:p w14:paraId="53EC3ED7" w14:textId="77777777" w:rsidR="00E15049" w:rsidRDefault="00E15049" w:rsidP="00E12CE7">
            <w:pPr>
              <w:jc w:val="right"/>
            </w:pPr>
            <w:r>
              <w:t>100.0</w:t>
            </w:r>
          </w:p>
        </w:tc>
        <w:tc>
          <w:tcPr>
            <w:tcW w:w="0" w:type="auto"/>
          </w:tcPr>
          <w:p w14:paraId="29339AA5" w14:textId="77777777" w:rsidR="00E15049" w:rsidRDefault="00E15049" w:rsidP="00E12CE7">
            <w:pPr>
              <w:jc w:val="right"/>
            </w:pPr>
            <w:r>
              <w:t>352</w:t>
            </w:r>
          </w:p>
        </w:tc>
      </w:tr>
      <w:tr w:rsidR="00E15049" w14:paraId="5EF6CE52" w14:textId="77777777" w:rsidTr="00E12CE7">
        <w:trPr>
          <w:jc w:val="center"/>
        </w:trPr>
        <w:tc>
          <w:tcPr>
            <w:tcW w:w="0" w:type="auto"/>
          </w:tcPr>
          <w:p w14:paraId="5FF967F2" w14:textId="77777777" w:rsidR="00E15049" w:rsidRDefault="00E15049" w:rsidP="00E12CE7">
            <w:r>
              <w:t>Rarely</w:t>
            </w:r>
          </w:p>
        </w:tc>
        <w:tc>
          <w:tcPr>
            <w:tcW w:w="0" w:type="auto"/>
          </w:tcPr>
          <w:p w14:paraId="7E158A9F" w14:textId="77777777" w:rsidR="00E15049" w:rsidRDefault="00E15049" w:rsidP="00E12CE7">
            <w:pPr>
              <w:jc w:val="right"/>
            </w:pPr>
            <w:r>
              <w:t>53.3</w:t>
            </w:r>
          </w:p>
        </w:tc>
        <w:tc>
          <w:tcPr>
            <w:tcW w:w="0" w:type="auto"/>
          </w:tcPr>
          <w:p w14:paraId="1B74028E" w14:textId="77777777" w:rsidR="00E15049" w:rsidRDefault="00E15049" w:rsidP="00E12CE7">
            <w:pPr>
              <w:jc w:val="right"/>
            </w:pPr>
            <w:r>
              <w:t>(2.312)</w:t>
            </w:r>
          </w:p>
        </w:tc>
        <w:tc>
          <w:tcPr>
            <w:tcW w:w="0" w:type="auto"/>
          </w:tcPr>
          <w:p w14:paraId="4C92C0C0" w14:textId="77777777" w:rsidR="00E15049" w:rsidRDefault="00E15049" w:rsidP="00E12CE7">
            <w:pPr>
              <w:jc w:val="right"/>
            </w:pPr>
            <w:r>
              <w:t>46.7</w:t>
            </w:r>
          </w:p>
        </w:tc>
        <w:tc>
          <w:tcPr>
            <w:tcW w:w="0" w:type="auto"/>
          </w:tcPr>
          <w:p w14:paraId="34F9644F" w14:textId="77777777" w:rsidR="00E15049" w:rsidRDefault="00E15049" w:rsidP="00E12CE7">
            <w:pPr>
              <w:jc w:val="right"/>
            </w:pPr>
            <w:r>
              <w:t>(2.312)</w:t>
            </w:r>
          </w:p>
        </w:tc>
        <w:tc>
          <w:tcPr>
            <w:tcW w:w="0" w:type="auto"/>
          </w:tcPr>
          <w:p w14:paraId="5E8A0D61" w14:textId="77777777" w:rsidR="00E15049" w:rsidRDefault="00E15049" w:rsidP="00E12CE7">
            <w:pPr>
              <w:jc w:val="right"/>
            </w:pPr>
            <w:r>
              <w:t>100.0</w:t>
            </w:r>
          </w:p>
        </w:tc>
        <w:tc>
          <w:tcPr>
            <w:tcW w:w="0" w:type="auto"/>
          </w:tcPr>
          <w:p w14:paraId="7130248B" w14:textId="77777777" w:rsidR="00E15049" w:rsidRDefault="00E15049" w:rsidP="00E12CE7">
            <w:pPr>
              <w:jc w:val="right"/>
            </w:pPr>
            <w:r>
              <w:t>316</w:t>
            </w:r>
          </w:p>
        </w:tc>
      </w:tr>
      <w:tr w:rsidR="00E15049" w14:paraId="5A38D916" w14:textId="77777777" w:rsidTr="00E12CE7">
        <w:trPr>
          <w:jc w:val="center"/>
        </w:trPr>
        <w:tc>
          <w:tcPr>
            <w:tcW w:w="0" w:type="auto"/>
          </w:tcPr>
          <w:p w14:paraId="3D561A4C" w14:textId="77777777" w:rsidR="00E15049" w:rsidRDefault="00E15049" w:rsidP="00E12CE7">
            <w:r>
              <w:t>Never</w:t>
            </w:r>
          </w:p>
        </w:tc>
        <w:tc>
          <w:tcPr>
            <w:tcW w:w="0" w:type="auto"/>
          </w:tcPr>
          <w:p w14:paraId="2B3BAEC7" w14:textId="77777777" w:rsidR="00E15049" w:rsidRDefault="00E15049" w:rsidP="00E12CE7">
            <w:pPr>
              <w:jc w:val="right"/>
            </w:pPr>
            <w:r>
              <w:t>50.1</w:t>
            </w:r>
          </w:p>
        </w:tc>
        <w:tc>
          <w:tcPr>
            <w:tcW w:w="0" w:type="auto"/>
          </w:tcPr>
          <w:p w14:paraId="2BACC19D" w14:textId="77777777" w:rsidR="00E15049" w:rsidRDefault="00E15049" w:rsidP="00E12CE7">
            <w:pPr>
              <w:jc w:val="right"/>
            </w:pPr>
            <w:r>
              <w:t>(2.150)</w:t>
            </w:r>
          </w:p>
        </w:tc>
        <w:tc>
          <w:tcPr>
            <w:tcW w:w="0" w:type="auto"/>
          </w:tcPr>
          <w:p w14:paraId="1D8C7C27" w14:textId="77777777" w:rsidR="00E15049" w:rsidRDefault="00E15049" w:rsidP="00E12CE7">
            <w:pPr>
              <w:jc w:val="right"/>
            </w:pPr>
            <w:r>
              <w:t>49.9</w:t>
            </w:r>
          </w:p>
        </w:tc>
        <w:tc>
          <w:tcPr>
            <w:tcW w:w="0" w:type="auto"/>
          </w:tcPr>
          <w:p w14:paraId="3183AF06" w14:textId="77777777" w:rsidR="00E15049" w:rsidRDefault="00E15049" w:rsidP="00E12CE7">
            <w:pPr>
              <w:jc w:val="right"/>
            </w:pPr>
            <w:r>
              <w:t>(2.150)</w:t>
            </w:r>
          </w:p>
        </w:tc>
        <w:tc>
          <w:tcPr>
            <w:tcW w:w="0" w:type="auto"/>
          </w:tcPr>
          <w:p w14:paraId="23DE3E44" w14:textId="77777777" w:rsidR="00E15049" w:rsidRDefault="00E15049" w:rsidP="00E12CE7">
            <w:pPr>
              <w:jc w:val="right"/>
            </w:pPr>
            <w:r>
              <w:t>100.0</w:t>
            </w:r>
          </w:p>
        </w:tc>
        <w:tc>
          <w:tcPr>
            <w:tcW w:w="0" w:type="auto"/>
          </w:tcPr>
          <w:p w14:paraId="20077C50" w14:textId="77777777" w:rsidR="00E15049" w:rsidRDefault="00E15049" w:rsidP="00E12CE7">
            <w:pPr>
              <w:jc w:val="right"/>
            </w:pPr>
            <w:r>
              <w:t>447</w:t>
            </w:r>
          </w:p>
        </w:tc>
      </w:tr>
      <w:tr w:rsidR="00E15049" w14:paraId="0F0F87EE" w14:textId="77777777" w:rsidTr="00E12CE7">
        <w:trPr>
          <w:jc w:val="center"/>
        </w:trPr>
        <w:tc>
          <w:tcPr>
            <w:tcW w:w="0" w:type="auto"/>
            <w:tcBorders>
              <w:bottom w:val="thick" w:sz="0" w:space="0" w:color="000000"/>
            </w:tcBorders>
          </w:tcPr>
          <w:p w14:paraId="51ECFA88" w14:textId="77777777" w:rsidR="00E15049" w:rsidRDefault="00E15049" w:rsidP="00E12CE7">
            <w:r>
              <w:t>Total</w:t>
            </w:r>
          </w:p>
        </w:tc>
        <w:tc>
          <w:tcPr>
            <w:tcW w:w="0" w:type="auto"/>
            <w:tcBorders>
              <w:bottom w:val="thick" w:sz="0" w:space="0" w:color="000000"/>
            </w:tcBorders>
          </w:tcPr>
          <w:p w14:paraId="0B540F92" w14:textId="77777777" w:rsidR="00E15049" w:rsidRDefault="00E15049" w:rsidP="00E12CE7">
            <w:pPr>
              <w:jc w:val="right"/>
            </w:pPr>
            <w:r>
              <w:t>53.2</w:t>
            </w:r>
          </w:p>
        </w:tc>
        <w:tc>
          <w:tcPr>
            <w:tcW w:w="0" w:type="auto"/>
            <w:tcBorders>
              <w:bottom w:val="thick" w:sz="0" w:space="0" w:color="000000"/>
            </w:tcBorders>
          </w:tcPr>
          <w:p w14:paraId="32E6178D" w14:textId="77777777" w:rsidR="00E15049" w:rsidRDefault="00E15049" w:rsidP="00E12CE7">
            <w:pPr>
              <w:jc w:val="right"/>
            </w:pPr>
            <w:r>
              <w:t>(0.473)</w:t>
            </w:r>
          </w:p>
        </w:tc>
        <w:tc>
          <w:tcPr>
            <w:tcW w:w="0" w:type="auto"/>
            <w:tcBorders>
              <w:bottom w:val="thick" w:sz="0" w:space="0" w:color="000000"/>
            </w:tcBorders>
          </w:tcPr>
          <w:p w14:paraId="402248F3" w14:textId="77777777" w:rsidR="00E15049" w:rsidRDefault="00E15049" w:rsidP="00E12CE7">
            <w:pPr>
              <w:jc w:val="right"/>
            </w:pPr>
            <w:r>
              <w:t>46.8</w:t>
            </w:r>
          </w:p>
        </w:tc>
        <w:tc>
          <w:tcPr>
            <w:tcW w:w="0" w:type="auto"/>
            <w:tcBorders>
              <w:bottom w:val="thick" w:sz="0" w:space="0" w:color="000000"/>
            </w:tcBorders>
          </w:tcPr>
          <w:p w14:paraId="7E556C1D" w14:textId="77777777" w:rsidR="00E15049" w:rsidRDefault="00E15049" w:rsidP="00E12CE7">
            <w:pPr>
              <w:jc w:val="right"/>
            </w:pPr>
            <w:r>
              <w:t>(0.473)</w:t>
            </w:r>
          </w:p>
        </w:tc>
        <w:tc>
          <w:tcPr>
            <w:tcW w:w="0" w:type="auto"/>
            <w:tcBorders>
              <w:bottom w:val="thick" w:sz="0" w:space="0" w:color="000000"/>
            </w:tcBorders>
          </w:tcPr>
          <w:p w14:paraId="2E218C92" w14:textId="77777777" w:rsidR="00E15049" w:rsidRDefault="00E15049" w:rsidP="00E12CE7">
            <w:pPr>
              <w:jc w:val="right"/>
            </w:pPr>
            <w:r>
              <w:t>100.0</w:t>
            </w:r>
          </w:p>
        </w:tc>
        <w:tc>
          <w:tcPr>
            <w:tcW w:w="0" w:type="auto"/>
            <w:tcBorders>
              <w:bottom w:val="thick" w:sz="0" w:space="0" w:color="000000"/>
            </w:tcBorders>
          </w:tcPr>
          <w:p w14:paraId="581A9694" w14:textId="77777777" w:rsidR="00E15049" w:rsidRDefault="00E15049" w:rsidP="00E12CE7">
            <w:pPr>
              <w:jc w:val="right"/>
            </w:pPr>
            <w:r>
              <w:t>1,341</w:t>
            </w:r>
          </w:p>
        </w:tc>
      </w:tr>
      <w:tr w:rsidR="00E15049" w14:paraId="2C64A2CA" w14:textId="77777777" w:rsidTr="00E12CE7">
        <w:trPr>
          <w:jc w:val="center"/>
        </w:trPr>
        <w:tc>
          <w:tcPr>
            <w:tcW w:w="0" w:type="auto"/>
            <w:tcBorders>
              <w:top w:val="thick" w:sz="0" w:space="0" w:color="000000"/>
            </w:tcBorders>
          </w:tcPr>
          <w:p w14:paraId="61DE78F8" w14:textId="77777777" w:rsidR="00E15049" w:rsidRDefault="00E15049" w:rsidP="00E12CE7">
            <w:r>
              <w:rPr>
                <w:i/>
              </w:rPr>
              <w:t>How Frequently Spend Evening with Relatives</w:t>
            </w:r>
          </w:p>
        </w:tc>
        <w:tc>
          <w:tcPr>
            <w:tcW w:w="0" w:type="auto"/>
            <w:tcBorders>
              <w:top w:val="thick" w:sz="0" w:space="0" w:color="000000"/>
            </w:tcBorders>
          </w:tcPr>
          <w:p w14:paraId="2ED3B52F" w14:textId="77777777" w:rsidR="00E15049" w:rsidRDefault="00E15049" w:rsidP="00E12CE7"/>
        </w:tc>
        <w:tc>
          <w:tcPr>
            <w:tcW w:w="0" w:type="auto"/>
            <w:tcBorders>
              <w:top w:val="thick" w:sz="0" w:space="0" w:color="000000"/>
            </w:tcBorders>
          </w:tcPr>
          <w:p w14:paraId="0ADAA5EB" w14:textId="77777777" w:rsidR="00E15049" w:rsidRDefault="00E15049" w:rsidP="00E12CE7"/>
        </w:tc>
        <w:tc>
          <w:tcPr>
            <w:tcW w:w="0" w:type="auto"/>
            <w:tcBorders>
              <w:top w:val="thick" w:sz="0" w:space="0" w:color="000000"/>
            </w:tcBorders>
          </w:tcPr>
          <w:p w14:paraId="011BD3AF" w14:textId="77777777" w:rsidR="00E15049" w:rsidRDefault="00E15049" w:rsidP="00E12CE7"/>
        </w:tc>
        <w:tc>
          <w:tcPr>
            <w:tcW w:w="0" w:type="auto"/>
            <w:tcBorders>
              <w:top w:val="thick" w:sz="0" w:space="0" w:color="000000"/>
            </w:tcBorders>
          </w:tcPr>
          <w:p w14:paraId="2394939A" w14:textId="77777777" w:rsidR="00E15049" w:rsidRDefault="00E15049" w:rsidP="00E12CE7"/>
        </w:tc>
        <w:tc>
          <w:tcPr>
            <w:tcW w:w="0" w:type="auto"/>
            <w:tcBorders>
              <w:top w:val="thick" w:sz="0" w:space="0" w:color="000000"/>
            </w:tcBorders>
          </w:tcPr>
          <w:p w14:paraId="15EF492D" w14:textId="77777777" w:rsidR="00E15049" w:rsidRDefault="00E15049" w:rsidP="00E12CE7"/>
        </w:tc>
        <w:tc>
          <w:tcPr>
            <w:tcW w:w="0" w:type="auto"/>
            <w:tcBorders>
              <w:top w:val="thick" w:sz="0" w:space="0" w:color="000000"/>
            </w:tcBorders>
          </w:tcPr>
          <w:p w14:paraId="17D6F43E" w14:textId="77777777" w:rsidR="00E15049" w:rsidRDefault="00E15049" w:rsidP="00E12CE7"/>
        </w:tc>
      </w:tr>
      <w:tr w:rsidR="00E15049" w14:paraId="17247EFD" w14:textId="77777777" w:rsidTr="00E12CE7">
        <w:trPr>
          <w:jc w:val="center"/>
        </w:trPr>
        <w:tc>
          <w:tcPr>
            <w:tcW w:w="0" w:type="auto"/>
          </w:tcPr>
          <w:p w14:paraId="2BC5DA51" w14:textId="77777777" w:rsidR="00E15049" w:rsidRDefault="00E15049" w:rsidP="00E12CE7">
            <w:r>
              <w:t>Often</w:t>
            </w:r>
          </w:p>
        </w:tc>
        <w:tc>
          <w:tcPr>
            <w:tcW w:w="0" w:type="auto"/>
          </w:tcPr>
          <w:p w14:paraId="605516B9" w14:textId="77777777" w:rsidR="00E15049" w:rsidRDefault="00E15049" w:rsidP="00E12CE7">
            <w:pPr>
              <w:jc w:val="right"/>
            </w:pPr>
            <w:r>
              <w:t>56.3</w:t>
            </w:r>
          </w:p>
        </w:tc>
        <w:tc>
          <w:tcPr>
            <w:tcW w:w="0" w:type="auto"/>
          </w:tcPr>
          <w:p w14:paraId="3B55AFBB" w14:textId="77777777" w:rsidR="00E15049" w:rsidRDefault="00E15049" w:rsidP="00E12CE7">
            <w:pPr>
              <w:jc w:val="right"/>
            </w:pPr>
            <w:r>
              <w:t>(1.885)</w:t>
            </w:r>
          </w:p>
        </w:tc>
        <w:tc>
          <w:tcPr>
            <w:tcW w:w="0" w:type="auto"/>
          </w:tcPr>
          <w:p w14:paraId="6143661C" w14:textId="77777777" w:rsidR="00E15049" w:rsidRDefault="00E15049" w:rsidP="00E12CE7">
            <w:pPr>
              <w:jc w:val="right"/>
            </w:pPr>
            <w:r>
              <w:t>43.7</w:t>
            </w:r>
          </w:p>
        </w:tc>
        <w:tc>
          <w:tcPr>
            <w:tcW w:w="0" w:type="auto"/>
          </w:tcPr>
          <w:p w14:paraId="71B11D74" w14:textId="77777777" w:rsidR="00E15049" w:rsidRDefault="00E15049" w:rsidP="00E12CE7">
            <w:pPr>
              <w:jc w:val="right"/>
            </w:pPr>
            <w:r>
              <w:t>(1.885)</w:t>
            </w:r>
          </w:p>
        </w:tc>
        <w:tc>
          <w:tcPr>
            <w:tcW w:w="0" w:type="auto"/>
          </w:tcPr>
          <w:p w14:paraId="32C3F0D0" w14:textId="77777777" w:rsidR="00E15049" w:rsidRDefault="00E15049" w:rsidP="00E12CE7">
            <w:pPr>
              <w:jc w:val="right"/>
            </w:pPr>
            <w:r>
              <w:t>100.0</w:t>
            </w:r>
          </w:p>
        </w:tc>
        <w:tc>
          <w:tcPr>
            <w:tcW w:w="0" w:type="auto"/>
          </w:tcPr>
          <w:p w14:paraId="21FA3734" w14:textId="77777777" w:rsidR="00E15049" w:rsidRDefault="00E15049" w:rsidP="00E12CE7">
            <w:pPr>
              <w:jc w:val="right"/>
            </w:pPr>
            <w:r>
              <w:t>456</w:t>
            </w:r>
          </w:p>
        </w:tc>
      </w:tr>
      <w:tr w:rsidR="00E15049" w14:paraId="7947BB60" w14:textId="77777777" w:rsidTr="00E12CE7">
        <w:trPr>
          <w:jc w:val="center"/>
        </w:trPr>
        <w:tc>
          <w:tcPr>
            <w:tcW w:w="0" w:type="auto"/>
          </w:tcPr>
          <w:p w14:paraId="6E28731E" w14:textId="77777777" w:rsidR="00E15049" w:rsidRDefault="00E15049" w:rsidP="00E12CE7">
            <w:r>
              <w:t>Sometimes</w:t>
            </w:r>
          </w:p>
        </w:tc>
        <w:tc>
          <w:tcPr>
            <w:tcW w:w="0" w:type="auto"/>
          </w:tcPr>
          <w:p w14:paraId="20D5437B" w14:textId="77777777" w:rsidR="00E15049" w:rsidRDefault="00E15049" w:rsidP="00E12CE7">
            <w:pPr>
              <w:jc w:val="right"/>
            </w:pPr>
            <w:r>
              <w:t>53.9</w:t>
            </w:r>
          </w:p>
        </w:tc>
        <w:tc>
          <w:tcPr>
            <w:tcW w:w="0" w:type="auto"/>
          </w:tcPr>
          <w:p w14:paraId="308A89A5" w14:textId="77777777" w:rsidR="00E15049" w:rsidRDefault="00E15049" w:rsidP="00E12CE7">
            <w:pPr>
              <w:jc w:val="right"/>
            </w:pPr>
            <w:r>
              <w:t>(1.899)</w:t>
            </w:r>
          </w:p>
        </w:tc>
        <w:tc>
          <w:tcPr>
            <w:tcW w:w="0" w:type="auto"/>
          </w:tcPr>
          <w:p w14:paraId="4DCF4F1D" w14:textId="77777777" w:rsidR="00E15049" w:rsidRDefault="00E15049" w:rsidP="00E12CE7">
            <w:pPr>
              <w:jc w:val="right"/>
            </w:pPr>
            <w:r>
              <w:t>46.1</w:t>
            </w:r>
          </w:p>
        </w:tc>
        <w:tc>
          <w:tcPr>
            <w:tcW w:w="0" w:type="auto"/>
          </w:tcPr>
          <w:p w14:paraId="251AF303" w14:textId="77777777" w:rsidR="00E15049" w:rsidRDefault="00E15049" w:rsidP="00E12CE7">
            <w:pPr>
              <w:jc w:val="right"/>
            </w:pPr>
            <w:r>
              <w:t>(1.899)</w:t>
            </w:r>
          </w:p>
        </w:tc>
        <w:tc>
          <w:tcPr>
            <w:tcW w:w="0" w:type="auto"/>
          </w:tcPr>
          <w:p w14:paraId="15E98E03" w14:textId="77777777" w:rsidR="00E15049" w:rsidRDefault="00E15049" w:rsidP="00E12CE7">
            <w:pPr>
              <w:jc w:val="right"/>
            </w:pPr>
            <w:r>
              <w:t>100.0</w:t>
            </w:r>
          </w:p>
        </w:tc>
        <w:tc>
          <w:tcPr>
            <w:tcW w:w="0" w:type="auto"/>
          </w:tcPr>
          <w:p w14:paraId="3BF9CD5A" w14:textId="77777777" w:rsidR="00E15049" w:rsidRDefault="00E15049" w:rsidP="00E12CE7">
            <w:pPr>
              <w:jc w:val="right"/>
            </w:pPr>
            <w:r>
              <w:t>489</w:t>
            </w:r>
          </w:p>
        </w:tc>
      </w:tr>
      <w:tr w:rsidR="00E15049" w14:paraId="6A682A1F" w14:textId="77777777" w:rsidTr="00E12CE7">
        <w:trPr>
          <w:jc w:val="center"/>
        </w:trPr>
        <w:tc>
          <w:tcPr>
            <w:tcW w:w="0" w:type="auto"/>
          </w:tcPr>
          <w:p w14:paraId="4FEC4F3B" w14:textId="77777777" w:rsidR="00E15049" w:rsidRDefault="00E15049" w:rsidP="00E12CE7">
            <w:r>
              <w:t>Rarely</w:t>
            </w:r>
          </w:p>
        </w:tc>
        <w:tc>
          <w:tcPr>
            <w:tcW w:w="0" w:type="auto"/>
          </w:tcPr>
          <w:p w14:paraId="37A85FED" w14:textId="77777777" w:rsidR="00E15049" w:rsidRDefault="00E15049" w:rsidP="00E12CE7">
            <w:pPr>
              <w:jc w:val="right"/>
            </w:pPr>
            <w:r>
              <w:t>49.5</w:t>
            </w:r>
          </w:p>
        </w:tc>
        <w:tc>
          <w:tcPr>
            <w:tcW w:w="0" w:type="auto"/>
          </w:tcPr>
          <w:p w14:paraId="5174EA9A" w14:textId="77777777" w:rsidR="00E15049" w:rsidRDefault="00E15049" w:rsidP="00E12CE7">
            <w:pPr>
              <w:jc w:val="right"/>
            </w:pPr>
            <w:r>
              <w:t>(2.402)</w:t>
            </w:r>
          </w:p>
        </w:tc>
        <w:tc>
          <w:tcPr>
            <w:tcW w:w="0" w:type="auto"/>
          </w:tcPr>
          <w:p w14:paraId="0D58F82E" w14:textId="77777777" w:rsidR="00E15049" w:rsidRDefault="00E15049" w:rsidP="00E12CE7">
            <w:pPr>
              <w:jc w:val="right"/>
            </w:pPr>
            <w:r>
              <w:t>50.5</w:t>
            </w:r>
          </w:p>
        </w:tc>
        <w:tc>
          <w:tcPr>
            <w:tcW w:w="0" w:type="auto"/>
          </w:tcPr>
          <w:p w14:paraId="2935B535" w14:textId="77777777" w:rsidR="00E15049" w:rsidRDefault="00E15049" w:rsidP="00E12CE7">
            <w:pPr>
              <w:jc w:val="right"/>
            </w:pPr>
            <w:r>
              <w:t>(2.402)</w:t>
            </w:r>
          </w:p>
        </w:tc>
        <w:tc>
          <w:tcPr>
            <w:tcW w:w="0" w:type="auto"/>
          </w:tcPr>
          <w:p w14:paraId="0C758A73" w14:textId="77777777" w:rsidR="00E15049" w:rsidRDefault="00E15049" w:rsidP="00E12CE7">
            <w:pPr>
              <w:jc w:val="right"/>
            </w:pPr>
            <w:r>
              <w:t>100.0</w:t>
            </w:r>
          </w:p>
        </w:tc>
        <w:tc>
          <w:tcPr>
            <w:tcW w:w="0" w:type="auto"/>
          </w:tcPr>
          <w:p w14:paraId="144D093D" w14:textId="77777777" w:rsidR="00E15049" w:rsidRDefault="00E15049" w:rsidP="00E12CE7">
            <w:pPr>
              <w:jc w:val="right"/>
            </w:pPr>
            <w:r>
              <w:t>330</w:t>
            </w:r>
          </w:p>
        </w:tc>
      </w:tr>
      <w:tr w:rsidR="00E15049" w14:paraId="04AAE28D" w14:textId="77777777" w:rsidTr="00E12CE7">
        <w:trPr>
          <w:jc w:val="center"/>
        </w:trPr>
        <w:tc>
          <w:tcPr>
            <w:tcW w:w="0" w:type="auto"/>
          </w:tcPr>
          <w:p w14:paraId="3924D39C" w14:textId="77777777" w:rsidR="00E15049" w:rsidRDefault="00E15049" w:rsidP="00E12CE7">
            <w:r>
              <w:t>Never</w:t>
            </w:r>
          </w:p>
        </w:tc>
        <w:tc>
          <w:tcPr>
            <w:tcW w:w="0" w:type="auto"/>
          </w:tcPr>
          <w:p w14:paraId="54D6D42C" w14:textId="77777777" w:rsidR="00E15049" w:rsidRDefault="00E15049" w:rsidP="00E12CE7">
            <w:pPr>
              <w:jc w:val="right"/>
            </w:pPr>
            <w:r>
              <w:t>44.1</w:t>
            </w:r>
          </w:p>
        </w:tc>
        <w:tc>
          <w:tcPr>
            <w:tcW w:w="0" w:type="auto"/>
          </w:tcPr>
          <w:p w14:paraId="50968748" w14:textId="77777777" w:rsidR="00E15049" w:rsidRDefault="00E15049" w:rsidP="00E12CE7">
            <w:pPr>
              <w:jc w:val="right"/>
            </w:pPr>
            <w:r>
              <w:t>(5.154)</w:t>
            </w:r>
          </w:p>
        </w:tc>
        <w:tc>
          <w:tcPr>
            <w:tcW w:w="0" w:type="auto"/>
          </w:tcPr>
          <w:p w14:paraId="39D0B331" w14:textId="77777777" w:rsidR="00E15049" w:rsidRDefault="00E15049" w:rsidP="00E12CE7">
            <w:pPr>
              <w:jc w:val="right"/>
            </w:pPr>
            <w:r>
              <w:t>55.9</w:t>
            </w:r>
          </w:p>
        </w:tc>
        <w:tc>
          <w:tcPr>
            <w:tcW w:w="0" w:type="auto"/>
          </w:tcPr>
          <w:p w14:paraId="16773712" w14:textId="77777777" w:rsidR="00E15049" w:rsidRDefault="00E15049" w:rsidP="00E12CE7">
            <w:pPr>
              <w:jc w:val="right"/>
            </w:pPr>
            <w:r>
              <w:t>(5.154)</w:t>
            </w:r>
          </w:p>
        </w:tc>
        <w:tc>
          <w:tcPr>
            <w:tcW w:w="0" w:type="auto"/>
          </w:tcPr>
          <w:p w14:paraId="76885FF6" w14:textId="77777777" w:rsidR="00E15049" w:rsidRDefault="00E15049" w:rsidP="00E12CE7">
            <w:pPr>
              <w:jc w:val="right"/>
            </w:pPr>
            <w:r>
              <w:t>100.0</w:t>
            </w:r>
          </w:p>
        </w:tc>
        <w:tc>
          <w:tcPr>
            <w:tcW w:w="0" w:type="auto"/>
          </w:tcPr>
          <w:p w14:paraId="68D669EF" w14:textId="77777777" w:rsidR="00E15049" w:rsidRDefault="00E15049" w:rsidP="00E12CE7">
            <w:pPr>
              <w:jc w:val="right"/>
            </w:pPr>
            <w:r>
              <w:t>67</w:t>
            </w:r>
          </w:p>
        </w:tc>
      </w:tr>
      <w:tr w:rsidR="00E15049" w14:paraId="403B0364" w14:textId="77777777" w:rsidTr="00E12CE7">
        <w:trPr>
          <w:jc w:val="center"/>
        </w:trPr>
        <w:tc>
          <w:tcPr>
            <w:tcW w:w="0" w:type="auto"/>
            <w:tcBorders>
              <w:bottom w:val="thick" w:sz="0" w:space="0" w:color="000000"/>
            </w:tcBorders>
          </w:tcPr>
          <w:p w14:paraId="2AC1DDD7" w14:textId="77777777" w:rsidR="00E15049" w:rsidRDefault="00E15049" w:rsidP="00E12CE7">
            <w:r>
              <w:t>Total</w:t>
            </w:r>
          </w:p>
        </w:tc>
        <w:tc>
          <w:tcPr>
            <w:tcW w:w="0" w:type="auto"/>
            <w:tcBorders>
              <w:bottom w:val="thick" w:sz="0" w:space="0" w:color="000000"/>
            </w:tcBorders>
          </w:tcPr>
          <w:p w14:paraId="6A6857CC" w14:textId="77777777" w:rsidR="00E15049" w:rsidRDefault="00E15049" w:rsidP="00E12CE7">
            <w:pPr>
              <w:jc w:val="right"/>
            </w:pPr>
            <w:r>
              <w:t>53.3</w:t>
            </w:r>
          </w:p>
        </w:tc>
        <w:tc>
          <w:tcPr>
            <w:tcW w:w="0" w:type="auto"/>
            <w:tcBorders>
              <w:bottom w:val="thick" w:sz="0" w:space="0" w:color="000000"/>
            </w:tcBorders>
          </w:tcPr>
          <w:p w14:paraId="3FFD0D05" w14:textId="77777777" w:rsidR="00E15049" w:rsidRDefault="00E15049" w:rsidP="00E12CE7">
            <w:pPr>
              <w:jc w:val="right"/>
            </w:pPr>
            <w:r>
              <w:t>(0.471)</w:t>
            </w:r>
          </w:p>
        </w:tc>
        <w:tc>
          <w:tcPr>
            <w:tcW w:w="0" w:type="auto"/>
            <w:tcBorders>
              <w:bottom w:val="thick" w:sz="0" w:space="0" w:color="000000"/>
            </w:tcBorders>
          </w:tcPr>
          <w:p w14:paraId="69E93F79" w14:textId="77777777" w:rsidR="00E15049" w:rsidRDefault="00E15049" w:rsidP="00E12CE7">
            <w:pPr>
              <w:jc w:val="right"/>
            </w:pPr>
            <w:r>
              <w:t>46.7</w:t>
            </w:r>
          </w:p>
        </w:tc>
        <w:tc>
          <w:tcPr>
            <w:tcW w:w="0" w:type="auto"/>
            <w:tcBorders>
              <w:bottom w:val="thick" w:sz="0" w:space="0" w:color="000000"/>
            </w:tcBorders>
          </w:tcPr>
          <w:p w14:paraId="3434E9D0" w14:textId="77777777" w:rsidR="00E15049" w:rsidRDefault="00E15049" w:rsidP="00E12CE7">
            <w:pPr>
              <w:jc w:val="right"/>
            </w:pPr>
            <w:r>
              <w:t>(0.471)</w:t>
            </w:r>
          </w:p>
        </w:tc>
        <w:tc>
          <w:tcPr>
            <w:tcW w:w="0" w:type="auto"/>
            <w:tcBorders>
              <w:bottom w:val="thick" w:sz="0" w:space="0" w:color="000000"/>
            </w:tcBorders>
          </w:tcPr>
          <w:p w14:paraId="6CFA96C5" w14:textId="77777777" w:rsidR="00E15049" w:rsidRDefault="00E15049" w:rsidP="00E12CE7">
            <w:pPr>
              <w:jc w:val="right"/>
            </w:pPr>
            <w:r>
              <w:t>100.0</w:t>
            </w:r>
          </w:p>
        </w:tc>
        <w:tc>
          <w:tcPr>
            <w:tcW w:w="0" w:type="auto"/>
            <w:tcBorders>
              <w:bottom w:val="thick" w:sz="0" w:space="0" w:color="000000"/>
            </w:tcBorders>
          </w:tcPr>
          <w:p w14:paraId="6476E4F9" w14:textId="77777777" w:rsidR="00E15049" w:rsidRDefault="00E15049" w:rsidP="00E12CE7">
            <w:pPr>
              <w:jc w:val="right"/>
            </w:pPr>
            <w:r>
              <w:t>1,342</w:t>
            </w:r>
          </w:p>
        </w:tc>
      </w:tr>
      <w:tr w:rsidR="00E15049" w14:paraId="534C731C" w14:textId="77777777" w:rsidTr="00E12CE7">
        <w:trPr>
          <w:jc w:val="center"/>
        </w:trPr>
        <w:tc>
          <w:tcPr>
            <w:tcW w:w="0" w:type="auto"/>
            <w:gridSpan w:val="7"/>
            <w:tcBorders>
              <w:top w:val="thick" w:sz="0" w:space="0" w:color="000000"/>
            </w:tcBorders>
          </w:tcPr>
          <w:p w14:paraId="32FDF27D" w14:textId="77777777" w:rsidR="00E15049" w:rsidRDefault="00E15049" w:rsidP="00E12CE7">
            <w:r>
              <w:rPr>
                <w:sz w:val="16"/>
              </w:rPr>
              <w:lastRenderedPageBreak/>
              <w:t>Source: 03_GSS_ANES_merge</w:t>
            </w:r>
          </w:p>
        </w:tc>
      </w:tr>
    </w:tbl>
    <w:p w14:paraId="36E8E0E0" w14:textId="77777777" w:rsidR="00E15049" w:rsidRDefault="00E15049" w:rsidP="00E15049"/>
    <w:p w14:paraId="09B40CF0" w14:textId="77777777" w:rsidR="00E15049" w:rsidRPr="007B0B8D" w:rsidRDefault="00E15049" w:rsidP="00E15049">
      <w:pPr>
        <w:spacing w:line="480" w:lineRule="auto"/>
        <w:rPr>
          <w:rFonts w:ascii="Times New Roman" w:hAnsi="Times New Roman" w:cs="Times New Roman"/>
          <w:sz w:val="24"/>
          <w:szCs w:val="24"/>
        </w:rPr>
      </w:pPr>
    </w:p>
    <w:p w14:paraId="2FB849E3" w14:textId="77777777" w:rsidR="003A69DB" w:rsidRPr="00A90E58" w:rsidRDefault="003A69DB" w:rsidP="003A69DB">
      <w:pPr>
        <w:pStyle w:val="Heading3"/>
        <w:spacing w:after="240"/>
        <w:rPr>
          <w:rFonts w:ascii="Times New Roman" w:hAnsi="Times New Roman" w:cs="Times New Roman"/>
          <w:b/>
          <w:bCs/>
          <w:i/>
          <w:iCs/>
          <w:color w:val="auto"/>
        </w:rPr>
      </w:pPr>
      <w:bookmarkStart w:id="27" w:name="_Toc120794048"/>
      <w:r w:rsidRPr="00A90E58">
        <w:rPr>
          <w:rFonts w:ascii="Times New Roman" w:hAnsi="Times New Roman" w:cs="Times New Roman"/>
          <w:b/>
          <w:bCs/>
          <w:i/>
          <w:iCs/>
          <w:color w:val="auto"/>
        </w:rPr>
        <w:t>Political Participation</w:t>
      </w:r>
      <w:bookmarkEnd w:id="27"/>
    </w:p>
    <w:p w14:paraId="4BF7555E" w14:textId="535A372C"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Differing from previous research, the behavioral aspect of social trust is placed upon a person’s willingness to participate in political and community activities. This is not the same as spending time with friends and acquaintances, but rather shows a level of connectedness with the individual’s surroundings that is strong enough to warrant collaboration and participation. Questions that tracked a person’s political participation in 2018 were included in the</w:t>
      </w:r>
      <w:r>
        <w:rPr>
          <w:rFonts w:ascii="Times New Roman" w:hAnsi="Times New Roman" w:cs="Times New Roman"/>
          <w:sz w:val="24"/>
          <w:szCs w:val="24"/>
        </w:rPr>
        <w:t xml:space="preserve"> GSS</w:t>
      </w:r>
      <w:r w:rsidRPr="007B0B8D">
        <w:rPr>
          <w:rFonts w:ascii="Times New Roman" w:hAnsi="Times New Roman" w:cs="Times New Roman"/>
          <w:sz w:val="24"/>
          <w:szCs w:val="24"/>
        </w:rPr>
        <w:t xml:space="preserve"> </w:t>
      </w:r>
      <w:proofErr w:type="spellStart"/>
      <w:r w:rsidRPr="007B0B8D">
        <w:rPr>
          <w:rFonts w:ascii="Times New Roman" w:hAnsi="Times New Roman" w:cs="Times New Roman"/>
          <w:i/>
          <w:iCs/>
          <w:sz w:val="24"/>
          <w:szCs w:val="24"/>
        </w:rPr>
        <w:t>par</w:t>
      </w:r>
      <w:r>
        <w:rPr>
          <w:rFonts w:ascii="Times New Roman" w:hAnsi="Times New Roman" w:cs="Times New Roman"/>
          <w:i/>
          <w:iCs/>
          <w:sz w:val="24"/>
          <w:szCs w:val="24"/>
        </w:rPr>
        <w:t>t</w:t>
      </w:r>
      <w:r w:rsidRPr="007B0B8D">
        <w:rPr>
          <w:rFonts w:ascii="Times New Roman" w:hAnsi="Times New Roman" w:cs="Times New Roman"/>
          <w:i/>
          <w:iCs/>
          <w:sz w:val="24"/>
          <w:szCs w:val="24"/>
        </w:rPr>
        <w:t>part</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and </w:t>
      </w:r>
      <w:proofErr w:type="spellStart"/>
      <w:r w:rsidRPr="007B0B8D">
        <w:rPr>
          <w:rFonts w:ascii="Times New Roman" w:hAnsi="Times New Roman" w:cs="Times New Roman"/>
          <w:i/>
          <w:iCs/>
          <w:sz w:val="24"/>
          <w:szCs w:val="24"/>
        </w:rPr>
        <w:t>partvol</w:t>
      </w:r>
      <w:proofErr w:type="spellEnd"/>
      <w:r w:rsidRPr="007B0B8D">
        <w:rPr>
          <w:rFonts w:ascii="Times New Roman" w:hAnsi="Times New Roman" w:cs="Times New Roman"/>
          <w:sz w:val="24"/>
          <w:szCs w:val="24"/>
        </w:rPr>
        <w:t xml:space="preserve"> variables </w:t>
      </w:r>
      <w:r w:rsidR="000854F7">
        <w:rPr>
          <w:rFonts w:ascii="Times New Roman" w:hAnsi="Times New Roman" w:cs="Times New Roman"/>
          <w:sz w:val="24"/>
          <w:szCs w:val="24"/>
        </w:rPr>
        <w:t>(“</w:t>
      </w:r>
      <w:r w:rsidRPr="007B0B8D">
        <w:rPr>
          <w:rFonts w:ascii="Times New Roman" w:hAnsi="Times New Roman" w:cs="Times New Roman"/>
          <w:sz w:val="24"/>
          <w:szCs w:val="24"/>
        </w:rPr>
        <w:t>In the past 12 months, how often, if at all, have you taken part in the activities? Of political parties, political groups or political associations?” and “In the past 12 months, how often, if at all, have you taken part in the activities? Of charitable or religious organizations that do voluntary work?”). Each of these are coded on a 5-point scale, going from “Once a Week or More” to “Never”</w:t>
      </w:r>
      <w:r>
        <w:rPr>
          <w:rFonts w:ascii="Times New Roman" w:hAnsi="Times New Roman" w:cs="Times New Roman"/>
          <w:sz w:val="24"/>
          <w:szCs w:val="24"/>
        </w:rPr>
        <w:t>, which were then collapsed to a binary showing if a person has participated to political activities (1) or not (0)</w:t>
      </w:r>
      <w:r w:rsidRPr="007B0B8D">
        <w:rPr>
          <w:rFonts w:ascii="Times New Roman" w:hAnsi="Times New Roman" w:cs="Times New Roman"/>
          <w:sz w:val="24"/>
          <w:szCs w:val="24"/>
        </w:rPr>
        <w:t>. In 2020, the ANES annex contained 9 different questions tracking political participation, not including direct contact with governmental institutions. These asked for an individual’s participation in political arguments, marches, religious organizations, money donations, online discussions, community problem-solving, school management, and volunteering, with each being coded as 1 “Have done this in the past 12 months” and 2 “Have not done this in the past 12 months”.</w:t>
      </w:r>
    </w:p>
    <w:p w14:paraId="6A92D10F" w14:textId="77777777" w:rsidR="003A69DB"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In a similar fashion as the social cohesion dependent variable,</w:t>
      </w:r>
      <w:r>
        <w:rPr>
          <w:rFonts w:ascii="Times New Roman" w:hAnsi="Times New Roman" w:cs="Times New Roman"/>
          <w:sz w:val="24"/>
          <w:szCs w:val="24"/>
        </w:rPr>
        <w:t xml:space="preserve"> two grouped variables (one tracking online political participation and one offline political participation) were created indicating if a person had participated to at least three of the following activities (1): online political meetings, rallies, speeches and fundraisers, posting comments online about political </w:t>
      </w:r>
      <w:r>
        <w:rPr>
          <w:rFonts w:ascii="Times New Roman" w:hAnsi="Times New Roman" w:cs="Times New Roman"/>
          <w:sz w:val="24"/>
          <w:szCs w:val="24"/>
        </w:rPr>
        <w:lastRenderedPageBreak/>
        <w:t>issues, signed an internet petition, political arguments, and giving money to a social organization for online participation; the latter two added to attending physical political meetings, rallies, speeches, and dinners, working with others with issues facing the community, and attending meetings about community issues for offline participation.</w:t>
      </w:r>
    </w:p>
    <w:p w14:paraId="1D6B2B75" w14:textId="64885C03" w:rsidR="003A69DB" w:rsidRDefault="003A69DB" w:rsidP="003A69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to account for volunteering activities, the 2018 </w:t>
      </w:r>
      <w:proofErr w:type="spellStart"/>
      <w:r>
        <w:rPr>
          <w:rFonts w:ascii="Times New Roman" w:hAnsi="Times New Roman" w:cs="Times New Roman"/>
          <w:i/>
          <w:iCs/>
          <w:sz w:val="24"/>
          <w:szCs w:val="24"/>
        </w:rPr>
        <w:t>partvol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variable</w:t>
      </w:r>
      <w:r>
        <w:rPr>
          <w:rFonts w:ascii="Times New Roman" w:hAnsi="Times New Roman" w:cs="Times New Roman"/>
          <w:i/>
          <w:iCs/>
          <w:sz w:val="24"/>
          <w:szCs w:val="24"/>
        </w:rPr>
        <w:t xml:space="preserve"> </w:t>
      </w:r>
      <w:r>
        <w:rPr>
          <w:rFonts w:ascii="Times New Roman" w:hAnsi="Times New Roman" w:cs="Times New Roman"/>
          <w:sz w:val="24"/>
          <w:szCs w:val="24"/>
        </w:rPr>
        <w:t xml:space="preserve">was associated with a grouped binary indicating if respondents had done any volunteering work or given money to a religious organization. </w:t>
      </w:r>
      <w:r w:rsidRPr="007B0B8D">
        <w:rPr>
          <w:rFonts w:ascii="Times New Roman" w:hAnsi="Times New Roman" w:cs="Times New Roman"/>
          <w:sz w:val="24"/>
          <w:szCs w:val="24"/>
        </w:rPr>
        <w:t>Political participation is expected to have a positive effect on all three dependent variables, but its effect will be reduced by the higher levels of online communication (Moy</w:t>
      </w:r>
      <w:r>
        <w:rPr>
          <w:rFonts w:ascii="Times New Roman" w:hAnsi="Times New Roman" w:cs="Times New Roman"/>
          <w:sz w:val="24"/>
          <w:szCs w:val="24"/>
        </w:rPr>
        <w:t xml:space="preserve"> et al.</w:t>
      </w:r>
      <w:r w:rsidRPr="007B0B8D">
        <w:rPr>
          <w:rFonts w:ascii="Times New Roman" w:hAnsi="Times New Roman" w:cs="Times New Roman"/>
          <w:sz w:val="24"/>
          <w:szCs w:val="24"/>
        </w:rPr>
        <w:t>, 2005), but only at either very high or very low levels of social contact.</w:t>
      </w:r>
    </w:p>
    <w:p w14:paraId="28ED0141" w14:textId="77777777" w:rsidR="00E15049" w:rsidRDefault="00E15049" w:rsidP="00E15049">
      <w:pPr>
        <w:jc w:val="center"/>
        <w:rPr>
          <w:sz w:val="24"/>
        </w:rPr>
      </w:pPr>
      <w:r>
        <w:rPr>
          <w:i/>
          <w:sz w:val="24"/>
        </w:rPr>
        <w:t>Table 5: Social Participation by Year</w:t>
      </w:r>
    </w:p>
    <w:tbl>
      <w:tblPr>
        <w:tblStyle w:val="TableGrid"/>
        <w:tblW w:w="500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3907"/>
        <w:gridCol w:w="718"/>
        <w:gridCol w:w="851"/>
        <w:gridCol w:w="607"/>
        <w:gridCol w:w="851"/>
        <w:gridCol w:w="718"/>
        <w:gridCol w:w="1250"/>
      </w:tblGrid>
      <w:tr w:rsidR="00E15049" w14:paraId="175219AF" w14:textId="77777777" w:rsidTr="00E12CE7">
        <w:trPr>
          <w:jc w:val="center"/>
        </w:trPr>
        <w:tc>
          <w:tcPr>
            <w:tcW w:w="0" w:type="auto"/>
            <w:tcBorders>
              <w:top w:val="thick" w:sz="0" w:space="0" w:color="000000"/>
            </w:tcBorders>
          </w:tcPr>
          <w:p w14:paraId="2755D9C8" w14:textId="77777777" w:rsidR="00E15049" w:rsidRDefault="00E15049" w:rsidP="00E12CE7"/>
        </w:tc>
        <w:tc>
          <w:tcPr>
            <w:tcW w:w="0" w:type="auto"/>
            <w:gridSpan w:val="5"/>
            <w:tcBorders>
              <w:top w:val="thick" w:sz="0" w:space="0" w:color="000000"/>
              <w:bottom w:val="thick" w:sz="0" w:space="0" w:color="000000"/>
            </w:tcBorders>
          </w:tcPr>
          <w:p w14:paraId="239085DB" w14:textId="77777777" w:rsidR="00E15049" w:rsidRDefault="00E15049" w:rsidP="00E12CE7">
            <w:pPr>
              <w:jc w:val="center"/>
            </w:pPr>
            <w:r>
              <w:rPr>
                <w:i/>
              </w:rPr>
              <w:t>year</w:t>
            </w:r>
          </w:p>
        </w:tc>
        <w:tc>
          <w:tcPr>
            <w:tcW w:w="0" w:type="auto"/>
            <w:tcBorders>
              <w:top w:val="thick" w:sz="0" w:space="0" w:color="000000"/>
            </w:tcBorders>
          </w:tcPr>
          <w:p w14:paraId="7A6BDEDF" w14:textId="77777777" w:rsidR="00E15049" w:rsidRDefault="00E15049" w:rsidP="00E12CE7"/>
        </w:tc>
      </w:tr>
      <w:tr w:rsidR="00E15049" w14:paraId="3A8F3812" w14:textId="77777777" w:rsidTr="00E12CE7">
        <w:trPr>
          <w:jc w:val="center"/>
        </w:trPr>
        <w:tc>
          <w:tcPr>
            <w:tcW w:w="0" w:type="auto"/>
          </w:tcPr>
          <w:p w14:paraId="43B00E0A" w14:textId="77777777" w:rsidR="00E15049" w:rsidRDefault="00E15049" w:rsidP="00E12CE7"/>
        </w:tc>
        <w:tc>
          <w:tcPr>
            <w:tcW w:w="0" w:type="auto"/>
            <w:gridSpan w:val="2"/>
            <w:tcBorders>
              <w:top w:val="thick" w:sz="0" w:space="0" w:color="000000"/>
              <w:bottom w:val="thick" w:sz="0" w:space="0" w:color="000000"/>
            </w:tcBorders>
          </w:tcPr>
          <w:p w14:paraId="541769B4" w14:textId="77777777" w:rsidR="00E15049" w:rsidRDefault="00E15049" w:rsidP="00E12CE7">
            <w:pPr>
              <w:jc w:val="center"/>
            </w:pPr>
            <w:r>
              <w:rPr>
                <w:i/>
              </w:rPr>
              <w:t>2018</w:t>
            </w:r>
          </w:p>
        </w:tc>
        <w:tc>
          <w:tcPr>
            <w:tcW w:w="0" w:type="auto"/>
            <w:gridSpan w:val="2"/>
            <w:tcBorders>
              <w:top w:val="thick" w:sz="0" w:space="0" w:color="000000"/>
              <w:bottom w:val="thick" w:sz="0" w:space="0" w:color="000000"/>
            </w:tcBorders>
          </w:tcPr>
          <w:p w14:paraId="213EF097" w14:textId="77777777" w:rsidR="00E15049" w:rsidRDefault="00E15049" w:rsidP="00E12CE7">
            <w:pPr>
              <w:jc w:val="center"/>
            </w:pPr>
            <w:r>
              <w:rPr>
                <w:i/>
              </w:rPr>
              <w:t>2020</w:t>
            </w:r>
          </w:p>
        </w:tc>
        <w:tc>
          <w:tcPr>
            <w:tcW w:w="0" w:type="auto"/>
            <w:tcBorders>
              <w:bottom w:val="thick" w:sz="0" w:space="0" w:color="000000"/>
            </w:tcBorders>
          </w:tcPr>
          <w:p w14:paraId="06A08E4D" w14:textId="77777777" w:rsidR="00E15049" w:rsidRDefault="00E15049" w:rsidP="00E12CE7">
            <w:pPr>
              <w:jc w:val="center"/>
            </w:pPr>
            <w:r>
              <w:rPr>
                <w:i/>
              </w:rPr>
              <w:t>Total</w:t>
            </w:r>
          </w:p>
        </w:tc>
        <w:tc>
          <w:tcPr>
            <w:tcW w:w="0" w:type="auto"/>
          </w:tcPr>
          <w:p w14:paraId="587FD159" w14:textId="77777777" w:rsidR="00E15049" w:rsidRDefault="00E15049" w:rsidP="00E12CE7">
            <w:pPr>
              <w:jc w:val="center"/>
            </w:pPr>
            <w:r>
              <w:rPr>
                <w:i/>
              </w:rPr>
              <w:t>Sample size</w:t>
            </w:r>
          </w:p>
        </w:tc>
      </w:tr>
      <w:tr w:rsidR="00E15049" w14:paraId="253B7E98" w14:textId="77777777" w:rsidTr="00E12CE7">
        <w:trPr>
          <w:jc w:val="center"/>
        </w:trPr>
        <w:tc>
          <w:tcPr>
            <w:tcW w:w="0" w:type="auto"/>
            <w:tcBorders>
              <w:bottom w:val="thick" w:sz="0" w:space="0" w:color="000000"/>
            </w:tcBorders>
          </w:tcPr>
          <w:p w14:paraId="2366E43B" w14:textId="77777777" w:rsidR="00E15049" w:rsidRDefault="00E15049" w:rsidP="00E12CE7">
            <w:pPr>
              <w:jc w:val="center"/>
            </w:pPr>
          </w:p>
        </w:tc>
        <w:tc>
          <w:tcPr>
            <w:tcW w:w="0" w:type="auto"/>
            <w:tcBorders>
              <w:top w:val="thick" w:sz="0" w:space="0" w:color="000000"/>
              <w:bottom w:val="thick" w:sz="0" w:space="0" w:color="000000"/>
            </w:tcBorders>
          </w:tcPr>
          <w:p w14:paraId="3D4E6F2B" w14:textId="77777777" w:rsidR="00E15049" w:rsidRDefault="00E15049" w:rsidP="00E12CE7">
            <w:pPr>
              <w:jc w:val="center"/>
            </w:pPr>
            <w:r>
              <w:t>%</w:t>
            </w:r>
          </w:p>
        </w:tc>
        <w:tc>
          <w:tcPr>
            <w:tcW w:w="0" w:type="auto"/>
            <w:tcBorders>
              <w:top w:val="thick" w:sz="0" w:space="0" w:color="000000"/>
              <w:bottom w:val="thick" w:sz="0" w:space="0" w:color="000000"/>
            </w:tcBorders>
          </w:tcPr>
          <w:p w14:paraId="050BA642" w14:textId="77777777" w:rsidR="00E15049" w:rsidRDefault="00E15049" w:rsidP="00E12CE7">
            <w:pPr>
              <w:jc w:val="center"/>
            </w:pPr>
            <w:r>
              <w:t>SE</w:t>
            </w:r>
          </w:p>
        </w:tc>
        <w:tc>
          <w:tcPr>
            <w:tcW w:w="0" w:type="auto"/>
            <w:tcBorders>
              <w:top w:val="thick" w:sz="0" w:space="0" w:color="000000"/>
              <w:bottom w:val="thick" w:sz="0" w:space="0" w:color="000000"/>
            </w:tcBorders>
          </w:tcPr>
          <w:p w14:paraId="2AF5D917" w14:textId="77777777" w:rsidR="00E15049" w:rsidRDefault="00E15049" w:rsidP="00E12CE7">
            <w:pPr>
              <w:jc w:val="center"/>
            </w:pPr>
            <w:r>
              <w:t>%</w:t>
            </w:r>
          </w:p>
        </w:tc>
        <w:tc>
          <w:tcPr>
            <w:tcW w:w="0" w:type="auto"/>
            <w:tcBorders>
              <w:top w:val="thick" w:sz="0" w:space="0" w:color="000000"/>
              <w:bottom w:val="thick" w:sz="0" w:space="0" w:color="000000"/>
            </w:tcBorders>
          </w:tcPr>
          <w:p w14:paraId="34961A27" w14:textId="77777777" w:rsidR="00E15049" w:rsidRDefault="00E15049" w:rsidP="00E12CE7">
            <w:pPr>
              <w:jc w:val="center"/>
            </w:pPr>
            <w:r>
              <w:t>SE</w:t>
            </w:r>
          </w:p>
        </w:tc>
        <w:tc>
          <w:tcPr>
            <w:tcW w:w="0" w:type="auto"/>
            <w:tcBorders>
              <w:top w:val="thick" w:sz="0" w:space="0" w:color="000000"/>
              <w:bottom w:val="thick" w:sz="0" w:space="0" w:color="000000"/>
            </w:tcBorders>
          </w:tcPr>
          <w:p w14:paraId="7D7618FD" w14:textId="77777777" w:rsidR="00E15049" w:rsidRDefault="00E15049" w:rsidP="00E12CE7">
            <w:pPr>
              <w:jc w:val="center"/>
            </w:pPr>
            <w:r>
              <w:t>%</w:t>
            </w:r>
          </w:p>
        </w:tc>
        <w:tc>
          <w:tcPr>
            <w:tcW w:w="0" w:type="auto"/>
            <w:tcBorders>
              <w:bottom w:val="thick" w:sz="0" w:space="0" w:color="000000"/>
            </w:tcBorders>
          </w:tcPr>
          <w:p w14:paraId="36A9A569" w14:textId="77777777" w:rsidR="00E15049" w:rsidRDefault="00E15049" w:rsidP="00E12CE7">
            <w:pPr>
              <w:jc w:val="center"/>
            </w:pPr>
          </w:p>
        </w:tc>
      </w:tr>
      <w:tr w:rsidR="00E15049" w14:paraId="23BD0276" w14:textId="77777777" w:rsidTr="00E12CE7">
        <w:trPr>
          <w:jc w:val="center"/>
        </w:trPr>
        <w:tc>
          <w:tcPr>
            <w:tcW w:w="0" w:type="auto"/>
            <w:tcBorders>
              <w:top w:val="thick" w:sz="0" w:space="0" w:color="000000"/>
            </w:tcBorders>
          </w:tcPr>
          <w:p w14:paraId="767451B3" w14:textId="77777777" w:rsidR="00E15049" w:rsidRDefault="00E15049" w:rsidP="00E12CE7">
            <w:r>
              <w:rPr>
                <w:i/>
              </w:rPr>
              <w:t>Offline Political Participation (12 Months)</w:t>
            </w:r>
          </w:p>
        </w:tc>
        <w:tc>
          <w:tcPr>
            <w:tcW w:w="0" w:type="auto"/>
            <w:tcBorders>
              <w:top w:val="thick" w:sz="0" w:space="0" w:color="000000"/>
            </w:tcBorders>
          </w:tcPr>
          <w:p w14:paraId="676F40FA" w14:textId="77777777" w:rsidR="00E15049" w:rsidRDefault="00E15049" w:rsidP="00E12CE7"/>
        </w:tc>
        <w:tc>
          <w:tcPr>
            <w:tcW w:w="0" w:type="auto"/>
            <w:tcBorders>
              <w:top w:val="thick" w:sz="0" w:space="0" w:color="000000"/>
            </w:tcBorders>
          </w:tcPr>
          <w:p w14:paraId="321CA7E3" w14:textId="77777777" w:rsidR="00E15049" w:rsidRDefault="00E15049" w:rsidP="00E12CE7"/>
        </w:tc>
        <w:tc>
          <w:tcPr>
            <w:tcW w:w="0" w:type="auto"/>
            <w:tcBorders>
              <w:top w:val="thick" w:sz="0" w:space="0" w:color="000000"/>
            </w:tcBorders>
          </w:tcPr>
          <w:p w14:paraId="10618CFB" w14:textId="77777777" w:rsidR="00E15049" w:rsidRDefault="00E15049" w:rsidP="00E12CE7"/>
        </w:tc>
        <w:tc>
          <w:tcPr>
            <w:tcW w:w="0" w:type="auto"/>
            <w:tcBorders>
              <w:top w:val="thick" w:sz="0" w:space="0" w:color="000000"/>
            </w:tcBorders>
          </w:tcPr>
          <w:p w14:paraId="096A20AD" w14:textId="77777777" w:rsidR="00E15049" w:rsidRDefault="00E15049" w:rsidP="00E12CE7"/>
        </w:tc>
        <w:tc>
          <w:tcPr>
            <w:tcW w:w="0" w:type="auto"/>
            <w:tcBorders>
              <w:top w:val="thick" w:sz="0" w:space="0" w:color="000000"/>
            </w:tcBorders>
          </w:tcPr>
          <w:p w14:paraId="477435C2" w14:textId="77777777" w:rsidR="00E15049" w:rsidRDefault="00E15049" w:rsidP="00E12CE7"/>
        </w:tc>
        <w:tc>
          <w:tcPr>
            <w:tcW w:w="0" w:type="auto"/>
            <w:tcBorders>
              <w:top w:val="thick" w:sz="0" w:space="0" w:color="000000"/>
            </w:tcBorders>
          </w:tcPr>
          <w:p w14:paraId="503F340F" w14:textId="77777777" w:rsidR="00E15049" w:rsidRDefault="00E15049" w:rsidP="00E12CE7"/>
        </w:tc>
      </w:tr>
      <w:tr w:rsidR="00E15049" w14:paraId="73607016" w14:textId="77777777" w:rsidTr="00E12CE7">
        <w:trPr>
          <w:jc w:val="center"/>
        </w:trPr>
        <w:tc>
          <w:tcPr>
            <w:tcW w:w="0" w:type="auto"/>
          </w:tcPr>
          <w:p w14:paraId="251428A2" w14:textId="77777777" w:rsidR="00E15049" w:rsidRDefault="00E15049" w:rsidP="00E12CE7">
            <w:r>
              <w:t>Not Participated</w:t>
            </w:r>
          </w:p>
        </w:tc>
        <w:tc>
          <w:tcPr>
            <w:tcW w:w="0" w:type="auto"/>
          </w:tcPr>
          <w:p w14:paraId="1167986F" w14:textId="77777777" w:rsidR="00E15049" w:rsidRDefault="00E15049" w:rsidP="00E12CE7">
            <w:pPr>
              <w:jc w:val="right"/>
            </w:pPr>
            <w:r>
              <w:t>44.4</w:t>
            </w:r>
          </w:p>
        </w:tc>
        <w:tc>
          <w:tcPr>
            <w:tcW w:w="0" w:type="auto"/>
          </w:tcPr>
          <w:p w14:paraId="4E4F9C09" w14:textId="77777777" w:rsidR="00E15049" w:rsidRDefault="00E15049" w:rsidP="00E12CE7">
            <w:pPr>
              <w:jc w:val="right"/>
            </w:pPr>
            <w:r>
              <w:t>(1.417)</w:t>
            </w:r>
          </w:p>
        </w:tc>
        <w:tc>
          <w:tcPr>
            <w:tcW w:w="0" w:type="auto"/>
          </w:tcPr>
          <w:p w14:paraId="5F21EA92" w14:textId="77777777" w:rsidR="00E15049" w:rsidRDefault="00E15049" w:rsidP="00E12CE7">
            <w:pPr>
              <w:jc w:val="right"/>
            </w:pPr>
            <w:r>
              <w:t>55.6</w:t>
            </w:r>
          </w:p>
        </w:tc>
        <w:tc>
          <w:tcPr>
            <w:tcW w:w="0" w:type="auto"/>
          </w:tcPr>
          <w:p w14:paraId="3330D30F" w14:textId="77777777" w:rsidR="00E15049" w:rsidRDefault="00E15049" w:rsidP="00E12CE7">
            <w:pPr>
              <w:jc w:val="right"/>
            </w:pPr>
            <w:r>
              <w:t>(1.417)</w:t>
            </w:r>
          </w:p>
        </w:tc>
        <w:tc>
          <w:tcPr>
            <w:tcW w:w="0" w:type="auto"/>
          </w:tcPr>
          <w:p w14:paraId="731DAF20" w14:textId="77777777" w:rsidR="00E15049" w:rsidRDefault="00E15049" w:rsidP="00E12CE7">
            <w:pPr>
              <w:jc w:val="right"/>
            </w:pPr>
            <w:r>
              <w:t>100.0</w:t>
            </w:r>
          </w:p>
        </w:tc>
        <w:tc>
          <w:tcPr>
            <w:tcW w:w="0" w:type="auto"/>
          </w:tcPr>
          <w:p w14:paraId="54D4662B" w14:textId="77777777" w:rsidR="00E15049" w:rsidRDefault="00E15049" w:rsidP="00E12CE7">
            <w:pPr>
              <w:jc w:val="right"/>
            </w:pPr>
            <w:r>
              <w:t>929</w:t>
            </w:r>
          </w:p>
        </w:tc>
      </w:tr>
      <w:tr w:rsidR="00E15049" w14:paraId="6ABBAEBA" w14:textId="77777777" w:rsidTr="00E12CE7">
        <w:trPr>
          <w:jc w:val="center"/>
        </w:trPr>
        <w:tc>
          <w:tcPr>
            <w:tcW w:w="0" w:type="auto"/>
          </w:tcPr>
          <w:p w14:paraId="55B8EE7B" w14:textId="77777777" w:rsidR="00E15049" w:rsidRDefault="00E15049" w:rsidP="00E12CE7">
            <w:r>
              <w:t>Participated</w:t>
            </w:r>
          </w:p>
        </w:tc>
        <w:tc>
          <w:tcPr>
            <w:tcW w:w="0" w:type="auto"/>
          </w:tcPr>
          <w:p w14:paraId="32A1D381" w14:textId="77777777" w:rsidR="00E15049" w:rsidRDefault="00E15049" w:rsidP="00E12CE7">
            <w:pPr>
              <w:jc w:val="right"/>
            </w:pPr>
            <w:r>
              <w:t>62.6</w:t>
            </w:r>
          </w:p>
        </w:tc>
        <w:tc>
          <w:tcPr>
            <w:tcW w:w="0" w:type="auto"/>
          </w:tcPr>
          <w:p w14:paraId="053BC825" w14:textId="77777777" w:rsidR="00E15049" w:rsidRDefault="00E15049" w:rsidP="00E12CE7">
            <w:pPr>
              <w:jc w:val="right"/>
            </w:pPr>
            <w:r>
              <w:t>(3.236)</w:t>
            </w:r>
          </w:p>
        </w:tc>
        <w:tc>
          <w:tcPr>
            <w:tcW w:w="0" w:type="auto"/>
          </w:tcPr>
          <w:p w14:paraId="6179E378" w14:textId="77777777" w:rsidR="00E15049" w:rsidRDefault="00E15049" w:rsidP="00E12CE7">
            <w:pPr>
              <w:jc w:val="right"/>
            </w:pPr>
            <w:r>
              <w:t>37.4</w:t>
            </w:r>
          </w:p>
        </w:tc>
        <w:tc>
          <w:tcPr>
            <w:tcW w:w="0" w:type="auto"/>
          </w:tcPr>
          <w:p w14:paraId="1C185CFF" w14:textId="77777777" w:rsidR="00E15049" w:rsidRDefault="00E15049" w:rsidP="00E12CE7">
            <w:pPr>
              <w:jc w:val="right"/>
            </w:pPr>
            <w:r>
              <w:t>(3.236)</w:t>
            </w:r>
          </w:p>
        </w:tc>
        <w:tc>
          <w:tcPr>
            <w:tcW w:w="0" w:type="auto"/>
          </w:tcPr>
          <w:p w14:paraId="6DB4536A" w14:textId="77777777" w:rsidR="00E15049" w:rsidRDefault="00E15049" w:rsidP="00E12CE7">
            <w:pPr>
              <w:jc w:val="right"/>
            </w:pPr>
            <w:r>
              <w:t>100.0</w:t>
            </w:r>
          </w:p>
        </w:tc>
        <w:tc>
          <w:tcPr>
            <w:tcW w:w="0" w:type="auto"/>
          </w:tcPr>
          <w:p w14:paraId="39F0ECDD" w14:textId="77777777" w:rsidR="00E15049" w:rsidRDefault="00E15049" w:rsidP="00E12CE7">
            <w:pPr>
              <w:jc w:val="right"/>
            </w:pPr>
            <w:r>
              <w:t>214</w:t>
            </w:r>
          </w:p>
        </w:tc>
      </w:tr>
      <w:tr w:rsidR="00E15049" w14:paraId="6F9E3EE2" w14:textId="77777777" w:rsidTr="00E12CE7">
        <w:trPr>
          <w:jc w:val="center"/>
        </w:trPr>
        <w:tc>
          <w:tcPr>
            <w:tcW w:w="0" w:type="auto"/>
            <w:tcBorders>
              <w:bottom w:val="thick" w:sz="0" w:space="0" w:color="000000"/>
            </w:tcBorders>
          </w:tcPr>
          <w:p w14:paraId="3D2B0A9C" w14:textId="77777777" w:rsidR="00E15049" w:rsidRDefault="00E15049" w:rsidP="00E12CE7">
            <w:r>
              <w:t>Total</w:t>
            </w:r>
          </w:p>
        </w:tc>
        <w:tc>
          <w:tcPr>
            <w:tcW w:w="0" w:type="auto"/>
            <w:tcBorders>
              <w:bottom w:val="thick" w:sz="0" w:space="0" w:color="000000"/>
            </w:tcBorders>
          </w:tcPr>
          <w:p w14:paraId="3742D1DF" w14:textId="77777777" w:rsidR="00E15049" w:rsidRDefault="00E15049" w:rsidP="00E12CE7">
            <w:pPr>
              <w:jc w:val="right"/>
            </w:pPr>
            <w:r>
              <w:t>47.8</w:t>
            </w:r>
          </w:p>
        </w:tc>
        <w:tc>
          <w:tcPr>
            <w:tcW w:w="0" w:type="auto"/>
            <w:tcBorders>
              <w:bottom w:val="thick" w:sz="0" w:space="0" w:color="000000"/>
            </w:tcBorders>
          </w:tcPr>
          <w:p w14:paraId="197A31A1" w14:textId="77777777" w:rsidR="00E15049" w:rsidRDefault="00E15049" w:rsidP="00E12CE7">
            <w:pPr>
              <w:jc w:val="right"/>
            </w:pPr>
            <w:r>
              <w:t>(1.091)</w:t>
            </w:r>
          </w:p>
        </w:tc>
        <w:tc>
          <w:tcPr>
            <w:tcW w:w="0" w:type="auto"/>
            <w:tcBorders>
              <w:bottom w:val="thick" w:sz="0" w:space="0" w:color="000000"/>
            </w:tcBorders>
          </w:tcPr>
          <w:p w14:paraId="7FCEAA40" w14:textId="77777777" w:rsidR="00E15049" w:rsidRDefault="00E15049" w:rsidP="00E12CE7">
            <w:pPr>
              <w:jc w:val="right"/>
            </w:pPr>
            <w:r>
              <w:t>52.2</w:t>
            </w:r>
          </w:p>
        </w:tc>
        <w:tc>
          <w:tcPr>
            <w:tcW w:w="0" w:type="auto"/>
            <w:tcBorders>
              <w:bottom w:val="thick" w:sz="0" w:space="0" w:color="000000"/>
            </w:tcBorders>
          </w:tcPr>
          <w:p w14:paraId="3666655E" w14:textId="77777777" w:rsidR="00E15049" w:rsidRDefault="00E15049" w:rsidP="00E12CE7">
            <w:pPr>
              <w:jc w:val="right"/>
            </w:pPr>
            <w:r>
              <w:t>(1.091)</w:t>
            </w:r>
          </w:p>
        </w:tc>
        <w:tc>
          <w:tcPr>
            <w:tcW w:w="0" w:type="auto"/>
            <w:tcBorders>
              <w:bottom w:val="thick" w:sz="0" w:space="0" w:color="000000"/>
            </w:tcBorders>
          </w:tcPr>
          <w:p w14:paraId="114B9467" w14:textId="77777777" w:rsidR="00E15049" w:rsidRDefault="00E15049" w:rsidP="00E12CE7">
            <w:pPr>
              <w:jc w:val="right"/>
            </w:pPr>
            <w:r>
              <w:t>100.0</w:t>
            </w:r>
          </w:p>
        </w:tc>
        <w:tc>
          <w:tcPr>
            <w:tcW w:w="0" w:type="auto"/>
            <w:tcBorders>
              <w:bottom w:val="thick" w:sz="0" w:space="0" w:color="000000"/>
            </w:tcBorders>
          </w:tcPr>
          <w:p w14:paraId="1B88F150" w14:textId="77777777" w:rsidR="00E15049" w:rsidRDefault="00E15049" w:rsidP="00E12CE7">
            <w:pPr>
              <w:jc w:val="right"/>
            </w:pPr>
            <w:r>
              <w:t>1,143</w:t>
            </w:r>
          </w:p>
        </w:tc>
      </w:tr>
      <w:tr w:rsidR="00E15049" w14:paraId="75FE1092" w14:textId="77777777" w:rsidTr="00E12CE7">
        <w:trPr>
          <w:jc w:val="center"/>
        </w:trPr>
        <w:tc>
          <w:tcPr>
            <w:tcW w:w="0" w:type="auto"/>
            <w:tcBorders>
              <w:top w:val="thick" w:sz="0" w:space="0" w:color="000000"/>
            </w:tcBorders>
          </w:tcPr>
          <w:p w14:paraId="24DF667B" w14:textId="77777777" w:rsidR="00E15049" w:rsidRDefault="00E15049" w:rsidP="00E12CE7">
            <w:r>
              <w:rPr>
                <w:i/>
              </w:rPr>
              <w:t>Online Political Participation (12 Months)</w:t>
            </w:r>
          </w:p>
        </w:tc>
        <w:tc>
          <w:tcPr>
            <w:tcW w:w="0" w:type="auto"/>
            <w:tcBorders>
              <w:top w:val="thick" w:sz="0" w:space="0" w:color="000000"/>
            </w:tcBorders>
          </w:tcPr>
          <w:p w14:paraId="296B3242" w14:textId="77777777" w:rsidR="00E15049" w:rsidRDefault="00E15049" w:rsidP="00E12CE7"/>
        </w:tc>
        <w:tc>
          <w:tcPr>
            <w:tcW w:w="0" w:type="auto"/>
            <w:tcBorders>
              <w:top w:val="thick" w:sz="0" w:space="0" w:color="000000"/>
            </w:tcBorders>
          </w:tcPr>
          <w:p w14:paraId="1073E2F3" w14:textId="77777777" w:rsidR="00E15049" w:rsidRDefault="00E15049" w:rsidP="00E12CE7"/>
        </w:tc>
        <w:tc>
          <w:tcPr>
            <w:tcW w:w="0" w:type="auto"/>
            <w:tcBorders>
              <w:top w:val="thick" w:sz="0" w:space="0" w:color="000000"/>
            </w:tcBorders>
          </w:tcPr>
          <w:p w14:paraId="48D63701" w14:textId="77777777" w:rsidR="00E15049" w:rsidRDefault="00E15049" w:rsidP="00E12CE7"/>
        </w:tc>
        <w:tc>
          <w:tcPr>
            <w:tcW w:w="0" w:type="auto"/>
            <w:tcBorders>
              <w:top w:val="thick" w:sz="0" w:space="0" w:color="000000"/>
            </w:tcBorders>
          </w:tcPr>
          <w:p w14:paraId="5D08FA14" w14:textId="77777777" w:rsidR="00E15049" w:rsidRDefault="00E15049" w:rsidP="00E12CE7"/>
        </w:tc>
        <w:tc>
          <w:tcPr>
            <w:tcW w:w="0" w:type="auto"/>
            <w:tcBorders>
              <w:top w:val="thick" w:sz="0" w:space="0" w:color="000000"/>
            </w:tcBorders>
          </w:tcPr>
          <w:p w14:paraId="3C6EAD81" w14:textId="77777777" w:rsidR="00E15049" w:rsidRDefault="00E15049" w:rsidP="00E12CE7"/>
        </w:tc>
        <w:tc>
          <w:tcPr>
            <w:tcW w:w="0" w:type="auto"/>
            <w:tcBorders>
              <w:top w:val="thick" w:sz="0" w:space="0" w:color="000000"/>
            </w:tcBorders>
          </w:tcPr>
          <w:p w14:paraId="7D02F857" w14:textId="77777777" w:rsidR="00E15049" w:rsidRDefault="00E15049" w:rsidP="00E12CE7"/>
        </w:tc>
      </w:tr>
      <w:tr w:rsidR="00E15049" w14:paraId="4409A72F" w14:textId="77777777" w:rsidTr="00E12CE7">
        <w:trPr>
          <w:jc w:val="center"/>
        </w:trPr>
        <w:tc>
          <w:tcPr>
            <w:tcW w:w="0" w:type="auto"/>
          </w:tcPr>
          <w:p w14:paraId="2ECEB1B1" w14:textId="77777777" w:rsidR="00E15049" w:rsidRDefault="00E15049" w:rsidP="00E12CE7">
            <w:r>
              <w:t>Not Participated</w:t>
            </w:r>
          </w:p>
        </w:tc>
        <w:tc>
          <w:tcPr>
            <w:tcW w:w="0" w:type="auto"/>
          </w:tcPr>
          <w:p w14:paraId="4A83A87E" w14:textId="77777777" w:rsidR="00E15049" w:rsidRDefault="00E15049" w:rsidP="00E12CE7">
            <w:pPr>
              <w:jc w:val="right"/>
            </w:pPr>
            <w:r>
              <w:t>48.6</w:t>
            </w:r>
          </w:p>
        </w:tc>
        <w:tc>
          <w:tcPr>
            <w:tcW w:w="0" w:type="auto"/>
          </w:tcPr>
          <w:p w14:paraId="37E3D7C5" w14:textId="77777777" w:rsidR="00E15049" w:rsidRDefault="00E15049" w:rsidP="00E12CE7">
            <w:pPr>
              <w:jc w:val="right"/>
            </w:pPr>
            <w:r>
              <w:t>(1.473)</w:t>
            </w:r>
          </w:p>
        </w:tc>
        <w:tc>
          <w:tcPr>
            <w:tcW w:w="0" w:type="auto"/>
          </w:tcPr>
          <w:p w14:paraId="3AD96CEB" w14:textId="77777777" w:rsidR="00E15049" w:rsidRDefault="00E15049" w:rsidP="00E12CE7">
            <w:pPr>
              <w:jc w:val="right"/>
            </w:pPr>
            <w:r>
              <w:t>51.4</w:t>
            </w:r>
          </w:p>
        </w:tc>
        <w:tc>
          <w:tcPr>
            <w:tcW w:w="0" w:type="auto"/>
          </w:tcPr>
          <w:p w14:paraId="423450BB" w14:textId="77777777" w:rsidR="00E15049" w:rsidRDefault="00E15049" w:rsidP="00E12CE7">
            <w:pPr>
              <w:jc w:val="right"/>
            </w:pPr>
            <w:r>
              <w:t>(1.473)</w:t>
            </w:r>
          </w:p>
        </w:tc>
        <w:tc>
          <w:tcPr>
            <w:tcW w:w="0" w:type="auto"/>
          </w:tcPr>
          <w:p w14:paraId="6C09FC35" w14:textId="77777777" w:rsidR="00E15049" w:rsidRDefault="00E15049" w:rsidP="00E12CE7">
            <w:pPr>
              <w:jc w:val="right"/>
            </w:pPr>
            <w:r>
              <w:t>100.0</w:t>
            </w:r>
          </w:p>
        </w:tc>
        <w:tc>
          <w:tcPr>
            <w:tcW w:w="0" w:type="auto"/>
          </w:tcPr>
          <w:p w14:paraId="561D7B22" w14:textId="77777777" w:rsidR="00E15049" w:rsidRDefault="00E15049" w:rsidP="00E12CE7">
            <w:pPr>
              <w:jc w:val="right"/>
            </w:pPr>
            <w:r>
              <w:t>845</w:t>
            </w:r>
          </w:p>
        </w:tc>
      </w:tr>
      <w:tr w:rsidR="00E15049" w14:paraId="4AB81FD9" w14:textId="77777777" w:rsidTr="00E12CE7">
        <w:trPr>
          <w:jc w:val="center"/>
        </w:trPr>
        <w:tc>
          <w:tcPr>
            <w:tcW w:w="0" w:type="auto"/>
          </w:tcPr>
          <w:p w14:paraId="415F9C20" w14:textId="77777777" w:rsidR="00E15049" w:rsidRDefault="00E15049" w:rsidP="00E12CE7">
            <w:r>
              <w:t>Participated</w:t>
            </w:r>
          </w:p>
        </w:tc>
        <w:tc>
          <w:tcPr>
            <w:tcW w:w="0" w:type="auto"/>
          </w:tcPr>
          <w:p w14:paraId="0BF5609A" w14:textId="77777777" w:rsidR="00E15049" w:rsidRDefault="00E15049" w:rsidP="00E12CE7">
            <w:pPr>
              <w:jc w:val="right"/>
            </w:pPr>
            <w:r>
              <w:t>45.7</w:t>
            </w:r>
          </w:p>
        </w:tc>
        <w:tc>
          <w:tcPr>
            <w:tcW w:w="0" w:type="auto"/>
          </w:tcPr>
          <w:p w14:paraId="5F87B9C7" w14:textId="77777777" w:rsidR="00E15049" w:rsidRDefault="00E15049" w:rsidP="00E12CE7">
            <w:pPr>
              <w:jc w:val="right"/>
            </w:pPr>
            <w:r>
              <w:t>(2.810)</w:t>
            </w:r>
          </w:p>
        </w:tc>
        <w:tc>
          <w:tcPr>
            <w:tcW w:w="0" w:type="auto"/>
          </w:tcPr>
          <w:p w14:paraId="74EEEC38" w14:textId="77777777" w:rsidR="00E15049" w:rsidRDefault="00E15049" w:rsidP="00E12CE7">
            <w:pPr>
              <w:jc w:val="right"/>
            </w:pPr>
            <w:r>
              <w:t>54.3</w:t>
            </w:r>
          </w:p>
        </w:tc>
        <w:tc>
          <w:tcPr>
            <w:tcW w:w="0" w:type="auto"/>
          </w:tcPr>
          <w:p w14:paraId="0CE913E3" w14:textId="77777777" w:rsidR="00E15049" w:rsidRDefault="00E15049" w:rsidP="00E12CE7">
            <w:pPr>
              <w:jc w:val="right"/>
            </w:pPr>
            <w:r>
              <w:t>(2.810)</w:t>
            </w:r>
          </w:p>
        </w:tc>
        <w:tc>
          <w:tcPr>
            <w:tcW w:w="0" w:type="auto"/>
          </w:tcPr>
          <w:p w14:paraId="64ACA289" w14:textId="77777777" w:rsidR="00E15049" w:rsidRDefault="00E15049" w:rsidP="00E12CE7">
            <w:pPr>
              <w:jc w:val="right"/>
            </w:pPr>
            <w:r>
              <w:t>100.0</w:t>
            </w:r>
          </w:p>
        </w:tc>
        <w:tc>
          <w:tcPr>
            <w:tcW w:w="0" w:type="auto"/>
          </w:tcPr>
          <w:p w14:paraId="4DE44F04" w14:textId="77777777" w:rsidR="00E15049" w:rsidRDefault="00E15049" w:rsidP="00E12CE7">
            <w:pPr>
              <w:jc w:val="right"/>
            </w:pPr>
            <w:r>
              <w:t>298</w:t>
            </w:r>
          </w:p>
        </w:tc>
      </w:tr>
      <w:tr w:rsidR="00E15049" w14:paraId="6BD6717F" w14:textId="77777777" w:rsidTr="00E12CE7">
        <w:trPr>
          <w:jc w:val="center"/>
        </w:trPr>
        <w:tc>
          <w:tcPr>
            <w:tcW w:w="0" w:type="auto"/>
            <w:tcBorders>
              <w:bottom w:val="thick" w:sz="0" w:space="0" w:color="000000"/>
            </w:tcBorders>
          </w:tcPr>
          <w:p w14:paraId="14AAA80B" w14:textId="77777777" w:rsidR="00E15049" w:rsidRDefault="00E15049" w:rsidP="00E12CE7">
            <w:r>
              <w:t>Total</w:t>
            </w:r>
          </w:p>
        </w:tc>
        <w:tc>
          <w:tcPr>
            <w:tcW w:w="0" w:type="auto"/>
            <w:tcBorders>
              <w:bottom w:val="thick" w:sz="0" w:space="0" w:color="000000"/>
            </w:tcBorders>
          </w:tcPr>
          <w:p w14:paraId="71FD6A29" w14:textId="77777777" w:rsidR="00E15049" w:rsidRDefault="00E15049" w:rsidP="00E12CE7">
            <w:pPr>
              <w:jc w:val="right"/>
            </w:pPr>
            <w:r>
              <w:t>47.8</w:t>
            </w:r>
          </w:p>
        </w:tc>
        <w:tc>
          <w:tcPr>
            <w:tcW w:w="0" w:type="auto"/>
            <w:tcBorders>
              <w:bottom w:val="thick" w:sz="0" w:space="0" w:color="000000"/>
            </w:tcBorders>
          </w:tcPr>
          <w:p w14:paraId="21DEA1A1" w14:textId="77777777" w:rsidR="00E15049" w:rsidRDefault="00E15049" w:rsidP="00E12CE7">
            <w:pPr>
              <w:jc w:val="right"/>
            </w:pPr>
            <w:r>
              <w:t>(1.091)</w:t>
            </w:r>
          </w:p>
        </w:tc>
        <w:tc>
          <w:tcPr>
            <w:tcW w:w="0" w:type="auto"/>
            <w:tcBorders>
              <w:bottom w:val="thick" w:sz="0" w:space="0" w:color="000000"/>
            </w:tcBorders>
          </w:tcPr>
          <w:p w14:paraId="74EB6557" w14:textId="77777777" w:rsidR="00E15049" w:rsidRDefault="00E15049" w:rsidP="00E12CE7">
            <w:pPr>
              <w:jc w:val="right"/>
            </w:pPr>
            <w:r>
              <w:t>52.2</w:t>
            </w:r>
          </w:p>
        </w:tc>
        <w:tc>
          <w:tcPr>
            <w:tcW w:w="0" w:type="auto"/>
            <w:tcBorders>
              <w:bottom w:val="thick" w:sz="0" w:space="0" w:color="000000"/>
            </w:tcBorders>
          </w:tcPr>
          <w:p w14:paraId="059BC23B" w14:textId="77777777" w:rsidR="00E15049" w:rsidRDefault="00E15049" w:rsidP="00E12CE7">
            <w:pPr>
              <w:jc w:val="right"/>
            </w:pPr>
            <w:r>
              <w:t>(1.091)</w:t>
            </w:r>
          </w:p>
        </w:tc>
        <w:tc>
          <w:tcPr>
            <w:tcW w:w="0" w:type="auto"/>
            <w:tcBorders>
              <w:bottom w:val="thick" w:sz="0" w:space="0" w:color="000000"/>
            </w:tcBorders>
          </w:tcPr>
          <w:p w14:paraId="4376FC38" w14:textId="77777777" w:rsidR="00E15049" w:rsidRDefault="00E15049" w:rsidP="00E12CE7">
            <w:pPr>
              <w:jc w:val="right"/>
            </w:pPr>
            <w:r>
              <w:t>100.0</w:t>
            </w:r>
          </w:p>
        </w:tc>
        <w:tc>
          <w:tcPr>
            <w:tcW w:w="0" w:type="auto"/>
            <w:tcBorders>
              <w:bottom w:val="thick" w:sz="0" w:space="0" w:color="000000"/>
            </w:tcBorders>
          </w:tcPr>
          <w:p w14:paraId="46B6BF51" w14:textId="77777777" w:rsidR="00E15049" w:rsidRDefault="00E15049" w:rsidP="00E12CE7">
            <w:pPr>
              <w:jc w:val="right"/>
            </w:pPr>
            <w:r>
              <w:t>1,143</w:t>
            </w:r>
          </w:p>
        </w:tc>
      </w:tr>
      <w:tr w:rsidR="00E15049" w14:paraId="34B99BD3" w14:textId="77777777" w:rsidTr="00E12CE7">
        <w:trPr>
          <w:jc w:val="center"/>
        </w:trPr>
        <w:tc>
          <w:tcPr>
            <w:tcW w:w="0" w:type="auto"/>
            <w:tcBorders>
              <w:top w:val="thick" w:sz="0" w:space="0" w:color="000000"/>
            </w:tcBorders>
          </w:tcPr>
          <w:p w14:paraId="1CCD04A2" w14:textId="77777777" w:rsidR="00E15049" w:rsidRDefault="00E15049" w:rsidP="00E12CE7">
            <w:r>
              <w:rPr>
                <w:i/>
              </w:rPr>
              <w:t>Volunteering Participation (12 Months)</w:t>
            </w:r>
          </w:p>
        </w:tc>
        <w:tc>
          <w:tcPr>
            <w:tcW w:w="0" w:type="auto"/>
            <w:tcBorders>
              <w:top w:val="thick" w:sz="0" w:space="0" w:color="000000"/>
            </w:tcBorders>
          </w:tcPr>
          <w:p w14:paraId="0037791F" w14:textId="77777777" w:rsidR="00E15049" w:rsidRDefault="00E15049" w:rsidP="00E12CE7"/>
        </w:tc>
        <w:tc>
          <w:tcPr>
            <w:tcW w:w="0" w:type="auto"/>
            <w:tcBorders>
              <w:top w:val="thick" w:sz="0" w:space="0" w:color="000000"/>
            </w:tcBorders>
          </w:tcPr>
          <w:p w14:paraId="6B2E4B90" w14:textId="77777777" w:rsidR="00E15049" w:rsidRDefault="00E15049" w:rsidP="00E12CE7"/>
        </w:tc>
        <w:tc>
          <w:tcPr>
            <w:tcW w:w="0" w:type="auto"/>
            <w:tcBorders>
              <w:top w:val="thick" w:sz="0" w:space="0" w:color="000000"/>
            </w:tcBorders>
          </w:tcPr>
          <w:p w14:paraId="6A15C115" w14:textId="77777777" w:rsidR="00E15049" w:rsidRDefault="00E15049" w:rsidP="00E12CE7"/>
        </w:tc>
        <w:tc>
          <w:tcPr>
            <w:tcW w:w="0" w:type="auto"/>
            <w:tcBorders>
              <w:top w:val="thick" w:sz="0" w:space="0" w:color="000000"/>
            </w:tcBorders>
          </w:tcPr>
          <w:p w14:paraId="5F9D2EE6" w14:textId="77777777" w:rsidR="00E15049" w:rsidRDefault="00E15049" w:rsidP="00E12CE7"/>
        </w:tc>
        <w:tc>
          <w:tcPr>
            <w:tcW w:w="0" w:type="auto"/>
            <w:tcBorders>
              <w:top w:val="thick" w:sz="0" w:space="0" w:color="000000"/>
            </w:tcBorders>
          </w:tcPr>
          <w:p w14:paraId="2C1D1974" w14:textId="77777777" w:rsidR="00E15049" w:rsidRDefault="00E15049" w:rsidP="00E12CE7"/>
        </w:tc>
        <w:tc>
          <w:tcPr>
            <w:tcW w:w="0" w:type="auto"/>
            <w:tcBorders>
              <w:top w:val="thick" w:sz="0" w:space="0" w:color="000000"/>
            </w:tcBorders>
          </w:tcPr>
          <w:p w14:paraId="73664031" w14:textId="77777777" w:rsidR="00E15049" w:rsidRDefault="00E15049" w:rsidP="00E12CE7"/>
        </w:tc>
      </w:tr>
      <w:tr w:rsidR="00E15049" w14:paraId="16FE56AB" w14:textId="77777777" w:rsidTr="00E12CE7">
        <w:trPr>
          <w:jc w:val="center"/>
        </w:trPr>
        <w:tc>
          <w:tcPr>
            <w:tcW w:w="0" w:type="auto"/>
          </w:tcPr>
          <w:p w14:paraId="4F9BC997" w14:textId="77777777" w:rsidR="00E15049" w:rsidRDefault="00E15049" w:rsidP="00E12CE7">
            <w:r>
              <w:t>Not Participated</w:t>
            </w:r>
          </w:p>
        </w:tc>
        <w:tc>
          <w:tcPr>
            <w:tcW w:w="0" w:type="auto"/>
          </w:tcPr>
          <w:p w14:paraId="26917AD3" w14:textId="77777777" w:rsidR="00E15049" w:rsidRDefault="00E15049" w:rsidP="00E12CE7">
            <w:pPr>
              <w:jc w:val="right"/>
            </w:pPr>
            <w:r>
              <w:t>41.9</w:t>
            </w:r>
          </w:p>
        </w:tc>
        <w:tc>
          <w:tcPr>
            <w:tcW w:w="0" w:type="auto"/>
          </w:tcPr>
          <w:p w14:paraId="3621C9BE" w14:textId="77777777" w:rsidR="00E15049" w:rsidRDefault="00E15049" w:rsidP="00E12CE7">
            <w:pPr>
              <w:jc w:val="right"/>
            </w:pPr>
            <w:r>
              <w:t>(1.831)</w:t>
            </w:r>
          </w:p>
        </w:tc>
        <w:tc>
          <w:tcPr>
            <w:tcW w:w="0" w:type="auto"/>
          </w:tcPr>
          <w:p w14:paraId="494556BD" w14:textId="77777777" w:rsidR="00E15049" w:rsidRDefault="00E15049" w:rsidP="00E12CE7">
            <w:pPr>
              <w:jc w:val="right"/>
            </w:pPr>
            <w:r>
              <w:t>58.1</w:t>
            </w:r>
          </w:p>
        </w:tc>
        <w:tc>
          <w:tcPr>
            <w:tcW w:w="0" w:type="auto"/>
          </w:tcPr>
          <w:p w14:paraId="041D6CE7" w14:textId="77777777" w:rsidR="00E15049" w:rsidRDefault="00E15049" w:rsidP="00E12CE7">
            <w:pPr>
              <w:jc w:val="right"/>
            </w:pPr>
            <w:r>
              <w:t>(1.831)</w:t>
            </w:r>
          </w:p>
        </w:tc>
        <w:tc>
          <w:tcPr>
            <w:tcW w:w="0" w:type="auto"/>
          </w:tcPr>
          <w:p w14:paraId="77E77E08" w14:textId="77777777" w:rsidR="00E15049" w:rsidRDefault="00E15049" w:rsidP="00E12CE7">
            <w:pPr>
              <w:jc w:val="right"/>
            </w:pPr>
            <w:r>
              <w:t>100.0</w:t>
            </w:r>
          </w:p>
        </w:tc>
        <w:tc>
          <w:tcPr>
            <w:tcW w:w="0" w:type="auto"/>
          </w:tcPr>
          <w:p w14:paraId="06DAE7E1" w14:textId="77777777" w:rsidR="00E15049" w:rsidRDefault="00E15049" w:rsidP="00E12CE7">
            <w:pPr>
              <w:jc w:val="right"/>
            </w:pPr>
            <w:r>
              <w:t>508</w:t>
            </w:r>
          </w:p>
        </w:tc>
      </w:tr>
      <w:tr w:rsidR="00E15049" w14:paraId="3109C7CD" w14:textId="77777777" w:rsidTr="00E12CE7">
        <w:trPr>
          <w:jc w:val="center"/>
        </w:trPr>
        <w:tc>
          <w:tcPr>
            <w:tcW w:w="0" w:type="auto"/>
          </w:tcPr>
          <w:p w14:paraId="364F8CE1" w14:textId="77777777" w:rsidR="00E15049" w:rsidRDefault="00E15049" w:rsidP="00E12CE7">
            <w:r>
              <w:t>Participated</w:t>
            </w:r>
          </w:p>
        </w:tc>
        <w:tc>
          <w:tcPr>
            <w:tcW w:w="0" w:type="auto"/>
          </w:tcPr>
          <w:p w14:paraId="24DC5467" w14:textId="77777777" w:rsidR="00E15049" w:rsidRDefault="00E15049" w:rsidP="00E12CE7">
            <w:pPr>
              <w:jc w:val="right"/>
            </w:pPr>
            <w:r>
              <w:t>52.9</w:t>
            </w:r>
          </w:p>
        </w:tc>
        <w:tc>
          <w:tcPr>
            <w:tcW w:w="0" w:type="auto"/>
          </w:tcPr>
          <w:p w14:paraId="339EC3E4" w14:textId="77777777" w:rsidR="00E15049" w:rsidRDefault="00E15049" w:rsidP="00E12CE7">
            <w:pPr>
              <w:jc w:val="right"/>
            </w:pPr>
            <w:r>
              <w:t>(1.554)</w:t>
            </w:r>
          </w:p>
        </w:tc>
        <w:tc>
          <w:tcPr>
            <w:tcW w:w="0" w:type="auto"/>
          </w:tcPr>
          <w:p w14:paraId="6CCDDED0" w14:textId="77777777" w:rsidR="00E15049" w:rsidRDefault="00E15049" w:rsidP="00E12CE7">
            <w:pPr>
              <w:jc w:val="right"/>
            </w:pPr>
            <w:r>
              <w:t>47.1</w:t>
            </w:r>
          </w:p>
        </w:tc>
        <w:tc>
          <w:tcPr>
            <w:tcW w:w="0" w:type="auto"/>
          </w:tcPr>
          <w:p w14:paraId="30E9BB5D" w14:textId="77777777" w:rsidR="00E15049" w:rsidRDefault="00E15049" w:rsidP="00E12CE7">
            <w:pPr>
              <w:jc w:val="right"/>
            </w:pPr>
            <w:r>
              <w:t>(1.554)</w:t>
            </w:r>
          </w:p>
        </w:tc>
        <w:tc>
          <w:tcPr>
            <w:tcW w:w="0" w:type="auto"/>
          </w:tcPr>
          <w:p w14:paraId="11C5A48C" w14:textId="77777777" w:rsidR="00E15049" w:rsidRDefault="00E15049" w:rsidP="00E12CE7">
            <w:pPr>
              <w:jc w:val="right"/>
            </w:pPr>
            <w:r>
              <w:t>100.0</w:t>
            </w:r>
          </w:p>
        </w:tc>
        <w:tc>
          <w:tcPr>
            <w:tcW w:w="0" w:type="auto"/>
          </w:tcPr>
          <w:p w14:paraId="66464674" w14:textId="77777777" w:rsidR="00E15049" w:rsidRDefault="00E15049" w:rsidP="00E12CE7">
            <w:pPr>
              <w:jc w:val="right"/>
            </w:pPr>
            <w:r>
              <w:t>636</w:t>
            </w:r>
          </w:p>
        </w:tc>
      </w:tr>
      <w:tr w:rsidR="00E15049" w14:paraId="4A3AB6F7" w14:textId="77777777" w:rsidTr="00E12CE7">
        <w:trPr>
          <w:jc w:val="center"/>
        </w:trPr>
        <w:tc>
          <w:tcPr>
            <w:tcW w:w="0" w:type="auto"/>
            <w:tcBorders>
              <w:bottom w:val="thick" w:sz="0" w:space="0" w:color="000000"/>
            </w:tcBorders>
          </w:tcPr>
          <w:p w14:paraId="5F42E062" w14:textId="77777777" w:rsidR="00E15049" w:rsidRDefault="00E15049" w:rsidP="00E12CE7">
            <w:r>
              <w:t>Total</w:t>
            </w:r>
          </w:p>
        </w:tc>
        <w:tc>
          <w:tcPr>
            <w:tcW w:w="0" w:type="auto"/>
            <w:tcBorders>
              <w:bottom w:val="thick" w:sz="0" w:space="0" w:color="000000"/>
            </w:tcBorders>
          </w:tcPr>
          <w:p w14:paraId="23A6F26F" w14:textId="77777777" w:rsidR="00E15049" w:rsidRDefault="00E15049" w:rsidP="00E12CE7">
            <w:pPr>
              <w:jc w:val="right"/>
            </w:pPr>
            <w:r>
              <w:t>48.1</w:t>
            </w:r>
          </w:p>
        </w:tc>
        <w:tc>
          <w:tcPr>
            <w:tcW w:w="0" w:type="auto"/>
            <w:tcBorders>
              <w:bottom w:val="thick" w:sz="0" w:space="0" w:color="000000"/>
            </w:tcBorders>
          </w:tcPr>
          <w:p w14:paraId="56AF5634" w14:textId="77777777" w:rsidR="00E15049" w:rsidRDefault="00E15049" w:rsidP="00E12CE7">
            <w:pPr>
              <w:jc w:val="right"/>
            </w:pPr>
            <w:r>
              <w:t>(1.097)</w:t>
            </w:r>
          </w:p>
        </w:tc>
        <w:tc>
          <w:tcPr>
            <w:tcW w:w="0" w:type="auto"/>
            <w:tcBorders>
              <w:bottom w:val="thick" w:sz="0" w:space="0" w:color="000000"/>
            </w:tcBorders>
          </w:tcPr>
          <w:p w14:paraId="1F8AE67A" w14:textId="77777777" w:rsidR="00E15049" w:rsidRDefault="00E15049" w:rsidP="00E12CE7">
            <w:pPr>
              <w:jc w:val="right"/>
            </w:pPr>
            <w:r>
              <w:t>51.9</w:t>
            </w:r>
          </w:p>
        </w:tc>
        <w:tc>
          <w:tcPr>
            <w:tcW w:w="0" w:type="auto"/>
            <w:tcBorders>
              <w:bottom w:val="thick" w:sz="0" w:space="0" w:color="000000"/>
            </w:tcBorders>
          </w:tcPr>
          <w:p w14:paraId="2EB8AB24" w14:textId="77777777" w:rsidR="00E15049" w:rsidRDefault="00E15049" w:rsidP="00E12CE7">
            <w:pPr>
              <w:jc w:val="right"/>
            </w:pPr>
            <w:r>
              <w:t>(1.097)</w:t>
            </w:r>
          </w:p>
        </w:tc>
        <w:tc>
          <w:tcPr>
            <w:tcW w:w="0" w:type="auto"/>
            <w:tcBorders>
              <w:bottom w:val="thick" w:sz="0" w:space="0" w:color="000000"/>
            </w:tcBorders>
          </w:tcPr>
          <w:p w14:paraId="7D8A4F3A" w14:textId="77777777" w:rsidR="00E15049" w:rsidRDefault="00E15049" w:rsidP="00E12CE7">
            <w:pPr>
              <w:jc w:val="right"/>
            </w:pPr>
            <w:r>
              <w:t>100.0</w:t>
            </w:r>
          </w:p>
        </w:tc>
        <w:tc>
          <w:tcPr>
            <w:tcW w:w="0" w:type="auto"/>
            <w:tcBorders>
              <w:bottom w:val="thick" w:sz="0" w:space="0" w:color="000000"/>
            </w:tcBorders>
          </w:tcPr>
          <w:p w14:paraId="3E0E6B64" w14:textId="77777777" w:rsidR="00E15049" w:rsidRDefault="00E15049" w:rsidP="00E12CE7">
            <w:pPr>
              <w:jc w:val="right"/>
            </w:pPr>
            <w:r>
              <w:t>1,144</w:t>
            </w:r>
          </w:p>
        </w:tc>
      </w:tr>
      <w:tr w:rsidR="00E15049" w14:paraId="1F7B879E" w14:textId="77777777" w:rsidTr="00E12CE7">
        <w:trPr>
          <w:jc w:val="center"/>
        </w:trPr>
        <w:tc>
          <w:tcPr>
            <w:tcW w:w="0" w:type="auto"/>
            <w:tcBorders>
              <w:top w:val="thick" w:sz="0" w:space="0" w:color="000000"/>
            </w:tcBorders>
          </w:tcPr>
          <w:p w14:paraId="498A0130" w14:textId="77777777" w:rsidR="00E15049" w:rsidRDefault="00E15049" w:rsidP="00E12CE7">
            <w:r>
              <w:rPr>
                <w:i/>
              </w:rPr>
              <w:t>Frequency of Religious Attendance</w:t>
            </w:r>
          </w:p>
        </w:tc>
        <w:tc>
          <w:tcPr>
            <w:tcW w:w="0" w:type="auto"/>
            <w:tcBorders>
              <w:top w:val="thick" w:sz="0" w:space="0" w:color="000000"/>
            </w:tcBorders>
          </w:tcPr>
          <w:p w14:paraId="4E5C7803" w14:textId="77777777" w:rsidR="00E15049" w:rsidRDefault="00E15049" w:rsidP="00E12CE7"/>
        </w:tc>
        <w:tc>
          <w:tcPr>
            <w:tcW w:w="0" w:type="auto"/>
            <w:tcBorders>
              <w:top w:val="thick" w:sz="0" w:space="0" w:color="000000"/>
            </w:tcBorders>
          </w:tcPr>
          <w:p w14:paraId="4C74E24E" w14:textId="77777777" w:rsidR="00E15049" w:rsidRDefault="00E15049" w:rsidP="00E12CE7"/>
        </w:tc>
        <w:tc>
          <w:tcPr>
            <w:tcW w:w="0" w:type="auto"/>
            <w:tcBorders>
              <w:top w:val="thick" w:sz="0" w:space="0" w:color="000000"/>
            </w:tcBorders>
          </w:tcPr>
          <w:p w14:paraId="3B1AB4A9" w14:textId="77777777" w:rsidR="00E15049" w:rsidRDefault="00E15049" w:rsidP="00E12CE7"/>
        </w:tc>
        <w:tc>
          <w:tcPr>
            <w:tcW w:w="0" w:type="auto"/>
            <w:tcBorders>
              <w:top w:val="thick" w:sz="0" w:space="0" w:color="000000"/>
            </w:tcBorders>
          </w:tcPr>
          <w:p w14:paraId="0A918792" w14:textId="77777777" w:rsidR="00E15049" w:rsidRDefault="00E15049" w:rsidP="00E12CE7"/>
        </w:tc>
        <w:tc>
          <w:tcPr>
            <w:tcW w:w="0" w:type="auto"/>
            <w:tcBorders>
              <w:top w:val="thick" w:sz="0" w:space="0" w:color="000000"/>
            </w:tcBorders>
          </w:tcPr>
          <w:p w14:paraId="0C0AAD28" w14:textId="77777777" w:rsidR="00E15049" w:rsidRDefault="00E15049" w:rsidP="00E12CE7"/>
        </w:tc>
        <w:tc>
          <w:tcPr>
            <w:tcW w:w="0" w:type="auto"/>
            <w:tcBorders>
              <w:top w:val="thick" w:sz="0" w:space="0" w:color="000000"/>
            </w:tcBorders>
          </w:tcPr>
          <w:p w14:paraId="10A18517" w14:textId="77777777" w:rsidR="00E15049" w:rsidRDefault="00E15049" w:rsidP="00E12CE7"/>
        </w:tc>
      </w:tr>
      <w:tr w:rsidR="00E15049" w14:paraId="534A4B18" w14:textId="77777777" w:rsidTr="00E12CE7">
        <w:trPr>
          <w:jc w:val="center"/>
        </w:trPr>
        <w:tc>
          <w:tcPr>
            <w:tcW w:w="0" w:type="auto"/>
          </w:tcPr>
          <w:p w14:paraId="610E7E14" w14:textId="77777777" w:rsidR="00E15049" w:rsidRDefault="00E15049" w:rsidP="00E12CE7">
            <w:r>
              <w:t>Never</w:t>
            </w:r>
          </w:p>
        </w:tc>
        <w:tc>
          <w:tcPr>
            <w:tcW w:w="0" w:type="auto"/>
          </w:tcPr>
          <w:p w14:paraId="0407C2A0" w14:textId="77777777" w:rsidR="00E15049" w:rsidRDefault="00E15049" w:rsidP="00E12CE7">
            <w:pPr>
              <w:jc w:val="right"/>
            </w:pPr>
            <w:r>
              <w:t>100.0</w:t>
            </w:r>
          </w:p>
        </w:tc>
        <w:tc>
          <w:tcPr>
            <w:tcW w:w="0" w:type="auto"/>
          </w:tcPr>
          <w:p w14:paraId="38C2232E" w14:textId="77777777" w:rsidR="00E15049" w:rsidRDefault="00E15049" w:rsidP="00E12CE7">
            <w:pPr>
              <w:jc w:val="right"/>
            </w:pPr>
            <w:r>
              <w:t>(0.000)</w:t>
            </w:r>
          </w:p>
        </w:tc>
        <w:tc>
          <w:tcPr>
            <w:tcW w:w="0" w:type="auto"/>
          </w:tcPr>
          <w:p w14:paraId="0ACC7840" w14:textId="77777777" w:rsidR="00E15049" w:rsidRDefault="00E15049" w:rsidP="00E12CE7">
            <w:pPr>
              <w:jc w:val="right"/>
            </w:pPr>
            <w:r>
              <w:t>0.0</w:t>
            </w:r>
          </w:p>
        </w:tc>
        <w:tc>
          <w:tcPr>
            <w:tcW w:w="0" w:type="auto"/>
          </w:tcPr>
          <w:p w14:paraId="612DEF3D" w14:textId="77777777" w:rsidR="00E15049" w:rsidRDefault="00E15049" w:rsidP="00E12CE7">
            <w:pPr>
              <w:jc w:val="right"/>
            </w:pPr>
            <w:r>
              <w:t>(0.000)</w:t>
            </w:r>
          </w:p>
        </w:tc>
        <w:tc>
          <w:tcPr>
            <w:tcW w:w="0" w:type="auto"/>
          </w:tcPr>
          <w:p w14:paraId="3A3FD5A5" w14:textId="77777777" w:rsidR="00E15049" w:rsidRDefault="00E15049" w:rsidP="00E12CE7">
            <w:pPr>
              <w:jc w:val="right"/>
            </w:pPr>
            <w:r>
              <w:t>100.0</w:t>
            </w:r>
          </w:p>
        </w:tc>
        <w:tc>
          <w:tcPr>
            <w:tcW w:w="0" w:type="auto"/>
          </w:tcPr>
          <w:p w14:paraId="3DF3F6A7" w14:textId="77777777" w:rsidR="00E15049" w:rsidRDefault="00E15049" w:rsidP="00E12CE7">
            <w:pPr>
              <w:jc w:val="right"/>
            </w:pPr>
            <w:r>
              <w:t>306</w:t>
            </w:r>
          </w:p>
        </w:tc>
      </w:tr>
      <w:tr w:rsidR="00E15049" w14:paraId="6AA29DC1" w14:textId="77777777" w:rsidTr="00E12CE7">
        <w:trPr>
          <w:jc w:val="center"/>
        </w:trPr>
        <w:tc>
          <w:tcPr>
            <w:tcW w:w="0" w:type="auto"/>
          </w:tcPr>
          <w:p w14:paraId="642FBD2B" w14:textId="77777777" w:rsidR="00E15049" w:rsidRDefault="00E15049" w:rsidP="00E12CE7">
            <w:r>
              <w:t>Rarely</w:t>
            </w:r>
          </w:p>
        </w:tc>
        <w:tc>
          <w:tcPr>
            <w:tcW w:w="0" w:type="auto"/>
          </w:tcPr>
          <w:p w14:paraId="16791894" w14:textId="77777777" w:rsidR="00E15049" w:rsidRDefault="00E15049" w:rsidP="00E12CE7">
            <w:pPr>
              <w:jc w:val="right"/>
            </w:pPr>
            <w:r>
              <w:t>33.1</w:t>
            </w:r>
          </w:p>
        </w:tc>
        <w:tc>
          <w:tcPr>
            <w:tcW w:w="0" w:type="auto"/>
          </w:tcPr>
          <w:p w14:paraId="3EB0A634" w14:textId="77777777" w:rsidR="00E15049" w:rsidRDefault="00E15049" w:rsidP="00E12CE7">
            <w:pPr>
              <w:jc w:val="right"/>
            </w:pPr>
            <w:r>
              <w:t>(2.047)</w:t>
            </w:r>
          </w:p>
        </w:tc>
        <w:tc>
          <w:tcPr>
            <w:tcW w:w="0" w:type="auto"/>
          </w:tcPr>
          <w:p w14:paraId="19E4FAD3" w14:textId="77777777" w:rsidR="00E15049" w:rsidRDefault="00E15049" w:rsidP="00E12CE7">
            <w:pPr>
              <w:jc w:val="right"/>
            </w:pPr>
            <w:r>
              <w:t>66.9</w:t>
            </w:r>
          </w:p>
        </w:tc>
        <w:tc>
          <w:tcPr>
            <w:tcW w:w="0" w:type="auto"/>
          </w:tcPr>
          <w:p w14:paraId="007733A4" w14:textId="77777777" w:rsidR="00E15049" w:rsidRDefault="00E15049" w:rsidP="00E12CE7">
            <w:pPr>
              <w:jc w:val="right"/>
            </w:pPr>
            <w:r>
              <w:t>(2.047)</w:t>
            </w:r>
          </w:p>
        </w:tc>
        <w:tc>
          <w:tcPr>
            <w:tcW w:w="0" w:type="auto"/>
          </w:tcPr>
          <w:p w14:paraId="7804DCE3" w14:textId="77777777" w:rsidR="00E15049" w:rsidRDefault="00E15049" w:rsidP="00E12CE7">
            <w:pPr>
              <w:jc w:val="right"/>
            </w:pPr>
            <w:r>
              <w:t>100.0</w:t>
            </w:r>
          </w:p>
        </w:tc>
        <w:tc>
          <w:tcPr>
            <w:tcW w:w="0" w:type="auto"/>
          </w:tcPr>
          <w:p w14:paraId="6D9AE726" w14:textId="77777777" w:rsidR="00E15049" w:rsidRDefault="00E15049" w:rsidP="00E12CE7">
            <w:pPr>
              <w:jc w:val="right"/>
            </w:pPr>
            <w:r>
              <w:t>603</w:t>
            </w:r>
          </w:p>
        </w:tc>
      </w:tr>
      <w:tr w:rsidR="00E15049" w14:paraId="452BD9A9" w14:textId="77777777" w:rsidTr="00E12CE7">
        <w:trPr>
          <w:jc w:val="center"/>
        </w:trPr>
        <w:tc>
          <w:tcPr>
            <w:tcW w:w="0" w:type="auto"/>
          </w:tcPr>
          <w:p w14:paraId="7B8AE62D" w14:textId="77777777" w:rsidR="00E15049" w:rsidRDefault="00E15049" w:rsidP="00E12CE7">
            <w:r>
              <w:t>Sometimes</w:t>
            </w:r>
          </w:p>
        </w:tc>
        <w:tc>
          <w:tcPr>
            <w:tcW w:w="0" w:type="auto"/>
          </w:tcPr>
          <w:p w14:paraId="1AAD5039" w14:textId="77777777" w:rsidR="00E15049" w:rsidRDefault="00E15049" w:rsidP="00E12CE7">
            <w:pPr>
              <w:jc w:val="right"/>
            </w:pPr>
            <w:r>
              <w:t>52.3</w:t>
            </w:r>
          </w:p>
        </w:tc>
        <w:tc>
          <w:tcPr>
            <w:tcW w:w="0" w:type="auto"/>
          </w:tcPr>
          <w:p w14:paraId="05EB6890" w14:textId="77777777" w:rsidR="00E15049" w:rsidRDefault="00E15049" w:rsidP="00E12CE7">
            <w:pPr>
              <w:jc w:val="right"/>
            </w:pPr>
            <w:r>
              <w:t>(1.989)</w:t>
            </w:r>
          </w:p>
        </w:tc>
        <w:tc>
          <w:tcPr>
            <w:tcW w:w="0" w:type="auto"/>
          </w:tcPr>
          <w:p w14:paraId="33170539" w14:textId="77777777" w:rsidR="00E15049" w:rsidRDefault="00E15049" w:rsidP="00E12CE7">
            <w:pPr>
              <w:jc w:val="right"/>
            </w:pPr>
            <w:r>
              <w:t>47.7</w:t>
            </w:r>
          </w:p>
        </w:tc>
        <w:tc>
          <w:tcPr>
            <w:tcW w:w="0" w:type="auto"/>
          </w:tcPr>
          <w:p w14:paraId="15303C4B" w14:textId="77777777" w:rsidR="00E15049" w:rsidRDefault="00E15049" w:rsidP="00E12CE7">
            <w:pPr>
              <w:jc w:val="right"/>
            </w:pPr>
            <w:r>
              <w:t>(1.989)</w:t>
            </w:r>
          </w:p>
        </w:tc>
        <w:tc>
          <w:tcPr>
            <w:tcW w:w="0" w:type="auto"/>
          </w:tcPr>
          <w:p w14:paraId="7685C1E4" w14:textId="77777777" w:rsidR="00E15049" w:rsidRDefault="00E15049" w:rsidP="00E12CE7">
            <w:pPr>
              <w:jc w:val="right"/>
            </w:pPr>
            <w:r>
              <w:t>100.0</w:t>
            </w:r>
          </w:p>
        </w:tc>
        <w:tc>
          <w:tcPr>
            <w:tcW w:w="0" w:type="auto"/>
          </w:tcPr>
          <w:p w14:paraId="046C2DF6" w14:textId="77777777" w:rsidR="00E15049" w:rsidRDefault="00E15049" w:rsidP="00E12CE7">
            <w:pPr>
              <w:jc w:val="right"/>
            </w:pPr>
            <w:r>
              <w:t>526</w:t>
            </w:r>
          </w:p>
        </w:tc>
      </w:tr>
      <w:tr w:rsidR="00E15049" w14:paraId="61AD30EF" w14:textId="77777777" w:rsidTr="00E12CE7">
        <w:trPr>
          <w:jc w:val="center"/>
        </w:trPr>
        <w:tc>
          <w:tcPr>
            <w:tcW w:w="0" w:type="auto"/>
          </w:tcPr>
          <w:p w14:paraId="3E49F113" w14:textId="77777777" w:rsidR="00E15049" w:rsidRDefault="00E15049" w:rsidP="00E12CE7">
            <w:r>
              <w:t>Often</w:t>
            </w:r>
          </w:p>
        </w:tc>
        <w:tc>
          <w:tcPr>
            <w:tcW w:w="0" w:type="auto"/>
          </w:tcPr>
          <w:p w14:paraId="35B24716" w14:textId="77777777" w:rsidR="00E15049" w:rsidRDefault="00E15049" w:rsidP="00E12CE7">
            <w:pPr>
              <w:jc w:val="right"/>
            </w:pPr>
            <w:r>
              <w:t>51.8</w:t>
            </w:r>
          </w:p>
        </w:tc>
        <w:tc>
          <w:tcPr>
            <w:tcW w:w="0" w:type="auto"/>
          </w:tcPr>
          <w:p w14:paraId="135DE106" w14:textId="77777777" w:rsidR="00E15049" w:rsidRDefault="00E15049" w:rsidP="00E12CE7">
            <w:pPr>
              <w:jc w:val="right"/>
            </w:pPr>
            <w:r>
              <w:t>(1.544)</w:t>
            </w:r>
          </w:p>
        </w:tc>
        <w:tc>
          <w:tcPr>
            <w:tcW w:w="0" w:type="auto"/>
          </w:tcPr>
          <w:p w14:paraId="138E6857" w14:textId="77777777" w:rsidR="00E15049" w:rsidRDefault="00E15049" w:rsidP="00E12CE7">
            <w:pPr>
              <w:jc w:val="right"/>
            </w:pPr>
            <w:r>
              <w:t>48.2</w:t>
            </w:r>
          </w:p>
        </w:tc>
        <w:tc>
          <w:tcPr>
            <w:tcW w:w="0" w:type="auto"/>
          </w:tcPr>
          <w:p w14:paraId="59459E2E" w14:textId="77777777" w:rsidR="00E15049" w:rsidRDefault="00E15049" w:rsidP="00E12CE7">
            <w:pPr>
              <w:jc w:val="right"/>
            </w:pPr>
            <w:r>
              <w:t>(1.544)</w:t>
            </w:r>
          </w:p>
        </w:tc>
        <w:tc>
          <w:tcPr>
            <w:tcW w:w="0" w:type="auto"/>
          </w:tcPr>
          <w:p w14:paraId="5ED23CFA" w14:textId="77777777" w:rsidR="00E15049" w:rsidRDefault="00E15049" w:rsidP="00E12CE7">
            <w:pPr>
              <w:jc w:val="right"/>
            </w:pPr>
            <w:r>
              <w:t>100.0</w:t>
            </w:r>
          </w:p>
        </w:tc>
        <w:tc>
          <w:tcPr>
            <w:tcW w:w="0" w:type="auto"/>
          </w:tcPr>
          <w:p w14:paraId="427A1CBC" w14:textId="77777777" w:rsidR="00E15049" w:rsidRDefault="00E15049" w:rsidP="00E12CE7">
            <w:pPr>
              <w:jc w:val="right"/>
            </w:pPr>
            <w:r>
              <w:t>525</w:t>
            </w:r>
          </w:p>
        </w:tc>
      </w:tr>
      <w:tr w:rsidR="00E15049" w14:paraId="23A4578B" w14:textId="77777777" w:rsidTr="00E12CE7">
        <w:trPr>
          <w:jc w:val="center"/>
        </w:trPr>
        <w:tc>
          <w:tcPr>
            <w:tcW w:w="0" w:type="auto"/>
            <w:tcBorders>
              <w:bottom w:val="thick" w:sz="0" w:space="0" w:color="000000"/>
            </w:tcBorders>
          </w:tcPr>
          <w:p w14:paraId="4C3B3C75" w14:textId="77777777" w:rsidR="00E15049" w:rsidRDefault="00E15049" w:rsidP="00E12CE7">
            <w:r>
              <w:t>Total</w:t>
            </w:r>
          </w:p>
        </w:tc>
        <w:tc>
          <w:tcPr>
            <w:tcW w:w="0" w:type="auto"/>
            <w:tcBorders>
              <w:bottom w:val="thick" w:sz="0" w:space="0" w:color="000000"/>
            </w:tcBorders>
          </w:tcPr>
          <w:p w14:paraId="178B231B" w14:textId="77777777" w:rsidR="00E15049" w:rsidRDefault="00E15049" w:rsidP="00E12CE7">
            <w:pPr>
              <w:jc w:val="right"/>
            </w:pPr>
            <w:r>
              <w:t>54.6</w:t>
            </w:r>
          </w:p>
        </w:tc>
        <w:tc>
          <w:tcPr>
            <w:tcW w:w="0" w:type="auto"/>
            <w:tcBorders>
              <w:bottom w:val="thick" w:sz="0" w:space="0" w:color="000000"/>
            </w:tcBorders>
          </w:tcPr>
          <w:p w14:paraId="4FCE8B0A" w14:textId="77777777" w:rsidR="00E15049" w:rsidRDefault="00E15049" w:rsidP="00E12CE7">
            <w:pPr>
              <w:jc w:val="right"/>
            </w:pPr>
            <w:r>
              <w:t>(0.475)</w:t>
            </w:r>
          </w:p>
        </w:tc>
        <w:tc>
          <w:tcPr>
            <w:tcW w:w="0" w:type="auto"/>
            <w:tcBorders>
              <w:bottom w:val="thick" w:sz="0" w:space="0" w:color="000000"/>
            </w:tcBorders>
          </w:tcPr>
          <w:p w14:paraId="41B8DC5E" w14:textId="77777777" w:rsidR="00E15049" w:rsidRDefault="00E15049" w:rsidP="00E12CE7">
            <w:pPr>
              <w:jc w:val="right"/>
            </w:pPr>
            <w:r>
              <w:t>45.4</w:t>
            </w:r>
          </w:p>
        </w:tc>
        <w:tc>
          <w:tcPr>
            <w:tcW w:w="0" w:type="auto"/>
            <w:tcBorders>
              <w:bottom w:val="thick" w:sz="0" w:space="0" w:color="000000"/>
            </w:tcBorders>
          </w:tcPr>
          <w:p w14:paraId="6BEAE4E7" w14:textId="77777777" w:rsidR="00E15049" w:rsidRDefault="00E15049" w:rsidP="00E12CE7">
            <w:pPr>
              <w:jc w:val="right"/>
            </w:pPr>
            <w:r>
              <w:t>(0.475)</w:t>
            </w:r>
          </w:p>
        </w:tc>
        <w:tc>
          <w:tcPr>
            <w:tcW w:w="0" w:type="auto"/>
            <w:tcBorders>
              <w:bottom w:val="thick" w:sz="0" w:space="0" w:color="000000"/>
            </w:tcBorders>
          </w:tcPr>
          <w:p w14:paraId="2D5C5B32" w14:textId="77777777" w:rsidR="00E15049" w:rsidRDefault="00E15049" w:rsidP="00E12CE7">
            <w:pPr>
              <w:jc w:val="right"/>
            </w:pPr>
            <w:r>
              <w:t>100.0</w:t>
            </w:r>
          </w:p>
        </w:tc>
        <w:tc>
          <w:tcPr>
            <w:tcW w:w="0" w:type="auto"/>
            <w:tcBorders>
              <w:bottom w:val="thick" w:sz="0" w:space="0" w:color="000000"/>
            </w:tcBorders>
          </w:tcPr>
          <w:p w14:paraId="4B234895" w14:textId="77777777" w:rsidR="00E15049" w:rsidRDefault="00E15049" w:rsidP="00E12CE7">
            <w:pPr>
              <w:jc w:val="right"/>
            </w:pPr>
            <w:r>
              <w:t>1,960</w:t>
            </w:r>
          </w:p>
        </w:tc>
      </w:tr>
      <w:tr w:rsidR="00E15049" w14:paraId="2D22D44C" w14:textId="77777777" w:rsidTr="00E12CE7">
        <w:trPr>
          <w:jc w:val="center"/>
        </w:trPr>
        <w:tc>
          <w:tcPr>
            <w:tcW w:w="0" w:type="auto"/>
            <w:gridSpan w:val="7"/>
            <w:tcBorders>
              <w:top w:val="thick" w:sz="0" w:space="0" w:color="000000"/>
            </w:tcBorders>
          </w:tcPr>
          <w:p w14:paraId="72BF3A0C" w14:textId="77777777" w:rsidR="00E15049" w:rsidRDefault="00E15049" w:rsidP="00E12CE7">
            <w:r>
              <w:rPr>
                <w:sz w:val="16"/>
              </w:rPr>
              <w:t>Source: 03_GSS_ANES_merge</w:t>
            </w:r>
          </w:p>
        </w:tc>
      </w:tr>
    </w:tbl>
    <w:p w14:paraId="2C373DDA" w14:textId="77777777" w:rsidR="00E15049" w:rsidRDefault="00E15049" w:rsidP="00E15049"/>
    <w:p w14:paraId="5E3EC3DE" w14:textId="77777777" w:rsidR="00E15049" w:rsidRPr="007B0B8D" w:rsidRDefault="00E15049" w:rsidP="00E15049">
      <w:pPr>
        <w:spacing w:line="480" w:lineRule="auto"/>
        <w:rPr>
          <w:rFonts w:ascii="Times New Roman" w:hAnsi="Times New Roman" w:cs="Times New Roman"/>
          <w:sz w:val="24"/>
          <w:szCs w:val="24"/>
        </w:rPr>
      </w:pPr>
    </w:p>
    <w:p w14:paraId="336ED669" w14:textId="77777777" w:rsidR="003A69DB" w:rsidRPr="00A90E58" w:rsidRDefault="003A69DB" w:rsidP="003A69DB">
      <w:pPr>
        <w:pStyle w:val="Heading2"/>
        <w:spacing w:after="240"/>
        <w:rPr>
          <w:rFonts w:ascii="Times New Roman" w:hAnsi="Times New Roman" w:cs="Times New Roman"/>
          <w:b/>
          <w:bCs/>
          <w:color w:val="auto"/>
          <w:sz w:val="24"/>
          <w:szCs w:val="24"/>
        </w:rPr>
      </w:pPr>
      <w:bookmarkStart w:id="28" w:name="_Toc120794049"/>
      <w:r w:rsidRPr="00A90E58">
        <w:rPr>
          <w:rFonts w:ascii="Times New Roman" w:hAnsi="Times New Roman" w:cs="Times New Roman"/>
          <w:b/>
          <w:bCs/>
          <w:color w:val="auto"/>
          <w:sz w:val="24"/>
          <w:szCs w:val="24"/>
        </w:rPr>
        <w:lastRenderedPageBreak/>
        <w:t>Controls</w:t>
      </w:r>
      <w:bookmarkEnd w:id="28"/>
    </w:p>
    <w:p w14:paraId="3E2448BF"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While the FE model does deal with time-invariant variable effects, certain time-variant aspects of a person’s daily life can indirectly affect the role that online communication has in health (age, </w:t>
      </w:r>
      <w:r>
        <w:rPr>
          <w:rFonts w:ascii="Times New Roman" w:hAnsi="Times New Roman" w:cs="Times New Roman"/>
          <w:sz w:val="24"/>
          <w:szCs w:val="24"/>
        </w:rPr>
        <w:t xml:space="preserve">occupational </w:t>
      </w:r>
      <w:r w:rsidRPr="007B0B8D">
        <w:rPr>
          <w:rFonts w:ascii="Times New Roman" w:hAnsi="Times New Roman" w:cs="Times New Roman"/>
          <w:sz w:val="24"/>
          <w:szCs w:val="24"/>
        </w:rPr>
        <w:t>technology use), happiness (income, marriage happiness), and social cohesion (religious attendance, cohabitation status).</w:t>
      </w:r>
    </w:p>
    <w:p w14:paraId="11078F9F" w14:textId="77777777" w:rsidR="003A69DB" w:rsidRPr="006D3D7A" w:rsidRDefault="003A69DB" w:rsidP="003A69DB">
      <w:pPr>
        <w:pStyle w:val="Heading3"/>
        <w:spacing w:after="240"/>
        <w:rPr>
          <w:rFonts w:ascii="Times New Roman" w:hAnsi="Times New Roman" w:cs="Times New Roman"/>
          <w:b/>
          <w:bCs/>
          <w:i/>
          <w:iCs/>
          <w:color w:val="auto"/>
        </w:rPr>
      </w:pPr>
      <w:bookmarkStart w:id="29" w:name="_Toc120794050"/>
      <w:commentRangeStart w:id="30"/>
      <w:r w:rsidRPr="006D3D7A">
        <w:rPr>
          <w:rFonts w:ascii="Times New Roman" w:hAnsi="Times New Roman" w:cs="Times New Roman"/>
          <w:b/>
          <w:bCs/>
          <w:i/>
          <w:iCs/>
          <w:color w:val="auto"/>
        </w:rPr>
        <w:t>Marriage Happiness and Cohabitation Status</w:t>
      </w:r>
      <w:bookmarkEnd w:id="29"/>
      <w:commentRangeEnd w:id="30"/>
      <w:r w:rsidR="00BF401E">
        <w:rPr>
          <w:rStyle w:val="CommentReference"/>
          <w:rFonts w:asciiTheme="minorHAnsi" w:eastAsiaTheme="minorHAnsi" w:hAnsiTheme="minorHAnsi" w:cstheme="minorBidi"/>
          <w:color w:val="auto"/>
        </w:rPr>
        <w:commentReference w:id="30"/>
      </w:r>
    </w:p>
    <w:p w14:paraId="6A1D7E22"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Marriage happiness has been shown to shield people from stressors of mental health. To this degree, </w:t>
      </w:r>
      <w:proofErr w:type="spellStart"/>
      <w:r w:rsidRPr="007B0B8D">
        <w:rPr>
          <w:rFonts w:ascii="Times New Roman" w:hAnsi="Times New Roman" w:cs="Times New Roman"/>
          <w:sz w:val="24"/>
          <w:szCs w:val="24"/>
        </w:rPr>
        <w:t>DeMaris</w:t>
      </w:r>
      <w:proofErr w:type="spellEnd"/>
      <w:r w:rsidRPr="007B0B8D">
        <w:rPr>
          <w:rFonts w:ascii="Times New Roman" w:hAnsi="Times New Roman" w:cs="Times New Roman"/>
          <w:sz w:val="24"/>
          <w:szCs w:val="24"/>
        </w:rPr>
        <w:t xml:space="preserve"> (</w:t>
      </w:r>
      <w:r>
        <w:rPr>
          <w:rFonts w:ascii="Times New Roman" w:hAnsi="Times New Roman" w:cs="Times New Roman"/>
          <w:sz w:val="24"/>
          <w:szCs w:val="24"/>
        </w:rPr>
        <w:t>2018</w:t>
      </w:r>
      <w:r w:rsidRPr="007B0B8D">
        <w:rPr>
          <w:rFonts w:ascii="Times New Roman" w:hAnsi="Times New Roman" w:cs="Times New Roman"/>
          <w:sz w:val="24"/>
          <w:szCs w:val="24"/>
        </w:rPr>
        <w:t xml:space="preserve">) finds this relationship to be significant, also providing a length of </w:t>
      </w:r>
      <w:r>
        <w:rPr>
          <w:rFonts w:ascii="Times New Roman" w:hAnsi="Times New Roman" w:cs="Times New Roman"/>
          <w:sz w:val="24"/>
          <w:szCs w:val="24"/>
        </w:rPr>
        <w:t xml:space="preserve">other </w:t>
      </w:r>
      <w:r w:rsidRPr="007B0B8D">
        <w:rPr>
          <w:rFonts w:ascii="Times New Roman" w:hAnsi="Times New Roman" w:cs="Times New Roman"/>
          <w:sz w:val="24"/>
          <w:szCs w:val="24"/>
        </w:rPr>
        <w:t>studies backing his results, and if we further consider the elevated importance of a partner’s intimate relationship within the perception of social connectedness (</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marriage can severely skew our estimation. In addition, we place it as a time variant control due to the consistent high number of divorces and the declining number of marriages within the U.S. (National Vital Statistics System, 2022), with </w:t>
      </w:r>
      <w:r w:rsidRPr="007B0B8D">
        <w:rPr>
          <w:rFonts w:ascii="Times New Roman" w:hAnsi="Times New Roman" w:cs="Times New Roman"/>
          <w:i/>
          <w:iCs/>
          <w:sz w:val="24"/>
          <w:szCs w:val="24"/>
        </w:rPr>
        <w:t xml:space="preserve">marital </w:t>
      </w:r>
      <w:r w:rsidRPr="007B0B8D">
        <w:rPr>
          <w:rFonts w:ascii="Times New Roman" w:hAnsi="Times New Roman" w:cs="Times New Roman"/>
          <w:sz w:val="24"/>
          <w:szCs w:val="24"/>
        </w:rPr>
        <w:t xml:space="preserve">being a consistent variable in presence across waves. Still, considering that the physical presence of the partner itself is further important to the overall effect of the intimate connection, </w:t>
      </w:r>
      <w:proofErr w:type="spellStart"/>
      <w:r w:rsidRPr="007B0B8D">
        <w:rPr>
          <w:rFonts w:ascii="Times New Roman" w:hAnsi="Times New Roman" w:cs="Times New Roman"/>
          <w:i/>
          <w:iCs/>
          <w:sz w:val="24"/>
          <w:szCs w:val="24"/>
        </w:rPr>
        <w:t>marcohab</w:t>
      </w:r>
      <w:proofErr w:type="spellEnd"/>
      <w:r w:rsidRPr="007B0B8D">
        <w:rPr>
          <w:rFonts w:ascii="Times New Roman" w:hAnsi="Times New Roman" w:cs="Times New Roman"/>
          <w:sz w:val="24"/>
          <w:szCs w:val="24"/>
        </w:rPr>
        <w:t xml:space="preserve">, which tracks if a person is both married </w:t>
      </w:r>
      <w:r w:rsidRPr="007B0B8D">
        <w:rPr>
          <w:rFonts w:ascii="Times New Roman" w:hAnsi="Times New Roman" w:cs="Times New Roman"/>
          <w:i/>
          <w:iCs/>
          <w:sz w:val="24"/>
          <w:szCs w:val="24"/>
        </w:rPr>
        <w:t>and</w:t>
      </w:r>
      <w:r w:rsidRPr="007B0B8D">
        <w:rPr>
          <w:rFonts w:ascii="Times New Roman" w:hAnsi="Times New Roman" w:cs="Times New Roman"/>
          <w:sz w:val="24"/>
          <w:szCs w:val="24"/>
        </w:rPr>
        <w:t xml:space="preserve"> living with their spouse, </w:t>
      </w:r>
      <w:r>
        <w:rPr>
          <w:rFonts w:ascii="Times New Roman" w:hAnsi="Times New Roman" w:cs="Times New Roman"/>
          <w:sz w:val="24"/>
          <w:szCs w:val="24"/>
        </w:rPr>
        <w:t>was</w:t>
      </w:r>
      <w:r w:rsidRPr="007B0B8D">
        <w:rPr>
          <w:rFonts w:ascii="Times New Roman" w:hAnsi="Times New Roman" w:cs="Times New Roman"/>
          <w:sz w:val="24"/>
          <w:szCs w:val="24"/>
        </w:rPr>
        <w:t xml:space="preserve"> used as an alternative to </w:t>
      </w:r>
      <w:r w:rsidRPr="007B0B8D">
        <w:rPr>
          <w:rFonts w:ascii="Times New Roman" w:hAnsi="Times New Roman" w:cs="Times New Roman"/>
          <w:i/>
          <w:iCs/>
          <w:sz w:val="24"/>
          <w:szCs w:val="24"/>
        </w:rPr>
        <w:t>marital</w:t>
      </w:r>
      <w:r w:rsidRPr="007B0B8D">
        <w:rPr>
          <w:rFonts w:ascii="Times New Roman" w:hAnsi="Times New Roman" w:cs="Times New Roman"/>
          <w:sz w:val="24"/>
          <w:szCs w:val="24"/>
        </w:rPr>
        <w:t>.</w:t>
      </w:r>
      <w:r>
        <w:rPr>
          <w:rFonts w:ascii="Times New Roman" w:hAnsi="Times New Roman" w:cs="Times New Roman"/>
          <w:sz w:val="24"/>
          <w:szCs w:val="24"/>
        </w:rPr>
        <w:t xml:space="preserve"> </w:t>
      </w:r>
      <w:r w:rsidRPr="007B0B8D">
        <w:rPr>
          <w:rFonts w:ascii="Times New Roman" w:hAnsi="Times New Roman" w:cs="Times New Roman"/>
          <w:sz w:val="24"/>
          <w:szCs w:val="24"/>
        </w:rPr>
        <w:t xml:space="preserve"> </w:t>
      </w:r>
    </w:p>
    <w:p w14:paraId="087CC11C" w14:textId="77777777" w:rsidR="003A69DB" w:rsidRPr="006D3D7A" w:rsidRDefault="003A69DB" w:rsidP="003A69DB">
      <w:pPr>
        <w:pStyle w:val="Heading3"/>
        <w:spacing w:after="240"/>
        <w:rPr>
          <w:rFonts w:ascii="Times New Roman" w:hAnsi="Times New Roman" w:cs="Times New Roman"/>
          <w:b/>
          <w:bCs/>
          <w:i/>
          <w:iCs/>
          <w:color w:val="auto"/>
        </w:rPr>
      </w:pPr>
      <w:bookmarkStart w:id="31" w:name="_Toc120794051"/>
      <w:r w:rsidRPr="006D3D7A">
        <w:rPr>
          <w:rFonts w:ascii="Times New Roman" w:hAnsi="Times New Roman" w:cs="Times New Roman"/>
          <w:b/>
          <w:bCs/>
          <w:i/>
          <w:iCs/>
          <w:color w:val="auto"/>
        </w:rPr>
        <w:t>Income</w:t>
      </w:r>
      <w:bookmarkEnd w:id="31"/>
    </w:p>
    <w:p w14:paraId="35091215"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 person’s income can come to affect daily internet </w:t>
      </w:r>
      <w:r>
        <w:rPr>
          <w:rFonts w:ascii="Times New Roman" w:hAnsi="Times New Roman" w:cs="Times New Roman"/>
          <w:sz w:val="24"/>
          <w:szCs w:val="24"/>
        </w:rPr>
        <w:t>usage</w:t>
      </w:r>
      <w:r w:rsidRPr="007B0B8D">
        <w:rPr>
          <w:rFonts w:ascii="Times New Roman" w:hAnsi="Times New Roman" w:cs="Times New Roman"/>
          <w:sz w:val="24"/>
          <w:szCs w:val="24"/>
        </w:rPr>
        <w:t>, as people in the poorer tracts might find it more difficult to sustain a good internet connection (Powell</w:t>
      </w:r>
      <w:r>
        <w:rPr>
          <w:rFonts w:ascii="Times New Roman" w:hAnsi="Times New Roman" w:cs="Times New Roman"/>
          <w:sz w:val="24"/>
          <w:szCs w:val="24"/>
        </w:rPr>
        <w:t xml:space="preserve"> et al.</w:t>
      </w:r>
      <w:r w:rsidRPr="007B0B8D">
        <w:rPr>
          <w:rFonts w:ascii="Times New Roman" w:hAnsi="Times New Roman" w:cs="Times New Roman"/>
          <w:sz w:val="24"/>
          <w:szCs w:val="24"/>
        </w:rPr>
        <w:t xml:space="preserve">, 2010). Apart from this basic distinction, analysis sustained on GSS data has already shown the relationship between lower happiness and less fortunate socio-economic groups; </w:t>
      </w:r>
      <w:proofErr w:type="spellStart"/>
      <w:r w:rsidRPr="007B0B8D">
        <w:rPr>
          <w:rFonts w:ascii="Times New Roman" w:hAnsi="Times New Roman" w:cs="Times New Roman"/>
          <w:sz w:val="24"/>
          <w:szCs w:val="24"/>
        </w:rPr>
        <w:t>Hout</w:t>
      </w:r>
      <w:proofErr w:type="spellEnd"/>
      <w:r w:rsidRPr="007B0B8D">
        <w:rPr>
          <w:rFonts w:ascii="Times New Roman" w:hAnsi="Times New Roman" w:cs="Times New Roman"/>
          <w:sz w:val="24"/>
          <w:szCs w:val="24"/>
        </w:rPr>
        <w:t xml:space="preserve"> (2016) and Hastings (2018) had also previously found that there is some degree of relationship between trust and income inequality within states. Further, it is common for other papers analyzing panel data to </w:t>
      </w:r>
      <w:r w:rsidRPr="007B0B8D">
        <w:rPr>
          <w:rFonts w:ascii="Times New Roman" w:hAnsi="Times New Roman" w:cs="Times New Roman"/>
          <w:sz w:val="24"/>
          <w:szCs w:val="24"/>
        </w:rPr>
        <w:lastRenderedPageBreak/>
        <w:t xml:space="preserve">take the log transformation of income as a measure of control (Carl &amp; </w:t>
      </w:r>
      <w:proofErr w:type="spellStart"/>
      <w:r w:rsidRPr="007B0B8D">
        <w:rPr>
          <w:rFonts w:ascii="Times New Roman" w:hAnsi="Times New Roman" w:cs="Times New Roman"/>
          <w:sz w:val="24"/>
          <w:szCs w:val="24"/>
        </w:rPr>
        <w:t>Billari</w:t>
      </w:r>
      <w:proofErr w:type="spellEnd"/>
      <w:r w:rsidRPr="007B0B8D">
        <w:rPr>
          <w:rFonts w:ascii="Times New Roman" w:hAnsi="Times New Roman" w:cs="Times New Roman"/>
          <w:sz w:val="24"/>
          <w:szCs w:val="24"/>
        </w:rPr>
        <w:t xml:space="preserve">, 2014; Zhang &amp; Xiang, 2019), and to use family income rather than respondent income as it tracks occupational earnings rather than total earnings. </w:t>
      </w:r>
      <w:proofErr w:type="spellStart"/>
      <w:r w:rsidRPr="007B0B8D">
        <w:rPr>
          <w:rFonts w:ascii="Times New Roman" w:hAnsi="Times New Roman" w:cs="Times New Roman"/>
          <w:sz w:val="24"/>
          <w:szCs w:val="24"/>
        </w:rPr>
        <w:t>Mewes</w:t>
      </w:r>
      <w:proofErr w:type="spellEnd"/>
      <w:r w:rsidRPr="007B0B8D">
        <w:rPr>
          <w:rFonts w:ascii="Times New Roman" w:hAnsi="Times New Roman" w:cs="Times New Roman"/>
          <w:sz w:val="24"/>
          <w:szCs w:val="24"/>
        </w:rPr>
        <w:t>, Fairbrother, Giordano, Wu, and Wilkes (2021) further divided inflation adjusted income (</w:t>
      </w:r>
      <w:proofErr w:type="spellStart"/>
      <w:r w:rsidRPr="007B0B8D">
        <w:rPr>
          <w:rFonts w:ascii="Times New Roman" w:hAnsi="Times New Roman" w:cs="Times New Roman"/>
          <w:i/>
          <w:iCs/>
          <w:sz w:val="24"/>
          <w:szCs w:val="24"/>
        </w:rPr>
        <w:t>realinc</w:t>
      </w:r>
      <w:proofErr w:type="spellEnd"/>
      <w:r w:rsidRPr="007B0B8D">
        <w:rPr>
          <w:rFonts w:ascii="Times New Roman" w:hAnsi="Times New Roman" w:cs="Times New Roman"/>
          <w:sz w:val="24"/>
          <w:szCs w:val="24"/>
        </w:rPr>
        <w:t xml:space="preserve">) with the square root of the number of household members, to account for individual disposable income. However, considering that </w:t>
      </w:r>
      <w:proofErr w:type="spellStart"/>
      <w:r w:rsidRPr="007B0B8D">
        <w:rPr>
          <w:rFonts w:ascii="Times New Roman" w:hAnsi="Times New Roman" w:cs="Times New Roman"/>
          <w:i/>
          <w:iCs/>
          <w:sz w:val="24"/>
          <w:szCs w:val="24"/>
        </w:rPr>
        <w:t>hompop</w:t>
      </w:r>
      <w:proofErr w:type="spellEnd"/>
      <w:r w:rsidRPr="007B0B8D">
        <w:rPr>
          <w:rFonts w:ascii="Times New Roman" w:hAnsi="Times New Roman" w:cs="Times New Roman"/>
          <w:sz w:val="24"/>
          <w:szCs w:val="24"/>
        </w:rPr>
        <w:t xml:space="preserve"> (tracking number of persons in the household) does not have a corresponding 2020 counterpart, we would have to assume that household size did not change between waves</w:t>
      </w:r>
      <w:r>
        <w:rPr>
          <w:rFonts w:ascii="Times New Roman" w:hAnsi="Times New Roman" w:cs="Times New Roman"/>
          <w:sz w:val="24"/>
          <w:szCs w:val="24"/>
        </w:rPr>
        <w:t>, thus warranting the use of the simple log transformation</w:t>
      </w:r>
      <w:r w:rsidRPr="007B0B8D">
        <w:rPr>
          <w:rFonts w:ascii="Times New Roman" w:hAnsi="Times New Roman" w:cs="Times New Roman"/>
          <w:sz w:val="24"/>
          <w:szCs w:val="24"/>
        </w:rPr>
        <w:t>.</w:t>
      </w:r>
    </w:p>
    <w:p w14:paraId="38079156" w14:textId="77777777" w:rsidR="003A69DB" w:rsidRPr="00B500B9" w:rsidRDefault="003A69DB" w:rsidP="003A69DB">
      <w:pPr>
        <w:pStyle w:val="Heading3"/>
        <w:spacing w:after="240"/>
        <w:rPr>
          <w:rFonts w:ascii="Times New Roman" w:hAnsi="Times New Roman" w:cs="Times New Roman"/>
          <w:b/>
          <w:bCs/>
          <w:i/>
          <w:iCs/>
          <w:color w:val="000000" w:themeColor="text1"/>
        </w:rPr>
      </w:pPr>
      <w:bookmarkStart w:id="32" w:name="_Toc120794052"/>
      <w:r w:rsidRPr="00B500B9">
        <w:rPr>
          <w:rFonts w:ascii="Times New Roman" w:hAnsi="Times New Roman" w:cs="Times New Roman"/>
          <w:b/>
          <w:bCs/>
          <w:i/>
          <w:iCs/>
          <w:color w:val="000000" w:themeColor="text1"/>
        </w:rPr>
        <w:t>Religious Attendance</w:t>
      </w:r>
      <w:bookmarkEnd w:id="32"/>
    </w:p>
    <w:p w14:paraId="155F64B0" w14:textId="666EC5FE"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Attendance </w:t>
      </w:r>
      <w:r>
        <w:rPr>
          <w:rFonts w:ascii="Times New Roman" w:hAnsi="Times New Roman" w:cs="Times New Roman"/>
          <w:sz w:val="24"/>
          <w:szCs w:val="24"/>
        </w:rPr>
        <w:t>at</w:t>
      </w:r>
      <w:r w:rsidRPr="007B0B8D">
        <w:rPr>
          <w:rFonts w:ascii="Times New Roman" w:hAnsi="Times New Roman" w:cs="Times New Roman"/>
          <w:sz w:val="24"/>
          <w:szCs w:val="24"/>
        </w:rPr>
        <w:t xml:space="preserve"> religious events allows people to feel more connected to one another and gives them additional reasons to get together and avoid isolation (Whitehead &amp; </w:t>
      </w:r>
      <w:proofErr w:type="spellStart"/>
      <w:r w:rsidRPr="007B0B8D">
        <w:rPr>
          <w:rFonts w:ascii="Times New Roman" w:hAnsi="Times New Roman" w:cs="Times New Roman"/>
          <w:sz w:val="24"/>
          <w:szCs w:val="24"/>
        </w:rPr>
        <w:t>Stroope</w:t>
      </w:r>
      <w:proofErr w:type="spellEnd"/>
      <w:r w:rsidRPr="007B0B8D">
        <w:rPr>
          <w:rFonts w:ascii="Times New Roman" w:hAnsi="Times New Roman" w:cs="Times New Roman"/>
          <w:sz w:val="24"/>
          <w:szCs w:val="24"/>
        </w:rPr>
        <w:t>, 2015). Secular analysis by Hastings (2016) further proves this point by indicating that, while quality of friendship could not be verified, both spiritual and non-spiritual persons benefit by engaging in religious activities. Other papers further point at the role of religious participation on an increased sense of wellbeing, connectedness and social participation (Dunbar, 2021; Lewis</w:t>
      </w:r>
      <w:r>
        <w:rPr>
          <w:rFonts w:ascii="Times New Roman" w:hAnsi="Times New Roman" w:cs="Times New Roman"/>
          <w:sz w:val="24"/>
          <w:szCs w:val="24"/>
        </w:rPr>
        <w:t xml:space="preserve"> et al.</w:t>
      </w:r>
      <w:r w:rsidR="00E15049">
        <w:rPr>
          <w:rFonts w:ascii="Times New Roman" w:hAnsi="Times New Roman" w:cs="Times New Roman"/>
          <w:sz w:val="24"/>
          <w:szCs w:val="24"/>
        </w:rPr>
        <w:t xml:space="preserve">, </w:t>
      </w:r>
      <w:r w:rsidRPr="007B0B8D">
        <w:rPr>
          <w:rFonts w:ascii="Times New Roman" w:hAnsi="Times New Roman" w:cs="Times New Roman"/>
          <w:sz w:val="24"/>
          <w:szCs w:val="24"/>
        </w:rPr>
        <w:t xml:space="preserve">2013), although the relationship with life satisfaction requires a stronger spiritual connection with the group (Lim &amp; Putnam, 2010). We assume, nevertheless, that religiosity is time-invariant within our sample selection, and we only use </w:t>
      </w:r>
      <w:r w:rsidRPr="007B0B8D">
        <w:rPr>
          <w:rFonts w:ascii="Times New Roman" w:hAnsi="Times New Roman" w:cs="Times New Roman"/>
          <w:i/>
          <w:iCs/>
          <w:sz w:val="24"/>
          <w:szCs w:val="24"/>
        </w:rPr>
        <w:t>attend</w:t>
      </w:r>
      <w:r w:rsidRPr="007B0B8D">
        <w:rPr>
          <w:rFonts w:ascii="Times New Roman" w:hAnsi="Times New Roman" w:cs="Times New Roman"/>
          <w:sz w:val="24"/>
          <w:szCs w:val="24"/>
        </w:rPr>
        <w:t xml:space="preserve"> as a tracker of religious service attendance (“How often do you attend religious services?).</w:t>
      </w:r>
    </w:p>
    <w:p w14:paraId="07A6829E" w14:textId="77777777" w:rsidR="003A69DB" w:rsidRPr="006D3D7A" w:rsidRDefault="003A69DB" w:rsidP="003A69DB">
      <w:pPr>
        <w:pStyle w:val="Heading3"/>
        <w:spacing w:after="240"/>
        <w:rPr>
          <w:rFonts w:ascii="Times New Roman" w:hAnsi="Times New Roman" w:cs="Times New Roman"/>
          <w:b/>
          <w:bCs/>
          <w:i/>
          <w:iCs/>
          <w:color w:val="auto"/>
        </w:rPr>
      </w:pPr>
      <w:bookmarkStart w:id="33" w:name="_Toc120794053"/>
      <w:r w:rsidRPr="006D3D7A">
        <w:rPr>
          <w:rFonts w:ascii="Times New Roman" w:hAnsi="Times New Roman" w:cs="Times New Roman"/>
          <w:b/>
          <w:bCs/>
          <w:i/>
          <w:iCs/>
          <w:color w:val="auto"/>
        </w:rPr>
        <w:t>Technology Use</w:t>
      </w:r>
      <w:bookmarkEnd w:id="33"/>
    </w:p>
    <w:p w14:paraId="19ED903D" w14:textId="4A3984C5" w:rsidR="003A69DB"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Inclusion of technology use in our model has to be twofold</w:t>
      </w:r>
      <w:r>
        <w:rPr>
          <w:rFonts w:ascii="Times New Roman" w:hAnsi="Times New Roman" w:cs="Times New Roman"/>
          <w:sz w:val="24"/>
          <w:szCs w:val="24"/>
        </w:rPr>
        <w:t>. F</w:t>
      </w:r>
      <w:r w:rsidRPr="007B0B8D">
        <w:rPr>
          <w:rFonts w:ascii="Times New Roman" w:hAnsi="Times New Roman" w:cs="Times New Roman"/>
          <w:sz w:val="24"/>
          <w:szCs w:val="24"/>
        </w:rPr>
        <w:t>irstly, we would need to take into account the change in actual hours spent on the internet</w:t>
      </w:r>
      <w:r>
        <w:rPr>
          <w:rFonts w:ascii="Times New Roman" w:hAnsi="Times New Roman" w:cs="Times New Roman"/>
          <w:sz w:val="24"/>
          <w:szCs w:val="24"/>
        </w:rPr>
        <w:t xml:space="preserve"> since the pandemic has caused a</w:t>
      </w:r>
      <w:r w:rsidR="00E15049">
        <w:rPr>
          <w:rFonts w:ascii="Times New Roman" w:hAnsi="Times New Roman" w:cs="Times New Roman"/>
          <w:sz w:val="24"/>
          <w:szCs w:val="24"/>
        </w:rPr>
        <w:t>n</w:t>
      </w:r>
      <w:r>
        <w:rPr>
          <w:rFonts w:ascii="Times New Roman" w:hAnsi="Times New Roman" w:cs="Times New Roman"/>
          <w:sz w:val="24"/>
          <w:szCs w:val="24"/>
        </w:rPr>
        <w:t xml:space="preserve"> exogenous increase in online interactions.  Verily</w:t>
      </w:r>
      <w:r w:rsidRPr="007B0B8D">
        <w:rPr>
          <w:rFonts w:ascii="Times New Roman" w:hAnsi="Times New Roman" w:cs="Times New Roman"/>
          <w:sz w:val="24"/>
          <w:szCs w:val="24"/>
        </w:rPr>
        <w:t xml:space="preserve">, as discussed before, private investigations </w:t>
      </w:r>
      <w:r w:rsidRPr="007B0B8D">
        <w:rPr>
          <w:rFonts w:ascii="Times New Roman" w:hAnsi="Times New Roman" w:cs="Times New Roman"/>
          <w:sz w:val="24"/>
          <w:szCs w:val="24"/>
        </w:rPr>
        <w:lastRenderedPageBreak/>
        <w:t xml:space="preserve">in the change </w:t>
      </w:r>
      <w:r>
        <w:rPr>
          <w:rFonts w:ascii="Times New Roman" w:hAnsi="Times New Roman" w:cs="Times New Roman"/>
          <w:sz w:val="24"/>
          <w:szCs w:val="24"/>
        </w:rPr>
        <w:t>of internet</w:t>
      </w:r>
      <w:r w:rsidRPr="007B0B8D">
        <w:rPr>
          <w:rFonts w:ascii="Times New Roman" w:hAnsi="Times New Roman" w:cs="Times New Roman"/>
          <w:sz w:val="24"/>
          <w:szCs w:val="24"/>
        </w:rPr>
        <w:t xml:space="preserve"> use </w:t>
      </w:r>
      <w:r>
        <w:rPr>
          <w:rFonts w:ascii="Times New Roman" w:hAnsi="Times New Roman" w:cs="Times New Roman"/>
          <w:sz w:val="24"/>
          <w:szCs w:val="24"/>
        </w:rPr>
        <w:t xml:space="preserve">patterns </w:t>
      </w:r>
      <w:r w:rsidRPr="007B0B8D">
        <w:rPr>
          <w:rFonts w:ascii="Times New Roman" w:hAnsi="Times New Roman" w:cs="Times New Roman"/>
          <w:sz w:val="24"/>
          <w:szCs w:val="24"/>
        </w:rPr>
        <w:t xml:space="preserve">revealed a consistent increase throughout 2020 and 2021 (McClain, </w:t>
      </w:r>
      <w:proofErr w:type="spellStart"/>
      <w:r w:rsidRPr="007B0B8D">
        <w:rPr>
          <w:rFonts w:ascii="Times New Roman" w:hAnsi="Times New Roman" w:cs="Times New Roman"/>
          <w:sz w:val="24"/>
          <w:szCs w:val="24"/>
        </w:rPr>
        <w:t>Vogels</w:t>
      </w:r>
      <w:proofErr w:type="spellEnd"/>
      <w:r w:rsidRPr="007B0B8D">
        <w:rPr>
          <w:rFonts w:ascii="Times New Roman" w:hAnsi="Times New Roman" w:cs="Times New Roman"/>
          <w:sz w:val="24"/>
          <w:szCs w:val="24"/>
        </w:rPr>
        <w:t xml:space="preserve">, Perrin, </w:t>
      </w:r>
      <w:proofErr w:type="spellStart"/>
      <w:r w:rsidRPr="007B0B8D">
        <w:rPr>
          <w:rFonts w:ascii="Times New Roman" w:hAnsi="Times New Roman" w:cs="Times New Roman"/>
          <w:sz w:val="24"/>
          <w:szCs w:val="24"/>
        </w:rPr>
        <w:t>Sechopoulos</w:t>
      </w:r>
      <w:proofErr w:type="spellEnd"/>
      <w:r w:rsidRPr="007B0B8D">
        <w:rPr>
          <w:rFonts w:ascii="Times New Roman" w:hAnsi="Times New Roman" w:cs="Times New Roman"/>
          <w:sz w:val="24"/>
          <w:szCs w:val="24"/>
        </w:rPr>
        <w:t xml:space="preserve">, &amp; Rainie, 2021). To this point, a simple inclusion of </w:t>
      </w:r>
      <w:proofErr w:type="spellStart"/>
      <w:r w:rsidRPr="007B0B8D">
        <w:rPr>
          <w:rFonts w:ascii="Times New Roman" w:hAnsi="Times New Roman" w:cs="Times New Roman"/>
          <w:i/>
          <w:iCs/>
          <w:sz w:val="24"/>
          <w:szCs w:val="24"/>
        </w:rPr>
        <w:t>wwwhr</w:t>
      </w:r>
      <w:proofErr w:type="spellEnd"/>
      <w:r w:rsidRPr="007B0B8D">
        <w:rPr>
          <w:rFonts w:ascii="Times New Roman" w:hAnsi="Times New Roman" w:cs="Times New Roman"/>
          <w:sz w:val="24"/>
          <w:szCs w:val="24"/>
        </w:rPr>
        <w:t xml:space="preserve"> (“Not counting e-mail, about how many minutes or hours per week do you use the Web? (Include time you spend visiting regular web sites and time spent using interactive Internet services like chat rooms, Usenet groups, discussion forums, bulletin boards, and the like.)”), would suffice to control for this change. However, we should also take into account the role that the digital world has in the individual’s life, as people whose work directly involves heavy internet use might skew simple tracking of hours spent on the web. As such, </w:t>
      </w:r>
      <w:r w:rsidRPr="007B0B8D">
        <w:rPr>
          <w:rFonts w:ascii="Times New Roman" w:hAnsi="Times New Roman" w:cs="Times New Roman"/>
          <w:i/>
          <w:iCs/>
          <w:sz w:val="24"/>
          <w:szCs w:val="24"/>
        </w:rPr>
        <w:t xml:space="preserve">occ10, </w:t>
      </w:r>
      <w:r w:rsidRPr="007B0B8D">
        <w:rPr>
          <w:rFonts w:ascii="Times New Roman" w:hAnsi="Times New Roman" w:cs="Times New Roman"/>
          <w:sz w:val="24"/>
          <w:szCs w:val="24"/>
        </w:rPr>
        <w:t>which uses the census’ occupational coding,</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will be adapted into an </w:t>
      </w:r>
      <w:proofErr w:type="spellStart"/>
      <w:r w:rsidRPr="007B0B8D">
        <w:rPr>
          <w:rFonts w:ascii="Times New Roman" w:hAnsi="Times New Roman" w:cs="Times New Roman"/>
          <w:i/>
          <w:iCs/>
          <w:sz w:val="24"/>
          <w:szCs w:val="24"/>
        </w:rPr>
        <w:t>occ</w:t>
      </w:r>
      <w:r>
        <w:rPr>
          <w:rFonts w:ascii="Times New Roman" w:hAnsi="Times New Roman" w:cs="Times New Roman"/>
          <w:i/>
          <w:iCs/>
          <w:sz w:val="24"/>
          <w:szCs w:val="24"/>
        </w:rPr>
        <w:t>STEM</w:t>
      </w:r>
      <w:proofErr w:type="spellEnd"/>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dummy </w:t>
      </w:r>
      <w:r w:rsidR="00E15049">
        <w:rPr>
          <w:rFonts w:ascii="Times New Roman" w:hAnsi="Times New Roman" w:cs="Times New Roman"/>
          <w:sz w:val="24"/>
          <w:szCs w:val="24"/>
        </w:rPr>
        <w:t>placing</w:t>
      </w:r>
      <w:r w:rsidRPr="007B0B8D">
        <w:rPr>
          <w:rFonts w:ascii="Times New Roman" w:hAnsi="Times New Roman" w:cs="Times New Roman"/>
          <w:sz w:val="24"/>
          <w:szCs w:val="24"/>
        </w:rPr>
        <w:t xml:space="preserve"> individuals whose job </w:t>
      </w:r>
      <w:r>
        <w:rPr>
          <w:rFonts w:ascii="Times New Roman" w:hAnsi="Times New Roman" w:cs="Times New Roman"/>
          <w:sz w:val="24"/>
          <w:szCs w:val="24"/>
        </w:rPr>
        <w:t>is labelled as STEM</w:t>
      </w:r>
      <w:r w:rsidRPr="007B0B8D">
        <w:rPr>
          <w:rFonts w:ascii="Times New Roman" w:hAnsi="Times New Roman" w:cs="Times New Roman"/>
          <w:sz w:val="24"/>
          <w:szCs w:val="24"/>
        </w:rPr>
        <w:t xml:space="preserve"> at 1 and others at 0</w:t>
      </w:r>
      <w:r>
        <w:rPr>
          <w:rStyle w:val="FootnoteReference"/>
          <w:rFonts w:ascii="Times New Roman" w:hAnsi="Times New Roman" w:cs="Times New Roman"/>
          <w:sz w:val="24"/>
          <w:szCs w:val="24"/>
        </w:rPr>
        <w:footnoteReference w:id="4"/>
      </w:r>
      <w:r w:rsidRPr="007B0B8D">
        <w:rPr>
          <w:rFonts w:ascii="Times New Roman" w:hAnsi="Times New Roman" w:cs="Times New Roman"/>
          <w:sz w:val="24"/>
          <w:szCs w:val="24"/>
        </w:rPr>
        <w:t>.</w:t>
      </w:r>
    </w:p>
    <w:p w14:paraId="1BA755CE" w14:textId="2796E804" w:rsidR="00E15049" w:rsidRPr="007B0B8D" w:rsidRDefault="00E15049" w:rsidP="00E15049">
      <w:pPr>
        <w:spacing w:line="480" w:lineRule="auto"/>
        <w:rPr>
          <w:rFonts w:ascii="Times New Roman" w:hAnsi="Times New Roman" w:cs="Times New Roman"/>
          <w:sz w:val="24"/>
          <w:szCs w:val="24"/>
        </w:rPr>
      </w:pPr>
      <w:commentRangeStart w:id="34"/>
      <w:r>
        <w:rPr>
          <w:rFonts w:ascii="Times New Roman" w:hAnsi="Times New Roman" w:cs="Times New Roman"/>
          <w:noProof/>
          <w:sz w:val="24"/>
          <w:szCs w:val="24"/>
        </w:rPr>
        <w:lastRenderedPageBreak/>
        <w:drawing>
          <wp:inline distT="0" distB="0" distL="0" distR="0" wp14:anchorId="3B9C0A48" wp14:editId="0C8A1010">
            <wp:extent cx="5943600" cy="432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28795"/>
                    </a:xfrm>
                    <a:prstGeom prst="rect">
                      <a:avLst/>
                    </a:prstGeom>
                    <a:noFill/>
                    <a:ln>
                      <a:noFill/>
                    </a:ln>
                  </pic:spPr>
                </pic:pic>
              </a:graphicData>
            </a:graphic>
          </wp:inline>
        </w:drawing>
      </w:r>
      <w:commentRangeEnd w:id="34"/>
      <w:r w:rsidR="002B3A51">
        <w:rPr>
          <w:rStyle w:val="CommentReference"/>
        </w:rPr>
        <w:commentReference w:id="34"/>
      </w:r>
    </w:p>
    <w:p w14:paraId="49C32769" w14:textId="77777777" w:rsidR="003A69DB" w:rsidRPr="006D3D7A" w:rsidRDefault="003A69DB" w:rsidP="003A69DB">
      <w:pPr>
        <w:pStyle w:val="Heading3"/>
        <w:spacing w:after="240"/>
        <w:rPr>
          <w:rFonts w:ascii="Times New Roman" w:hAnsi="Times New Roman" w:cs="Times New Roman"/>
          <w:b/>
          <w:bCs/>
          <w:i/>
          <w:iCs/>
          <w:color w:val="auto"/>
        </w:rPr>
      </w:pPr>
      <w:bookmarkStart w:id="35" w:name="_Toc120794054"/>
      <w:r w:rsidRPr="006D3D7A">
        <w:rPr>
          <w:rFonts w:ascii="Times New Roman" w:hAnsi="Times New Roman" w:cs="Times New Roman"/>
          <w:b/>
          <w:bCs/>
          <w:i/>
          <w:iCs/>
          <w:color w:val="auto"/>
        </w:rPr>
        <w:t>Age</w:t>
      </w:r>
      <w:bookmarkEnd w:id="35"/>
    </w:p>
    <w:p w14:paraId="5ECBCA46" w14:textId="77777777" w:rsidR="003A69DB" w:rsidRPr="007B0B8D"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While it is true that a person’s age may affect their rate of technological use, the role of age in our analysis connects more with its mediation between technology use and loneliness. The </w:t>
      </w:r>
      <w:proofErr w:type="spellStart"/>
      <w:r w:rsidRPr="007B0B8D">
        <w:rPr>
          <w:rFonts w:ascii="Times New Roman" w:hAnsi="Times New Roman" w:cs="Times New Roman"/>
          <w:sz w:val="24"/>
          <w:szCs w:val="24"/>
        </w:rPr>
        <w:t>GlobalWebIndex</w:t>
      </w:r>
      <w:proofErr w:type="spellEnd"/>
      <w:r w:rsidRPr="007B0B8D">
        <w:rPr>
          <w:rFonts w:ascii="Times New Roman" w:hAnsi="Times New Roman" w:cs="Times New Roman"/>
          <w:sz w:val="24"/>
          <w:szCs w:val="24"/>
        </w:rPr>
        <w:t xml:space="preserve"> report (</w:t>
      </w:r>
      <w:proofErr w:type="spellStart"/>
      <w:r w:rsidRPr="007B0B8D">
        <w:rPr>
          <w:rFonts w:ascii="Times New Roman" w:hAnsi="Times New Roman" w:cs="Times New Roman"/>
          <w:sz w:val="24"/>
          <w:szCs w:val="24"/>
        </w:rPr>
        <w:t>Mander</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2020) indicates that baby boomers and older generations have begun to diversify their digital life and increase their non-face to face connectiveness with considerable reductions in measures of loneliness (</w:t>
      </w:r>
      <w:proofErr w:type="spellStart"/>
      <w:r w:rsidRPr="007B0B8D">
        <w:rPr>
          <w:rFonts w:ascii="Times New Roman" w:hAnsi="Times New Roman" w:cs="Times New Roman"/>
          <w:sz w:val="24"/>
          <w:szCs w:val="24"/>
        </w:rPr>
        <w:t>Luchetti</w:t>
      </w:r>
      <w:proofErr w:type="spellEnd"/>
      <w:r w:rsidRPr="007B0B8D">
        <w:rPr>
          <w:rFonts w:ascii="Times New Roman" w:hAnsi="Times New Roman" w:cs="Times New Roman"/>
          <w:sz w:val="24"/>
          <w:szCs w:val="24"/>
        </w:rPr>
        <w:t xml:space="preserve"> et al., 2020). Within the GSS, age is a continuous variable</w:t>
      </w:r>
      <w:r>
        <w:rPr>
          <w:rFonts w:ascii="Times New Roman" w:hAnsi="Times New Roman" w:cs="Times New Roman"/>
          <w:sz w:val="24"/>
          <w:szCs w:val="24"/>
        </w:rPr>
        <w:t xml:space="preserve"> making it necessary to create a factored dummy with a “65 and over” category to account for the generational effect.</w:t>
      </w:r>
    </w:p>
    <w:p w14:paraId="4B1BC52F" w14:textId="77777777" w:rsidR="003A69DB" w:rsidRPr="00E15049" w:rsidRDefault="003A69DB" w:rsidP="003A69DB">
      <w:pPr>
        <w:pStyle w:val="Heading2"/>
        <w:spacing w:after="240"/>
        <w:rPr>
          <w:rFonts w:ascii="Times New Roman" w:hAnsi="Times New Roman" w:cs="Times New Roman"/>
          <w:b/>
          <w:bCs/>
          <w:color w:val="auto"/>
          <w:sz w:val="24"/>
          <w:szCs w:val="24"/>
        </w:rPr>
      </w:pPr>
      <w:bookmarkStart w:id="36" w:name="_Toc120794055"/>
      <w:commentRangeStart w:id="37"/>
      <w:r w:rsidRPr="00E15049">
        <w:rPr>
          <w:rFonts w:ascii="Times New Roman" w:hAnsi="Times New Roman" w:cs="Times New Roman"/>
          <w:b/>
          <w:bCs/>
          <w:color w:val="auto"/>
          <w:sz w:val="24"/>
          <w:szCs w:val="24"/>
        </w:rPr>
        <w:lastRenderedPageBreak/>
        <w:t>Addressing Missingness</w:t>
      </w:r>
      <w:bookmarkEnd w:id="36"/>
      <w:commentRangeEnd w:id="37"/>
      <w:r w:rsidR="00670F52">
        <w:rPr>
          <w:rStyle w:val="CommentReference"/>
          <w:rFonts w:asciiTheme="minorHAnsi" w:eastAsiaTheme="minorHAnsi" w:hAnsiTheme="minorHAnsi" w:cstheme="minorBidi"/>
          <w:color w:val="auto"/>
        </w:rPr>
        <w:commentReference w:id="37"/>
      </w:r>
    </w:p>
    <w:p w14:paraId="32F96038" w14:textId="193A9C9C" w:rsidR="00E15049" w:rsidRDefault="003A69DB" w:rsidP="003A69DB">
      <w:pPr>
        <w:spacing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Panel data is unfortunately prone to missingness due to attrition or methodological changes across panel years. In fact, even in the 2016-2020 panel, though wording remains relatively identical across included variables, certain questions are either omitted or </w:t>
      </w:r>
      <w:r>
        <w:rPr>
          <w:rFonts w:ascii="Times New Roman" w:hAnsi="Times New Roman" w:cs="Times New Roman"/>
          <w:sz w:val="24"/>
          <w:szCs w:val="24"/>
        </w:rPr>
        <w:t>changed</w:t>
      </w:r>
      <w:r w:rsidRPr="007B0B8D">
        <w:rPr>
          <w:rFonts w:ascii="Times New Roman" w:hAnsi="Times New Roman" w:cs="Times New Roman"/>
          <w:sz w:val="24"/>
          <w:szCs w:val="24"/>
        </w:rPr>
        <w:t xml:space="preserve"> from the 2016 and 2018 waves to the 2020 wave. In addition, non-response negatively affects the explanatory power of certain variables, and imputation is necessary to reestablish the usefulness of the data. The 2016-2020 panel was selected for its relative stability in questionnaire variation, and a previous analysis by Smith</w:t>
      </w:r>
      <w:r>
        <w:rPr>
          <w:rFonts w:ascii="Times New Roman" w:hAnsi="Times New Roman" w:cs="Times New Roman"/>
          <w:sz w:val="24"/>
          <w:szCs w:val="24"/>
        </w:rPr>
        <w:t xml:space="preserve"> and Son</w:t>
      </w:r>
      <w:r w:rsidRPr="007B0B8D">
        <w:rPr>
          <w:rFonts w:ascii="Times New Roman" w:hAnsi="Times New Roman" w:cs="Times New Roman"/>
          <w:sz w:val="24"/>
          <w:szCs w:val="24"/>
        </w:rPr>
        <w:t xml:space="preserve"> (2010) on the patterns of missingness within the 2006-2008 survey panel indicates that more complex questions tend to attract higher percentages of missingness, confirmed by the completeness of demographic variables such as race (99.51%) and sex (99.31%) in our own dataset.</w:t>
      </w:r>
    </w:p>
    <w:p w14:paraId="7340D50F" w14:textId="29B7D00F" w:rsidR="00D73CAD" w:rsidRDefault="00E15049" w:rsidP="008B4900">
      <w:pPr>
        <w:rPr>
          <w:rFonts w:ascii="Times New Roman" w:hAnsi="Times New Roman" w:cs="Times New Roman"/>
          <w:sz w:val="24"/>
          <w:szCs w:val="24"/>
        </w:rPr>
      </w:pPr>
      <w:r>
        <w:rPr>
          <w:rFonts w:ascii="Times New Roman" w:hAnsi="Times New Roman" w:cs="Times New Roman"/>
          <w:sz w:val="24"/>
          <w:szCs w:val="24"/>
        </w:rPr>
        <w:br w:type="page"/>
      </w:r>
    </w:p>
    <w:p w14:paraId="0C1E1628" w14:textId="53257696" w:rsidR="003A69DB" w:rsidRDefault="003A69DB" w:rsidP="003A69D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398A93B"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American National Election Studies. (2022). </w:t>
      </w:r>
      <w:r w:rsidRPr="00E15049">
        <w:rPr>
          <w:rFonts w:ascii="Times New Roman" w:hAnsi="Times New Roman" w:cs="Times New Roman"/>
          <w:i/>
          <w:iCs/>
          <w:sz w:val="24"/>
          <w:szCs w:val="24"/>
        </w:rPr>
        <w:t>ANES-GSS 2020 Joint Study </w:t>
      </w:r>
      <w:r w:rsidRPr="00E15049">
        <w:rPr>
          <w:rFonts w:ascii="Times New Roman" w:hAnsi="Times New Roman" w:cs="Times New Roman"/>
          <w:sz w:val="24"/>
          <w:szCs w:val="24"/>
        </w:rPr>
        <w:t>[dataset and documentation]. April 8, 2022 version. </w:t>
      </w:r>
      <w:hyperlink r:id="rId12" w:history="1">
        <w:r w:rsidRPr="00E15049">
          <w:rPr>
            <w:rStyle w:val="Hyperlink"/>
            <w:rFonts w:ascii="Times New Roman" w:hAnsi="Times New Roman" w:cs="Times New Roman"/>
            <w:sz w:val="24"/>
            <w:szCs w:val="24"/>
          </w:rPr>
          <w:t>www.electionstudies.org</w:t>
        </w:r>
      </w:hyperlink>
    </w:p>
    <w:p w14:paraId="22A118F9"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Baetschmann</w:t>
      </w:r>
      <w:proofErr w:type="spellEnd"/>
      <w:r w:rsidRPr="00E15049">
        <w:rPr>
          <w:rFonts w:ascii="Times New Roman" w:hAnsi="Times New Roman" w:cs="Times New Roman"/>
          <w:sz w:val="24"/>
          <w:szCs w:val="24"/>
        </w:rPr>
        <w:t xml:space="preserve">, G., Ballantyne, A., Staub, K. E., &amp; Winkelmann, R. (2020). </w:t>
      </w:r>
      <w:proofErr w:type="spellStart"/>
      <w:r w:rsidRPr="00E15049">
        <w:rPr>
          <w:rFonts w:ascii="Times New Roman" w:hAnsi="Times New Roman" w:cs="Times New Roman"/>
          <w:sz w:val="24"/>
          <w:szCs w:val="24"/>
        </w:rPr>
        <w:t>feologit</w:t>
      </w:r>
      <w:proofErr w:type="spellEnd"/>
      <w:r w:rsidRPr="00E15049">
        <w:rPr>
          <w:rFonts w:ascii="Times New Roman" w:hAnsi="Times New Roman" w:cs="Times New Roman"/>
          <w:sz w:val="24"/>
          <w:szCs w:val="24"/>
        </w:rPr>
        <w:t>: A new command for fitting fixed-effects ordered logit models. </w:t>
      </w:r>
      <w:r w:rsidRPr="00E15049">
        <w:rPr>
          <w:rFonts w:ascii="Times New Roman" w:hAnsi="Times New Roman" w:cs="Times New Roman"/>
          <w:i/>
          <w:iCs/>
          <w:sz w:val="24"/>
          <w:szCs w:val="24"/>
        </w:rPr>
        <w:t>The Stata Journal</w:t>
      </w:r>
      <w:r w:rsidRPr="00E15049">
        <w:rPr>
          <w:rFonts w:ascii="Times New Roman" w:hAnsi="Times New Roman" w:cs="Times New Roman"/>
          <w:sz w:val="24"/>
          <w:szCs w:val="24"/>
        </w:rPr>
        <w:t>, </w:t>
      </w:r>
      <w:r w:rsidRPr="00E15049">
        <w:rPr>
          <w:rFonts w:ascii="Times New Roman" w:hAnsi="Times New Roman" w:cs="Times New Roman"/>
          <w:i/>
          <w:iCs/>
          <w:sz w:val="24"/>
          <w:szCs w:val="24"/>
        </w:rPr>
        <w:t>20</w:t>
      </w:r>
      <w:r w:rsidRPr="00E15049">
        <w:rPr>
          <w:rFonts w:ascii="Times New Roman" w:hAnsi="Times New Roman" w:cs="Times New Roman"/>
          <w:sz w:val="24"/>
          <w:szCs w:val="24"/>
        </w:rPr>
        <w:t>(2), 253-275.</w:t>
      </w:r>
    </w:p>
    <w:p w14:paraId="1947C873"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Baetschmann</w:t>
      </w:r>
      <w:proofErr w:type="spellEnd"/>
      <w:r w:rsidRPr="00E15049">
        <w:rPr>
          <w:rFonts w:ascii="Times New Roman" w:hAnsi="Times New Roman" w:cs="Times New Roman"/>
          <w:sz w:val="24"/>
          <w:szCs w:val="24"/>
        </w:rPr>
        <w:t>, G., Staub, K. E., &amp; Winkelmann, R. (2015). Consistent estimation of the fixed effects ordered logit model. </w:t>
      </w:r>
      <w:r w:rsidRPr="00E15049">
        <w:rPr>
          <w:rFonts w:ascii="Times New Roman" w:hAnsi="Times New Roman" w:cs="Times New Roman"/>
          <w:i/>
          <w:iCs/>
          <w:sz w:val="24"/>
          <w:szCs w:val="24"/>
        </w:rPr>
        <w:t>Journal of the Royal Statistical Society: Series A (Statistics in Society)</w:t>
      </w:r>
      <w:r w:rsidRPr="00E15049">
        <w:rPr>
          <w:rFonts w:ascii="Times New Roman" w:hAnsi="Times New Roman" w:cs="Times New Roman"/>
          <w:sz w:val="24"/>
          <w:szCs w:val="24"/>
        </w:rPr>
        <w:t>, </w:t>
      </w:r>
      <w:r w:rsidRPr="00E15049">
        <w:rPr>
          <w:rFonts w:ascii="Times New Roman" w:hAnsi="Times New Roman" w:cs="Times New Roman"/>
          <w:i/>
          <w:iCs/>
          <w:sz w:val="24"/>
          <w:szCs w:val="24"/>
        </w:rPr>
        <w:t>178</w:t>
      </w:r>
      <w:r w:rsidRPr="00E15049">
        <w:rPr>
          <w:rFonts w:ascii="Times New Roman" w:hAnsi="Times New Roman" w:cs="Times New Roman"/>
          <w:sz w:val="24"/>
          <w:szCs w:val="24"/>
        </w:rPr>
        <w:t>(3), 685-703.</w:t>
      </w:r>
    </w:p>
    <w:p w14:paraId="71E19BE5"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lang w:val="it-IT"/>
        </w:rPr>
        <w:t xml:space="preserve">Bianchi, E. C., &amp; </w:t>
      </w:r>
      <w:proofErr w:type="spellStart"/>
      <w:r w:rsidRPr="00E15049">
        <w:rPr>
          <w:rFonts w:ascii="Times New Roman" w:hAnsi="Times New Roman" w:cs="Times New Roman"/>
          <w:sz w:val="24"/>
          <w:szCs w:val="24"/>
          <w:lang w:val="it-IT"/>
        </w:rPr>
        <w:t>Vohs</w:t>
      </w:r>
      <w:proofErr w:type="spellEnd"/>
      <w:r w:rsidRPr="00E15049">
        <w:rPr>
          <w:rFonts w:ascii="Times New Roman" w:hAnsi="Times New Roman" w:cs="Times New Roman"/>
          <w:sz w:val="24"/>
          <w:szCs w:val="24"/>
          <w:lang w:val="it-IT"/>
        </w:rPr>
        <w:t xml:space="preserve">, K. D. (2016). </w:t>
      </w:r>
      <w:r w:rsidRPr="00E15049">
        <w:rPr>
          <w:rFonts w:ascii="Times New Roman" w:hAnsi="Times New Roman" w:cs="Times New Roman"/>
          <w:sz w:val="24"/>
          <w:szCs w:val="24"/>
        </w:rPr>
        <w:t>Social class and social worlds: Income predicts the frequency and nature of social contact. </w:t>
      </w:r>
      <w:r w:rsidRPr="00E15049">
        <w:rPr>
          <w:rFonts w:ascii="Times New Roman" w:hAnsi="Times New Roman" w:cs="Times New Roman"/>
          <w:i/>
          <w:iCs/>
          <w:sz w:val="24"/>
          <w:szCs w:val="24"/>
        </w:rPr>
        <w:t>Social Psychological and Personality Science</w:t>
      </w:r>
      <w:r w:rsidRPr="00E15049">
        <w:rPr>
          <w:rFonts w:ascii="Times New Roman" w:hAnsi="Times New Roman" w:cs="Times New Roman"/>
          <w:sz w:val="24"/>
          <w:szCs w:val="24"/>
        </w:rPr>
        <w:t>, </w:t>
      </w:r>
      <w:r w:rsidRPr="00E15049">
        <w:rPr>
          <w:rFonts w:ascii="Times New Roman" w:hAnsi="Times New Roman" w:cs="Times New Roman"/>
          <w:i/>
          <w:iCs/>
          <w:sz w:val="24"/>
          <w:szCs w:val="24"/>
        </w:rPr>
        <w:t>7</w:t>
      </w:r>
      <w:r w:rsidRPr="00E15049">
        <w:rPr>
          <w:rFonts w:ascii="Times New Roman" w:hAnsi="Times New Roman" w:cs="Times New Roman"/>
          <w:sz w:val="24"/>
          <w:szCs w:val="24"/>
        </w:rPr>
        <w:t>(5), 479-486.</w:t>
      </w:r>
    </w:p>
    <w:p w14:paraId="7726A244"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Carl, N., &amp; </w:t>
      </w:r>
      <w:proofErr w:type="spellStart"/>
      <w:r w:rsidRPr="00E15049">
        <w:rPr>
          <w:rFonts w:ascii="Times New Roman" w:hAnsi="Times New Roman" w:cs="Times New Roman"/>
          <w:sz w:val="24"/>
          <w:szCs w:val="24"/>
        </w:rPr>
        <w:t>Billari</w:t>
      </w:r>
      <w:proofErr w:type="spellEnd"/>
      <w:r w:rsidRPr="00E15049">
        <w:rPr>
          <w:rFonts w:ascii="Times New Roman" w:hAnsi="Times New Roman" w:cs="Times New Roman"/>
          <w:sz w:val="24"/>
          <w:szCs w:val="24"/>
        </w:rPr>
        <w:t>, F. C. (2014). Generalized trust and intelligence in the United States. </w:t>
      </w:r>
      <w:proofErr w:type="spellStart"/>
      <w:r w:rsidRPr="00E15049">
        <w:rPr>
          <w:rFonts w:ascii="Times New Roman" w:hAnsi="Times New Roman" w:cs="Times New Roman"/>
          <w:i/>
          <w:iCs/>
          <w:sz w:val="24"/>
          <w:szCs w:val="24"/>
        </w:rPr>
        <w:t>PloS</w:t>
      </w:r>
      <w:proofErr w:type="spellEnd"/>
      <w:r w:rsidRPr="00E15049">
        <w:rPr>
          <w:rFonts w:ascii="Times New Roman" w:hAnsi="Times New Roman" w:cs="Times New Roman"/>
          <w:i/>
          <w:iCs/>
          <w:sz w:val="24"/>
          <w:szCs w:val="24"/>
        </w:rPr>
        <w:t xml:space="preserve"> one</w:t>
      </w:r>
      <w:r w:rsidRPr="00E15049">
        <w:rPr>
          <w:rFonts w:ascii="Times New Roman" w:hAnsi="Times New Roman" w:cs="Times New Roman"/>
          <w:sz w:val="24"/>
          <w:szCs w:val="24"/>
        </w:rPr>
        <w:t>, </w:t>
      </w:r>
      <w:r w:rsidRPr="00E15049">
        <w:rPr>
          <w:rFonts w:ascii="Times New Roman" w:hAnsi="Times New Roman" w:cs="Times New Roman"/>
          <w:i/>
          <w:iCs/>
          <w:sz w:val="24"/>
          <w:szCs w:val="24"/>
        </w:rPr>
        <w:t>9</w:t>
      </w:r>
      <w:r w:rsidRPr="00E15049">
        <w:rPr>
          <w:rFonts w:ascii="Times New Roman" w:hAnsi="Times New Roman" w:cs="Times New Roman"/>
          <w:sz w:val="24"/>
          <w:szCs w:val="24"/>
        </w:rPr>
        <w:t>(3), e91786.</w:t>
      </w:r>
    </w:p>
    <w:p w14:paraId="202BF122"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Cham, H., </w:t>
      </w:r>
      <w:proofErr w:type="spellStart"/>
      <w:r w:rsidRPr="00E15049">
        <w:rPr>
          <w:rFonts w:ascii="Times New Roman" w:hAnsi="Times New Roman" w:cs="Times New Roman"/>
          <w:sz w:val="24"/>
          <w:szCs w:val="24"/>
        </w:rPr>
        <w:t>Reshetnyak</w:t>
      </w:r>
      <w:proofErr w:type="spellEnd"/>
      <w:r w:rsidRPr="00E15049">
        <w:rPr>
          <w:rFonts w:ascii="Times New Roman" w:hAnsi="Times New Roman" w:cs="Times New Roman"/>
          <w:sz w:val="24"/>
          <w:szCs w:val="24"/>
        </w:rPr>
        <w:t>, E., Rosenfeld, B., &amp; Breitbart, W. (2017). Full information maximum likelihood estimation for latent variable interactions with incomplete indicators. </w:t>
      </w:r>
      <w:r w:rsidRPr="00E15049">
        <w:rPr>
          <w:rFonts w:ascii="Times New Roman" w:hAnsi="Times New Roman" w:cs="Times New Roman"/>
          <w:i/>
          <w:iCs/>
          <w:sz w:val="24"/>
          <w:szCs w:val="24"/>
        </w:rPr>
        <w:t>Multivariate behavioral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52</w:t>
      </w:r>
      <w:r w:rsidRPr="00E15049">
        <w:rPr>
          <w:rFonts w:ascii="Times New Roman" w:hAnsi="Times New Roman" w:cs="Times New Roman"/>
          <w:sz w:val="24"/>
          <w:szCs w:val="24"/>
        </w:rPr>
        <w:t>(1), 12-30.</w:t>
      </w:r>
    </w:p>
    <w:p w14:paraId="50CE6484"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Chopik</w:t>
      </w:r>
      <w:proofErr w:type="spellEnd"/>
      <w:r w:rsidRPr="00E15049">
        <w:rPr>
          <w:rFonts w:ascii="Times New Roman" w:hAnsi="Times New Roman" w:cs="Times New Roman"/>
          <w:sz w:val="24"/>
          <w:szCs w:val="24"/>
        </w:rPr>
        <w:t>, W. J. (2016). The benefits of social technology use among older adults are mediated by reduced loneliness. </w:t>
      </w:r>
      <w:r w:rsidRPr="00E15049">
        <w:rPr>
          <w:rFonts w:ascii="Times New Roman" w:hAnsi="Times New Roman" w:cs="Times New Roman"/>
          <w:i/>
          <w:iCs/>
          <w:sz w:val="24"/>
          <w:szCs w:val="24"/>
        </w:rPr>
        <w:t>Cyberpsychology, Behavior, and Social Networking</w:t>
      </w:r>
      <w:r w:rsidRPr="00E15049">
        <w:rPr>
          <w:rFonts w:ascii="Times New Roman" w:hAnsi="Times New Roman" w:cs="Times New Roman"/>
          <w:sz w:val="24"/>
          <w:szCs w:val="24"/>
        </w:rPr>
        <w:t>, </w:t>
      </w:r>
      <w:r w:rsidRPr="00E15049">
        <w:rPr>
          <w:rFonts w:ascii="Times New Roman" w:hAnsi="Times New Roman" w:cs="Times New Roman"/>
          <w:i/>
          <w:iCs/>
          <w:sz w:val="24"/>
          <w:szCs w:val="24"/>
        </w:rPr>
        <w:t>19</w:t>
      </w:r>
      <w:r w:rsidRPr="00E15049">
        <w:rPr>
          <w:rFonts w:ascii="Times New Roman" w:hAnsi="Times New Roman" w:cs="Times New Roman"/>
          <w:sz w:val="24"/>
          <w:szCs w:val="24"/>
        </w:rPr>
        <w:t>(9), 551-556.</w:t>
      </w:r>
    </w:p>
    <w:p w14:paraId="18F2FA84"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lastRenderedPageBreak/>
        <w:t>Davern</w:t>
      </w:r>
      <w:proofErr w:type="spellEnd"/>
      <w:r w:rsidRPr="00E15049">
        <w:rPr>
          <w:rFonts w:ascii="Times New Roman" w:hAnsi="Times New Roman" w:cs="Times New Roman"/>
          <w:sz w:val="24"/>
          <w:szCs w:val="24"/>
        </w:rPr>
        <w:t xml:space="preserve">, M., Bautista, R., Freese, J., Morgan, S. L., &amp; Smith, T. W. (Release 1a, 2022, April). General Social Survey Panel Data (2016-2020). </w:t>
      </w:r>
      <w:hyperlink r:id="rId13" w:history="1">
        <w:r w:rsidRPr="00E15049">
          <w:rPr>
            <w:rStyle w:val="Hyperlink"/>
            <w:rFonts w:ascii="Times New Roman" w:hAnsi="Times New Roman" w:cs="Times New Roman"/>
            <w:sz w:val="24"/>
            <w:szCs w:val="24"/>
          </w:rPr>
          <w:t>https://doi.org/10.17605/OSF.IO/HACZV</w:t>
        </w:r>
      </w:hyperlink>
    </w:p>
    <w:p w14:paraId="3C815645"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Dunbar, R. I. (2021). Religiosity and religious attendance as factors in wellbeing and social engagement. </w:t>
      </w:r>
      <w:r w:rsidRPr="00E15049">
        <w:rPr>
          <w:rFonts w:ascii="Times New Roman" w:hAnsi="Times New Roman" w:cs="Times New Roman"/>
          <w:i/>
          <w:iCs/>
          <w:sz w:val="24"/>
          <w:szCs w:val="24"/>
        </w:rPr>
        <w:t>Religion, Brain &amp; Behavior</w:t>
      </w:r>
      <w:r w:rsidRPr="00E15049">
        <w:rPr>
          <w:rFonts w:ascii="Times New Roman" w:hAnsi="Times New Roman" w:cs="Times New Roman"/>
          <w:sz w:val="24"/>
          <w:szCs w:val="24"/>
        </w:rPr>
        <w:t>, </w:t>
      </w:r>
      <w:r w:rsidRPr="00E15049">
        <w:rPr>
          <w:rFonts w:ascii="Times New Roman" w:hAnsi="Times New Roman" w:cs="Times New Roman"/>
          <w:i/>
          <w:iCs/>
          <w:sz w:val="24"/>
          <w:szCs w:val="24"/>
        </w:rPr>
        <w:t>11</w:t>
      </w:r>
      <w:r w:rsidRPr="00E15049">
        <w:rPr>
          <w:rFonts w:ascii="Times New Roman" w:hAnsi="Times New Roman" w:cs="Times New Roman"/>
          <w:sz w:val="24"/>
          <w:szCs w:val="24"/>
        </w:rPr>
        <w:t>(1), 17-26.</w:t>
      </w:r>
    </w:p>
    <w:p w14:paraId="48D7775F"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Enders, C. K., &amp; </w:t>
      </w:r>
      <w:proofErr w:type="spellStart"/>
      <w:r w:rsidRPr="00E15049">
        <w:rPr>
          <w:rFonts w:ascii="Times New Roman" w:hAnsi="Times New Roman" w:cs="Times New Roman"/>
          <w:sz w:val="24"/>
          <w:szCs w:val="24"/>
        </w:rPr>
        <w:t>Bandalos</w:t>
      </w:r>
      <w:proofErr w:type="spellEnd"/>
      <w:r w:rsidRPr="00E15049">
        <w:rPr>
          <w:rFonts w:ascii="Times New Roman" w:hAnsi="Times New Roman" w:cs="Times New Roman"/>
          <w:sz w:val="24"/>
          <w:szCs w:val="24"/>
        </w:rPr>
        <w:t>, D. L. (2001). The relative performance of full information maximum likelihood estimation for missing data in structural equation models. </w:t>
      </w:r>
      <w:r w:rsidRPr="00E15049">
        <w:rPr>
          <w:rFonts w:ascii="Times New Roman" w:hAnsi="Times New Roman" w:cs="Times New Roman"/>
          <w:i/>
          <w:iCs/>
          <w:sz w:val="24"/>
          <w:szCs w:val="24"/>
        </w:rPr>
        <w:t>Structural equation modeling</w:t>
      </w:r>
      <w:r w:rsidRPr="00E15049">
        <w:rPr>
          <w:rFonts w:ascii="Times New Roman" w:hAnsi="Times New Roman" w:cs="Times New Roman"/>
          <w:sz w:val="24"/>
          <w:szCs w:val="24"/>
        </w:rPr>
        <w:t>, </w:t>
      </w:r>
      <w:r w:rsidRPr="00E15049">
        <w:rPr>
          <w:rFonts w:ascii="Times New Roman" w:hAnsi="Times New Roman" w:cs="Times New Roman"/>
          <w:i/>
          <w:iCs/>
          <w:sz w:val="24"/>
          <w:szCs w:val="24"/>
        </w:rPr>
        <w:t>8</w:t>
      </w:r>
      <w:r w:rsidRPr="00E15049">
        <w:rPr>
          <w:rFonts w:ascii="Times New Roman" w:hAnsi="Times New Roman" w:cs="Times New Roman"/>
          <w:sz w:val="24"/>
          <w:szCs w:val="24"/>
        </w:rPr>
        <w:t>(3), 430-457.</w:t>
      </w:r>
    </w:p>
    <w:p w14:paraId="0D0B5D58"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Fawcett, B., &amp; </w:t>
      </w:r>
      <w:proofErr w:type="spellStart"/>
      <w:r w:rsidRPr="00E15049">
        <w:rPr>
          <w:rFonts w:ascii="Times New Roman" w:hAnsi="Times New Roman" w:cs="Times New Roman"/>
          <w:sz w:val="24"/>
          <w:szCs w:val="24"/>
        </w:rPr>
        <w:t>Karastoyanova</w:t>
      </w:r>
      <w:proofErr w:type="spellEnd"/>
      <w:r w:rsidRPr="00E15049">
        <w:rPr>
          <w:rFonts w:ascii="Times New Roman" w:hAnsi="Times New Roman" w:cs="Times New Roman"/>
          <w:sz w:val="24"/>
          <w:szCs w:val="24"/>
        </w:rPr>
        <w:t xml:space="preserve">, K. (2022). Older people, loneliness, social isolation and technological mitigations: </w:t>
      </w:r>
      <w:proofErr w:type="spellStart"/>
      <w:r w:rsidRPr="00E15049">
        <w:rPr>
          <w:rFonts w:ascii="Times New Roman" w:hAnsi="Times New Roman" w:cs="Times New Roman"/>
          <w:sz w:val="24"/>
          <w:szCs w:val="24"/>
        </w:rPr>
        <w:t>utilising</w:t>
      </w:r>
      <w:proofErr w:type="spellEnd"/>
      <w:r w:rsidRPr="00E15049">
        <w:rPr>
          <w:rFonts w:ascii="Times New Roman" w:hAnsi="Times New Roman" w:cs="Times New Roman"/>
          <w:sz w:val="24"/>
          <w:szCs w:val="24"/>
        </w:rPr>
        <w:t xml:space="preserve"> experiences of the Covid-19 pandemic as we move forward. </w:t>
      </w:r>
      <w:r w:rsidRPr="00E15049">
        <w:rPr>
          <w:rFonts w:ascii="Times New Roman" w:hAnsi="Times New Roman" w:cs="Times New Roman"/>
          <w:i/>
          <w:iCs/>
          <w:sz w:val="24"/>
          <w:szCs w:val="24"/>
        </w:rPr>
        <w:t>The British Journal of Social Work</w:t>
      </w:r>
      <w:r w:rsidRPr="00E15049">
        <w:rPr>
          <w:rFonts w:ascii="Times New Roman" w:hAnsi="Times New Roman" w:cs="Times New Roman"/>
          <w:sz w:val="24"/>
          <w:szCs w:val="24"/>
        </w:rPr>
        <w:t>.</w:t>
      </w:r>
    </w:p>
    <w:p w14:paraId="0808A6AE"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Filiposka</w:t>
      </w:r>
      <w:proofErr w:type="spellEnd"/>
      <w:r w:rsidRPr="00E15049">
        <w:rPr>
          <w:rFonts w:ascii="Times New Roman" w:hAnsi="Times New Roman" w:cs="Times New Roman"/>
          <w:sz w:val="24"/>
          <w:szCs w:val="24"/>
        </w:rPr>
        <w:t xml:space="preserve">, S., </w:t>
      </w:r>
      <w:proofErr w:type="spellStart"/>
      <w:r w:rsidRPr="00E15049">
        <w:rPr>
          <w:rFonts w:ascii="Times New Roman" w:hAnsi="Times New Roman" w:cs="Times New Roman"/>
          <w:sz w:val="24"/>
          <w:szCs w:val="24"/>
        </w:rPr>
        <w:t>Gajduk</w:t>
      </w:r>
      <w:proofErr w:type="spellEnd"/>
      <w:r w:rsidRPr="00E15049">
        <w:rPr>
          <w:rFonts w:ascii="Times New Roman" w:hAnsi="Times New Roman" w:cs="Times New Roman"/>
          <w:sz w:val="24"/>
          <w:szCs w:val="24"/>
        </w:rPr>
        <w:t xml:space="preserve">, A., Dimitrova, T., &amp; </w:t>
      </w:r>
      <w:proofErr w:type="spellStart"/>
      <w:r w:rsidRPr="00E15049">
        <w:rPr>
          <w:rFonts w:ascii="Times New Roman" w:hAnsi="Times New Roman" w:cs="Times New Roman"/>
          <w:sz w:val="24"/>
          <w:szCs w:val="24"/>
        </w:rPr>
        <w:t>Kocarev</w:t>
      </w:r>
      <w:proofErr w:type="spellEnd"/>
      <w:r w:rsidRPr="00E15049">
        <w:rPr>
          <w:rFonts w:ascii="Times New Roman" w:hAnsi="Times New Roman" w:cs="Times New Roman"/>
          <w:sz w:val="24"/>
          <w:szCs w:val="24"/>
        </w:rPr>
        <w:t>, L. (2017). Bridging online and offline social networks: Multiplex analysis. </w:t>
      </w:r>
      <w:proofErr w:type="spellStart"/>
      <w:r w:rsidRPr="00E15049">
        <w:rPr>
          <w:rFonts w:ascii="Times New Roman" w:hAnsi="Times New Roman" w:cs="Times New Roman"/>
          <w:i/>
          <w:iCs/>
          <w:sz w:val="24"/>
          <w:szCs w:val="24"/>
        </w:rPr>
        <w:t>Physica</w:t>
      </w:r>
      <w:proofErr w:type="spellEnd"/>
      <w:r w:rsidRPr="00E15049">
        <w:rPr>
          <w:rFonts w:ascii="Times New Roman" w:hAnsi="Times New Roman" w:cs="Times New Roman"/>
          <w:i/>
          <w:iCs/>
          <w:sz w:val="24"/>
          <w:szCs w:val="24"/>
        </w:rPr>
        <w:t xml:space="preserve"> A: Statistical Mechanics and its Applications</w:t>
      </w:r>
      <w:r w:rsidRPr="00E15049">
        <w:rPr>
          <w:rFonts w:ascii="Times New Roman" w:hAnsi="Times New Roman" w:cs="Times New Roman"/>
          <w:sz w:val="24"/>
          <w:szCs w:val="24"/>
        </w:rPr>
        <w:t>, </w:t>
      </w:r>
      <w:r w:rsidRPr="00E15049">
        <w:rPr>
          <w:rFonts w:ascii="Times New Roman" w:hAnsi="Times New Roman" w:cs="Times New Roman"/>
          <w:i/>
          <w:iCs/>
          <w:sz w:val="24"/>
          <w:szCs w:val="24"/>
        </w:rPr>
        <w:t>471</w:t>
      </w:r>
      <w:r w:rsidRPr="00E15049">
        <w:rPr>
          <w:rFonts w:ascii="Times New Roman" w:hAnsi="Times New Roman" w:cs="Times New Roman"/>
          <w:sz w:val="24"/>
          <w:szCs w:val="24"/>
        </w:rPr>
        <w:t>, 825-836.</w:t>
      </w:r>
    </w:p>
    <w:p w14:paraId="4EEF0D0B"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Glanville, J. L., Andersson, M. A., &amp; Paxton, P. (2013). Do social connections create trust? An examination using new longitudinal data. </w:t>
      </w:r>
      <w:r w:rsidRPr="00E15049">
        <w:rPr>
          <w:rFonts w:ascii="Times New Roman" w:hAnsi="Times New Roman" w:cs="Times New Roman"/>
          <w:i/>
          <w:iCs/>
          <w:sz w:val="24"/>
          <w:szCs w:val="24"/>
        </w:rPr>
        <w:t>Social Forces</w:t>
      </w:r>
      <w:r w:rsidRPr="00E15049">
        <w:rPr>
          <w:rFonts w:ascii="Times New Roman" w:hAnsi="Times New Roman" w:cs="Times New Roman"/>
          <w:sz w:val="24"/>
          <w:szCs w:val="24"/>
        </w:rPr>
        <w:t>, </w:t>
      </w:r>
      <w:r w:rsidRPr="00E15049">
        <w:rPr>
          <w:rFonts w:ascii="Times New Roman" w:hAnsi="Times New Roman" w:cs="Times New Roman"/>
          <w:i/>
          <w:iCs/>
          <w:sz w:val="24"/>
          <w:szCs w:val="24"/>
        </w:rPr>
        <w:t>92</w:t>
      </w:r>
      <w:r w:rsidRPr="00E15049">
        <w:rPr>
          <w:rFonts w:ascii="Times New Roman" w:hAnsi="Times New Roman" w:cs="Times New Roman"/>
          <w:sz w:val="24"/>
          <w:szCs w:val="24"/>
        </w:rPr>
        <w:t>(2), 545-562.</w:t>
      </w:r>
    </w:p>
    <w:p w14:paraId="43D442CD"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Hastings, O. P. (2018). Less equal, less trusting? Longitudinal and cross-sectional effects of income inequality on trust in US States, 1973–2012. </w:t>
      </w:r>
      <w:r w:rsidRPr="00E15049">
        <w:rPr>
          <w:rFonts w:ascii="Times New Roman" w:hAnsi="Times New Roman" w:cs="Times New Roman"/>
          <w:i/>
          <w:iCs/>
          <w:sz w:val="24"/>
          <w:szCs w:val="24"/>
        </w:rPr>
        <w:t>Social Science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74</w:t>
      </w:r>
      <w:r w:rsidRPr="00E15049">
        <w:rPr>
          <w:rFonts w:ascii="Times New Roman" w:hAnsi="Times New Roman" w:cs="Times New Roman"/>
          <w:sz w:val="24"/>
          <w:szCs w:val="24"/>
        </w:rPr>
        <w:t>, 77-95.</w:t>
      </w:r>
    </w:p>
    <w:p w14:paraId="41138A37"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Holt-</w:t>
      </w:r>
      <w:proofErr w:type="spellStart"/>
      <w:r w:rsidRPr="00E15049">
        <w:rPr>
          <w:rFonts w:ascii="Times New Roman" w:hAnsi="Times New Roman" w:cs="Times New Roman"/>
          <w:sz w:val="24"/>
          <w:szCs w:val="24"/>
        </w:rPr>
        <w:t>Lunstad</w:t>
      </w:r>
      <w:proofErr w:type="spellEnd"/>
      <w:r w:rsidRPr="00E15049">
        <w:rPr>
          <w:rFonts w:ascii="Times New Roman" w:hAnsi="Times New Roman" w:cs="Times New Roman"/>
          <w:sz w:val="24"/>
          <w:szCs w:val="24"/>
        </w:rPr>
        <w:t>, J., &amp; Steptoe, A. (2022). Social isolation: An underappreciated determinant of physical health. </w:t>
      </w:r>
      <w:r w:rsidRPr="00E15049">
        <w:rPr>
          <w:rFonts w:ascii="Times New Roman" w:hAnsi="Times New Roman" w:cs="Times New Roman"/>
          <w:i/>
          <w:iCs/>
          <w:sz w:val="24"/>
          <w:szCs w:val="24"/>
        </w:rPr>
        <w:t>Current Opinion in Psychology</w:t>
      </w:r>
      <w:r w:rsidRPr="00E15049">
        <w:rPr>
          <w:rFonts w:ascii="Times New Roman" w:hAnsi="Times New Roman" w:cs="Times New Roman"/>
          <w:sz w:val="24"/>
          <w:szCs w:val="24"/>
        </w:rPr>
        <w:t>, </w:t>
      </w:r>
      <w:r w:rsidRPr="00E15049">
        <w:rPr>
          <w:rFonts w:ascii="Times New Roman" w:hAnsi="Times New Roman" w:cs="Times New Roman"/>
          <w:i/>
          <w:iCs/>
          <w:sz w:val="24"/>
          <w:szCs w:val="24"/>
        </w:rPr>
        <w:t>43</w:t>
      </w:r>
      <w:r w:rsidRPr="00E15049">
        <w:rPr>
          <w:rFonts w:ascii="Times New Roman" w:hAnsi="Times New Roman" w:cs="Times New Roman"/>
          <w:sz w:val="24"/>
          <w:szCs w:val="24"/>
        </w:rPr>
        <w:t>, 232-237.</w:t>
      </w:r>
    </w:p>
    <w:p w14:paraId="25AA2E5B"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lastRenderedPageBreak/>
        <w:t>Hout</w:t>
      </w:r>
      <w:proofErr w:type="spellEnd"/>
      <w:r w:rsidRPr="00E15049">
        <w:rPr>
          <w:rFonts w:ascii="Times New Roman" w:hAnsi="Times New Roman" w:cs="Times New Roman"/>
          <w:sz w:val="24"/>
          <w:szCs w:val="24"/>
        </w:rPr>
        <w:t>, M. (2016). Money and morale: Growing inequality affects how Americans view themselves and others. </w:t>
      </w:r>
      <w:r w:rsidRPr="00E15049">
        <w:rPr>
          <w:rFonts w:ascii="Times New Roman" w:hAnsi="Times New Roman" w:cs="Times New Roman"/>
          <w:i/>
          <w:iCs/>
          <w:sz w:val="24"/>
          <w:szCs w:val="24"/>
        </w:rPr>
        <w:t>The ANNALS of the American Academy of Political and Social Science</w:t>
      </w:r>
      <w:r w:rsidRPr="00E15049">
        <w:rPr>
          <w:rFonts w:ascii="Times New Roman" w:hAnsi="Times New Roman" w:cs="Times New Roman"/>
          <w:sz w:val="24"/>
          <w:szCs w:val="24"/>
        </w:rPr>
        <w:t>, </w:t>
      </w:r>
      <w:r w:rsidRPr="00E15049">
        <w:rPr>
          <w:rFonts w:ascii="Times New Roman" w:hAnsi="Times New Roman" w:cs="Times New Roman"/>
          <w:i/>
          <w:iCs/>
          <w:sz w:val="24"/>
          <w:szCs w:val="24"/>
        </w:rPr>
        <w:t>663</w:t>
      </w:r>
      <w:r w:rsidRPr="00E15049">
        <w:rPr>
          <w:rFonts w:ascii="Times New Roman" w:hAnsi="Times New Roman" w:cs="Times New Roman"/>
          <w:sz w:val="24"/>
          <w:szCs w:val="24"/>
        </w:rPr>
        <w:t>(1), 204-228.</w:t>
      </w:r>
    </w:p>
    <w:p w14:paraId="0CC132C0"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Howell, D. (July 14, 2022). The American National Election Studies (ANES) awarded $14 million to study 2024 elections. </w:t>
      </w:r>
      <w:r w:rsidRPr="00E15049">
        <w:rPr>
          <w:rFonts w:ascii="Times New Roman" w:hAnsi="Times New Roman" w:cs="Times New Roman"/>
          <w:i/>
          <w:iCs/>
          <w:sz w:val="24"/>
          <w:szCs w:val="24"/>
        </w:rPr>
        <w:t>ANES</w:t>
      </w:r>
      <w:r w:rsidRPr="00E15049">
        <w:rPr>
          <w:rFonts w:ascii="Times New Roman" w:hAnsi="Times New Roman" w:cs="Times New Roman"/>
          <w:sz w:val="24"/>
          <w:szCs w:val="24"/>
        </w:rPr>
        <w:t xml:space="preserve"> [Press Release]. Accessed on November 17, 2022. </w:t>
      </w:r>
      <w:hyperlink r:id="rId14" w:history="1">
        <w:r w:rsidRPr="00E15049">
          <w:rPr>
            <w:rStyle w:val="Hyperlink"/>
            <w:rFonts w:ascii="Times New Roman" w:hAnsi="Times New Roman" w:cs="Times New Roman"/>
            <w:sz w:val="24"/>
            <w:szCs w:val="24"/>
          </w:rPr>
          <w:t>https://electionstudies.org/anes-2024-award/</w:t>
        </w:r>
      </w:hyperlink>
      <w:r w:rsidRPr="00E15049">
        <w:rPr>
          <w:rFonts w:ascii="Times New Roman" w:hAnsi="Times New Roman" w:cs="Times New Roman"/>
          <w:sz w:val="24"/>
          <w:szCs w:val="24"/>
        </w:rPr>
        <w:t xml:space="preserve"> </w:t>
      </w:r>
    </w:p>
    <w:p w14:paraId="6AC4B37C"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Kim, J. H. (2017). Smartphone-mediated communication vs. face-to-face interaction: Two routes to social support and problematic use of smartphone. </w:t>
      </w:r>
      <w:r w:rsidRPr="00E15049">
        <w:rPr>
          <w:rFonts w:ascii="Times New Roman" w:hAnsi="Times New Roman" w:cs="Times New Roman"/>
          <w:i/>
          <w:iCs/>
          <w:sz w:val="24"/>
          <w:szCs w:val="24"/>
        </w:rPr>
        <w:t>Computers in Human Behavior</w:t>
      </w:r>
      <w:r w:rsidRPr="00E15049">
        <w:rPr>
          <w:rFonts w:ascii="Times New Roman" w:hAnsi="Times New Roman" w:cs="Times New Roman"/>
          <w:sz w:val="24"/>
          <w:szCs w:val="24"/>
        </w:rPr>
        <w:t>, </w:t>
      </w:r>
      <w:r w:rsidRPr="00E15049">
        <w:rPr>
          <w:rFonts w:ascii="Times New Roman" w:hAnsi="Times New Roman" w:cs="Times New Roman"/>
          <w:i/>
          <w:iCs/>
          <w:sz w:val="24"/>
          <w:szCs w:val="24"/>
        </w:rPr>
        <w:t>67</w:t>
      </w:r>
      <w:r w:rsidRPr="00E15049">
        <w:rPr>
          <w:rFonts w:ascii="Times New Roman" w:hAnsi="Times New Roman" w:cs="Times New Roman"/>
          <w:sz w:val="24"/>
          <w:szCs w:val="24"/>
        </w:rPr>
        <w:t>, 282-291.</w:t>
      </w:r>
    </w:p>
    <w:p w14:paraId="17267DAE"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Larsen, R. (2011). Missing data imputation versus full information maximum likelihood with second-level dependencies. </w:t>
      </w:r>
      <w:r w:rsidRPr="00E15049">
        <w:rPr>
          <w:rFonts w:ascii="Times New Roman" w:hAnsi="Times New Roman" w:cs="Times New Roman"/>
          <w:i/>
          <w:iCs/>
          <w:sz w:val="24"/>
          <w:szCs w:val="24"/>
        </w:rPr>
        <w:t>Structural Equation Modeling: A Multidisciplinary Journal</w:t>
      </w:r>
      <w:r w:rsidRPr="00E15049">
        <w:rPr>
          <w:rFonts w:ascii="Times New Roman" w:hAnsi="Times New Roman" w:cs="Times New Roman"/>
          <w:sz w:val="24"/>
          <w:szCs w:val="24"/>
        </w:rPr>
        <w:t>, </w:t>
      </w:r>
      <w:r w:rsidRPr="00E15049">
        <w:rPr>
          <w:rFonts w:ascii="Times New Roman" w:hAnsi="Times New Roman" w:cs="Times New Roman"/>
          <w:i/>
          <w:iCs/>
          <w:sz w:val="24"/>
          <w:szCs w:val="24"/>
        </w:rPr>
        <w:t>18</w:t>
      </w:r>
      <w:r w:rsidRPr="00E15049">
        <w:rPr>
          <w:rFonts w:ascii="Times New Roman" w:hAnsi="Times New Roman" w:cs="Times New Roman"/>
          <w:sz w:val="24"/>
          <w:szCs w:val="24"/>
        </w:rPr>
        <w:t>(4), 649-662.</w:t>
      </w:r>
    </w:p>
    <w:p w14:paraId="3AB049C3"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Lee, J., &amp; Lee, H. (2010). The computer-mediated communication network: Exploring the linkage between the online community and social capital. </w:t>
      </w:r>
      <w:r w:rsidRPr="00E15049">
        <w:rPr>
          <w:rFonts w:ascii="Times New Roman" w:hAnsi="Times New Roman" w:cs="Times New Roman"/>
          <w:i/>
          <w:iCs/>
          <w:sz w:val="24"/>
          <w:szCs w:val="24"/>
        </w:rPr>
        <w:t>new media &amp; society</w:t>
      </w:r>
      <w:r w:rsidRPr="00E15049">
        <w:rPr>
          <w:rFonts w:ascii="Times New Roman" w:hAnsi="Times New Roman" w:cs="Times New Roman"/>
          <w:sz w:val="24"/>
          <w:szCs w:val="24"/>
        </w:rPr>
        <w:t>, </w:t>
      </w:r>
      <w:r w:rsidRPr="00E15049">
        <w:rPr>
          <w:rFonts w:ascii="Times New Roman" w:hAnsi="Times New Roman" w:cs="Times New Roman"/>
          <w:i/>
          <w:iCs/>
          <w:sz w:val="24"/>
          <w:szCs w:val="24"/>
        </w:rPr>
        <w:t>12</w:t>
      </w:r>
      <w:r w:rsidRPr="00E15049">
        <w:rPr>
          <w:rFonts w:ascii="Times New Roman" w:hAnsi="Times New Roman" w:cs="Times New Roman"/>
          <w:sz w:val="24"/>
          <w:szCs w:val="24"/>
        </w:rPr>
        <w:t>(5), 711-727.</w:t>
      </w:r>
    </w:p>
    <w:p w14:paraId="180A979B"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Lewis, V. A., MacGregor, C. A., &amp; Putnam, R. D. (2013). Religion, networks, and neighborliness: The impact of religious social networks on civic engagement. </w:t>
      </w:r>
      <w:r w:rsidRPr="00E15049">
        <w:rPr>
          <w:rFonts w:ascii="Times New Roman" w:hAnsi="Times New Roman" w:cs="Times New Roman"/>
          <w:i/>
          <w:iCs/>
          <w:sz w:val="24"/>
          <w:szCs w:val="24"/>
        </w:rPr>
        <w:t>Social science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42</w:t>
      </w:r>
      <w:r w:rsidRPr="00E15049">
        <w:rPr>
          <w:rFonts w:ascii="Times New Roman" w:hAnsi="Times New Roman" w:cs="Times New Roman"/>
          <w:sz w:val="24"/>
          <w:szCs w:val="24"/>
        </w:rPr>
        <w:t>(2), 331-346.</w:t>
      </w:r>
    </w:p>
    <w:p w14:paraId="6966E003"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Lim, C., &amp; Putnam, R. D. (2010). Religion, social networks, and life satisfaction. </w:t>
      </w:r>
      <w:r w:rsidRPr="00E15049">
        <w:rPr>
          <w:rFonts w:ascii="Times New Roman" w:hAnsi="Times New Roman" w:cs="Times New Roman"/>
          <w:i/>
          <w:iCs/>
          <w:sz w:val="24"/>
          <w:szCs w:val="24"/>
        </w:rPr>
        <w:t>American sociological review</w:t>
      </w:r>
      <w:r w:rsidRPr="00E15049">
        <w:rPr>
          <w:rFonts w:ascii="Times New Roman" w:hAnsi="Times New Roman" w:cs="Times New Roman"/>
          <w:sz w:val="24"/>
          <w:szCs w:val="24"/>
        </w:rPr>
        <w:t>, </w:t>
      </w:r>
      <w:r w:rsidRPr="00E15049">
        <w:rPr>
          <w:rFonts w:ascii="Times New Roman" w:hAnsi="Times New Roman" w:cs="Times New Roman"/>
          <w:i/>
          <w:iCs/>
          <w:sz w:val="24"/>
          <w:szCs w:val="24"/>
        </w:rPr>
        <w:t>75</w:t>
      </w:r>
      <w:r w:rsidRPr="00E15049">
        <w:rPr>
          <w:rFonts w:ascii="Times New Roman" w:hAnsi="Times New Roman" w:cs="Times New Roman"/>
          <w:sz w:val="24"/>
          <w:szCs w:val="24"/>
        </w:rPr>
        <w:t>(6), 914-933.</w:t>
      </w:r>
    </w:p>
    <w:p w14:paraId="2AACB09A"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lastRenderedPageBreak/>
        <w:t>Mander</w:t>
      </w:r>
      <w:proofErr w:type="spellEnd"/>
      <w:r w:rsidRPr="00E15049">
        <w:rPr>
          <w:rFonts w:ascii="Times New Roman" w:hAnsi="Times New Roman" w:cs="Times New Roman"/>
          <w:sz w:val="24"/>
          <w:szCs w:val="24"/>
        </w:rPr>
        <w:t xml:space="preserve"> J., Buckle C., &amp; Moran S. (2020). Social: </w:t>
      </w:r>
      <w:proofErr w:type="spellStart"/>
      <w:r w:rsidRPr="00E15049">
        <w:rPr>
          <w:rFonts w:ascii="Times New Roman" w:hAnsi="Times New Roman" w:cs="Times New Roman"/>
          <w:sz w:val="24"/>
          <w:szCs w:val="24"/>
        </w:rPr>
        <w:t>GlobalWebIndex’s</w:t>
      </w:r>
      <w:proofErr w:type="spellEnd"/>
      <w:r w:rsidRPr="00E15049">
        <w:rPr>
          <w:rFonts w:ascii="Times New Roman" w:hAnsi="Times New Roman" w:cs="Times New Roman"/>
          <w:sz w:val="24"/>
          <w:szCs w:val="24"/>
        </w:rPr>
        <w:t xml:space="preserve"> flagship report on the latest trends in social media. </w:t>
      </w:r>
      <w:proofErr w:type="spellStart"/>
      <w:r w:rsidRPr="00E15049">
        <w:rPr>
          <w:rFonts w:ascii="Times New Roman" w:hAnsi="Times New Roman" w:cs="Times New Roman"/>
          <w:i/>
          <w:iCs/>
          <w:sz w:val="24"/>
          <w:szCs w:val="24"/>
        </w:rPr>
        <w:t>GlobalWebIndex</w:t>
      </w:r>
      <w:proofErr w:type="spellEnd"/>
      <w:r w:rsidRPr="00E15049">
        <w:rPr>
          <w:rFonts w:ascii="Times New Roman" w:hAnsi="Times New Roman" w:cs="Times New Roman"/>
          <w:sz w:val="24"/>
          <w:szCs w:val="24"/>
        </w:rPr>
        <w:t xml:space="preserve">. Retrieved from </w:t>
      </w:r>
      <w:hyperlink r:id="rId15" w:history="1">
        <w:r w:rsidRPr="00E15049">
          <w:rPr>
            <w:rStyle w:val="Hyperlink"/>
            <w:rFonts w:ascii="Times New Roman" w:hAnsi="Times New Roman" w:cs="Times New Roman"/>
            <w:sz w:val="24"/>
            <w:szCs w:val="24"/>
          </w:rPr>
          <w:t>https://amai.org/covid19/descargas/SocialGlobalWebIndex.pdf</w:t>
        </w:r>
      </w:hyperlink>
      <w:r w:rsidRPr="00E15049">
        <w:rPr>
          <w:rFonts w:ascii="Times New Roman" w:hAnsi="Times New Roman" w:cs="Times New Roman"/>
          <w:sz w:val="24"/>
          <w:szCs w:val="24"/>
        </w:rPr>
        <w:t> </w:t>
      </w:r>
    </w:p>
    <w:p w14:paraId="3DFFD1CC"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McClain, C., </w:t>
      </w:r>
      <w:proofErr w:type="spellStart"/>
      <w:r w:rsidRPr="00E15049">
        <w:rPr>
          <w:rFonts w:ascii="Times New Roman" w:hAnsi="Times New Roman" w:cs="Times New Roman"/>
          <w:sz w:val="24"/>
          <w:szCs w:val="24"/>
        </w:rPr>
        <w:t>Vogels</w:t>
      </w:r>
      <w:proofErr w:type="spellEnd"/>
      <w:r w:rsidRPr="00E15049">
        <w:rPr>
          <w:rFonts w:ascii="Times New Roman" w:hAnsi="Times New Roman" w:cs="Times New Roman"/>
          <w:sz w:val="24"/>
          <w:szCs w:val="24"/>
        </w:rPr>
        <w:t xml:space="preserve">, E. A., Perrin, A., </w:t>
      </w:r>
      <w:proofErr w:type="spellStart"/>
      <w:r w:rsidRPr="00E15049">
        <w:rPr>
          <w:rFonts w:ascii="Times New Roman" w:hAnsi="Times New Roman" w:cs="Times New Roman"/>
          <w:sz w:val="24"/>
          <w:szCs w:val="24"/>
        </w:rPr>
        <w:t>Sechopoulos</w:t>
      </w:r>
      <w:proofErr w:type="spellEnd"/>
      <w:r w:rsidRPr="00E15049">
        <w:rPr>
          <w:rFonts w:ascii="Times New Roman" w:hAnsi="Times New Roman" w:cs="Times New Roman"/>
          <w:sz w:val="24"/>
          <w:szCs w:val="24"/>
        </w:rPr>
        <w:t xml:space="preserve">, S., &amp; Rainie, L. (2021). The Internet and the pandemic. </w:t>
      </w:r>
      <w:r w:rsidRPr="00E15049">
        <w:rPr>
          <w:rFonts w:ascii="Times New Roman" w:hAnsi="Times New Roman" w:cs="Times New Roman"/>
          <w:i/>
          <w:sz w:val="24"/>
          <w:szCs w:val="24"/>
        </w:rPr>
        <w:t>Pew Research Center</w:t>
      </w:r>
      <w:r w:rsidRPr="00E15049">
        <w:rPr>
          <w:rFonts w:ascii="Times New Roman" w:hAnsi="Times New Roman" w:cs="Times New Roman"/>
          <w:sz w:val="24"/>
          <w:szCs w:val="24"/>
        </w:rPr>
        <w:t xml:space="preserve">. Retrieved from </w:t>
      </w:r>
      <w:hyperlink r:id="rId16" w:history="1">
        <w:r w:rsidRPr="00E15049">
          <w:rPr>
            <w:rStyle w:val="Hyperlink"/>
            <w:rFonts w:ascii="Times New Roman" w:hAnsi="Times New Roman" w:cs="Times New Roman"/>
            <w:sz w:val="24"/>
            <w:szCs w:val="24"/>
          </w:rPr>
          <w:t>https://www.pewresearch.org/internet/2021/09/01/the-internet-and-the-pandemic/</w:t>
        </w:r>
      </w:hyperlink>
      <w:r w:rsidRPr="00E15049">
        <w:rPr>
          <w:rFonts w:ascii="Times New Roman" w:hAnsi="Times New Roman" w:cs="Times New Roman"/>
          <w:sz w:val="24"/>
          <w:szCs w:val="24"/>
        </w:rPr>
        <w:t xml:space="preserve"> </w:t>
      </w:r>
    </w:p>
    <w:p w14:paraId="1A204E63"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Mewes</w:t>
      </w:r>
      <w:proofErr w:type="spellEnd"/>
      <w:r w:rsidRPr="00E15049">
        <w:rPr>
          <w:rFonts w:ascii="Times New Roman" w:hAnsi="Times New Roman" w:cs="Times New Roman"/>
          <w:sz w:val="24"/>
          <w:szCs w:val="24"/>
        </w:rPr>
        <w:t>, J., Fairbrother, M., Giordano, G. N., Wu, C., &amp; Wilkes, R. (2021). Experiences matter: A longitudinal study of individual-level sources of declining social trust in the United States. </w:t>
      </w:r>
      <w:r w:rsidRPr="00E15049">
        <w:rPr>
          <w:rFonts w:ascii="Times New Roman" w:hAnsi="Times New Roman" w:cs="Times New Roman"/>
          <w:i/>
          <w:iCs/>
          <w:sz w:val="24"/>
          <w:szCs w:val="24"/>
        </w:rPr>
        <w:t>Social Science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95</w:t>
      </w:r>
      <w:r w:rsidRPr="00E15049">
        <w:rPr>
          <w:rFonts w:ascii="Times New Roman" w:hAnsi="Times New Roman" w:cs="Times New Roman"/>
          <w:sz w:val="24"/>
          <w:szCs w:val="24"/>
        </w:rPr>
        <w:t>, 102537.</w:t>
      </w:r>
    </w:p>
    <w:p w14:paraId="646BE62F"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Moy, P., </w:t>
      </w:r>
      <w:proofErr w:type="spellStart"/>
      <w:r w:rsidRPr="00E15049">
        <w:rPr>
          <w:rFonts w:ascii="Times New Roman" w:hAnsi="Times New Roman" w:cs="Times New Roman"/>
          <w:sz w:val="24"/>
          <w:szCs w:val="24"/>
        </w:rPr>
        <w:t>Manosevitch</w:t>
      </w:r>
      <w:proofErr w:type="spellEnd"/>
      <w:r w:rsidRPr="00E15049">
        <w:rPr>
          <w:rFonts w:ascii="Times New Roman" w:hAnsi="Times New Roman" w:cs="Times New Roman"/>
          <w:sz w:val="24"/>
          <w:szCs w:val="24"/>
        </w:rPr>
        <w:t xml:space="preserve">, E., </w:t>
      </w:r>
      <w:proofErr w:type="spellStart"/>
      <w:r w:rsidRPr="00E15049">
        <w:rPr>
          <w:rFonts w:ascii="Times New Roman" w:hAnsi="Times New Roman" w:cs="Times New Roman"/>
          <w:sz w:val="24"/>
          <w:szCs w:val="24"/>
        </w:rPr>
        <w:t>Stamm</w:t>
      </w:r>
      <w:proofErr w:type="spellEnd"/>
      <w:r w:rsidRPr="00E15049">
        <w:rPr>
          <w:rFonts w:ascii="Times New Roman" w:hAnsi="Times New Roman" w:cs="Times New Roman"/>
          <w:sz w:val="24"/>
          <w:szCs w:val="24"/>
        </w:rPr>
        <w:t>, K., &amp; Dunsmore, K. (2005). Linking dimensions of Internet use and civic engagement. </w:t>
      </w:r>
      <w:r w:rsidRPr="00E15049">
        <w:rPr>
          <w:rFonts w:ascii="Times New Roman" w:hAnsi="Times New Roman" w:cs="Times New Roman"/>
          <w:i/>
          <w:iCs/>
          <w:sz w:val="24"/>
          <w:szCs w:val="24"/>
        </w:rPr>
        <w:t>Journalism &amp; Mass Communication Quarterly</w:t>
      </w:r>
      <w:r w:rsidRPr="00E15049">
        <w:rPr>
          <w:rFonts w:ascii="Times New Roman" w:hAnsi="Times New Roman" w:cs="Times New Roman"/>
          <w:sz w:val="24"/>
          <w:szCs w:val="24"/>
        </w:rPr>
        <w:t>, </w:t>
      </w:r>
      <w:r w:rsidRPr="00E15049">
        <w:rPr>
          <w:rFonts w:ascii="Times New Roman" w:hAnsi="Times New Roman" w:cs="Times New Roman"/>
          <w:i/>
          <w:iCs/>
          <w:sz w:val="24"/>
          <w:szCs w:val="24"/>
        </w:rPr>
        <w:t>82</w:t>
      </w:r>
      <w:r w:rsidRPr="00E15049">
        <w:rPr>
          <w:rFonts w:ascii="Times New Roman" w:hAnsi="Times New Roman" w:cs="Times New Roman"/>
          <w:sz w:val="24"/>
          <w:szCs w:val="24"/>
        </w:rPr>
        <w:t>(3), 571-586.</w:t>
      </w:r>
    </w:p>
    <w:p w14:paraId="1A6A7816"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National Vital Statistics System. (February 7, 2022). National marriage and divorce rate trends for 2000 – 2020. </w:t>
      </w:r>
      <w:r w:rsidRPr="00E15049">
        <w:rPr>
          <w:rFonts w:ascii="Times New Roman" w:hAnsi="Times New Roman" w:cs="Times New Roman"/>
          <w:i/>
          <w:iCs/>
          <w:sz w:val="24"/>
          <w:szCs w:val="24"/>
        </w:rPr>
        <w:t>National Center for Health Statistics (CDC)</w:t>
      </w:r>
      <w:r w:rsidRPr="00E15049">
        <w:rPr>
          <w:rFonts w:ascii="Times New Roman" w:hAnsi="Times New Roman" w:cs="Times New Roman"/>
          <w:sz w:val="24"/>
          <w:szCs w:val="24"/>
        </w:rPr>
        <w:t xml:space="preserve">. Accessed on November 18, 2022. </w:t>
      </w:r>
      <w:hyperlink r:id="rId17" w:history="1">
        <w:r w:rsidRPr="00E15049">
          <w:rPr>
            <w:rStyle w:val="Hyperlink"/>
            <w:rFonts w:ascii="Times New Roman" w:hAnsi="Times New Roman" w:cs="Times New Roman"/>
            <w:sz w:val="24"/>
            <w:szCs w:val="24"/>
          </w:rPr>
          <w:t>https://www.cdc.gov/nchs/data/dvs/national-marriage-divorce-rates-00-20.pdf</w:t>
        </w:r>
      </w:hyperlink>
      <w:r w:rsidRPr="00E15049">
        <w:rPr>
          <w:rFonts w:ascii="Times New Roman" w:hAnsi="Times New Roman" w:cs="Times New Roman"/>
          <w:sz w:val="24"/>
          <w:szCs w:val="24"/>
        </w:rPr>
        <w:t xml:space="preserve"> </w:t>
      </w:r>
    </w:p>
    <w:p w14:paraId="018DA3C3"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Park, H. M. (2011). Practical guides to panel data modeling: a step-by-step analysis using </w:t>
      </w:r>
      <w:proofErr w:type="spellStart"/>
      <w:r w:rsidRPr="00E15049">
        <w:rPr>
          <w:rFonts w:ascii="Times New Roman" w:hAnsi="Times New Roman" w:cs="Times New Roman"/>
          <w:sz w:val="24"/>
          <w:szCs w:val="24"/>
        </w:rPr>
        <w:t>stata</w:t>
      </w:r>
      <w:proofErr w:type="spellEnd"/>
      <w:r w:rsidRPr="00E15049">
        <w:rPr>
          <w:rFonts w:ascii="Times New Roman" w:hAnsi="Times New Roman" w:cs="Times New Roman"/>
          <w:sz w:val="24"/>
          <w:szCs w:val="24"/>
        </w:rPr>
        <w:t>. </w:t>
      </w:r>
      <w:r w:rsidRPr="00E15049">
        <w:rPr>
          <w:rFonts w:ascii="Times New Roman" w:hAnsi="Times New Roman" w:cs="Times New Roman"/>
          <w:i/>
          <w:iCs/>
          <w:sz w:val="24"/>
          <w:szCs w:val="24"/>
        </w:rPr>
        <w:t>Public Management and Policy Analysis Program, Graduate School of International Relations, International University of Japan</w:t>
      </w:r>
      <w:r w:rsidRPr="00E15049">
        <w:rPr>
          <w:rFonts w:ascii="Times New Roman" w:hAnsi="Times New Roman" w:cs="Times New Roman"/>
          <w:sz w:val="24"/>
          <w:szCs w:val="24"/>
        </w:rPr>
        <w:t>, </w:t>
      </w:r>
      <w:r w:rsidRPr="00E15049">
        <w:rPr>
          <w:rFonts w:ascii="Times New Roman" w:hAnsi="Times New Roman" w:cs="Times New Roman"/>
          <w:i/>
          <w:iCs/>
          <w:sz w:val="24"/>
          <w:szCs w:val="24"/>
        </w:rPr>
        <w:t>12</w:t>
      </w:r>
      <w:r w:rsidRPr="00E15049">
        <w:rPr>
          <w:rFonts w:ascii="Times New Roman" w:hAnsi="Times New Roman" w:cs="Times New Roman"/>
          <w:sz w:val="24"/>
          <w:szCs w:val="24"/>
        </w:rPr>
        <w:t>, 1-52.</w:t>
      </w:r>
    </w:p>
    <w:p w14:paraId="31D0130F"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Park, H. M. (2015). Linear regression models for panel data using SAS, Stata, LIMDEP, and SPSS.</w:t>
      </w:r>
    </w:p>
    <w:p w14:paraId="1677E82A"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lastRenderedPageBreak/>
        <w:t>Paxton, P. (1999). Is social capital declining in the United States? A multiple indicator assessment. </w:t>
      </w:r>
      <w:r w:rsidRPr="00E15049">
        <w:rPr>
          <w:rFonts w:ascii="Times New Roman" w:hAnsi="Times New Roman" w:cs="Times New Roman"/>
          <w:i/>
          <w:iCs/>
          <w:sz w:val="24"/>
          <w:szCs w:val="24"/>
        </w:rPr>
        <w:t>American Journal of sociology</w:t>
      </w:r>
      <w:r w:rsidRPr="00E15049">
        <w:rPr>
          <w:rFonts w:ascii="Times New Roman" w:hAnsi="Times New Roman" w:cs="Times New Roman"/>
          <w:sz w:val="24"/>
          <w:szCs w:val="24"/>
        </w:rPr>
        <w:t>, </w:t>
      </w:r>
      <w:r w:rsidRPr="00E15049">
        <w:rPr>
          <w:rFonts w:ascii="Times New Roman" w:hAnsi="Times New Roman" w:cs="Times New Roman"/>
          <w:i/>
          <w:iCs/>
          <w:sz w:val="24"/>
          <w:szCs w:val="24"/>
        </w:rPr>
        <w:t>105</w:t>
      </w:r>
      <w:r w:rsidRPr="00E15049">
        <w:rPr>
          <w:rFonts w:ascii="Times New Roman" w:hAnsi="Times New Roman" w:cs="Times New Roman"/>
          <w:sz w:val="24"/>
          <w:szCs w:val="24"/>
        </w:rPr>
        <w:t>(1), 88-127.</w:t>
      </w:r>
    </w:p>
    <w:p w14:paraId="11125DB4"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Pittman, M. (2018). Happiness, loneliness, and social media: perceived intimacy mediates the emotional benefits of platform use. </w:t>
      </w:r>
      <w:r w:rsidRPr="00E15049">
        <w:rPr>
          <w:rFonts w:ascii="Times New Roman" w:hAnsi="Times New Roman" w:cs="Times New Roman"/>
          <w:i/>
          <w:iCs/>
          <w:sz w:val="24"/>
          <w:szCs w:val="24"/>
        </w:rPr>
        <w:t xml:space="preserve">The Journal of </w:t>
      </w:r>
      <w:proofErr w:type="gramStart"/>
      <w:r w:rsidRPr="00E15049">
        <w:rPr>
          <w:rFonts w:ascii="Times New Roman" w:hAnsi="Times New Roman" w:cs="Times New Roman"/>
          <w:i/>
          <w:iCs/>
          <w:sz w:val="24"/>
          <w:szCs w:val="24"/>
        </w:rPr>
        <w:t>Social Media</w:t>
      </w:r>
      <w:proofErr w:type="gramEnd"/>
      <w:r w:rsidRPr="00E15049">
        <w:rPr>
          <w:rFonts w:ascii="Times New Roman" w:hAnsi="Times New Roman" w:cs="Times New Roman"/>
          <w:i/>
          <w:iCs/>
          <w:sz w:val="24"/>
          <w:szCs w:val="24"/>
        </w:rPr>
        <w:t xml:space="preserve"> in Society</w:t>
      </w:r>
      <w:r w:rsidRPr="00E15049">
        <w:rPr>
          <w:rFonts w:ascii="Times New Roman" w:hAnsi="Times New Roman" w:cs="Times New Roman"/>
          <w:sz w:val="24"/>
          <w:szCs w:val="24"/>
        </w:rPr>
        <w:t>, </w:t>
      </w:r>
      <w:r w:rsidRPr="00E15049">
        <w:rPr>
          <w:rFonts w:ascii="Times New Roman" w:hAnsi="Times New Roman" w:cs="Times New Roman"/>
          <w:i/>
          <w:iCs/>
          <w:sz w:val="24"/>
          <w:szCs w:val="24"/>
        </w:rPr>
        <w:t>7</w:t>
      </w:r>
      <w:r w:rsidRPr="00E15049">
        <w:rPr>
          <w:rFonts w:ascii="Times New Roman" w:hAnsi="Times New Roman" w:cs="Times New Roman"/>
          <w:sz w:val="24"/>
          <w:szCs w:val="24"/>
        </w:rPr>
        <w:t>(2), 164-176.</w:t>
      </w:r>
    </w:p>
    <w:p w14:paraId="08A17456"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Powell, A., </w:t>
      </w:r>
      <w:proofErr w:type="spellStart"/>
      <w:r w:rsidRPr="00E15049">
        <w:rPr>
          <w:rFonts w:ascii="Times New Roman" w:hAnsi="Times New Roman" w:cs="Times New Roman"/>
          <w:sz w:val="24"/>
          <w:szCs w:val="24"/>
        </w:rPr>
        <w:t>Bryne</w:t>
      </w:r>
      <w:proofErr w:type="spellEnd"/>
      <w:r w:rsidRPr="00E15049">
        <w:rPr>
          <w:rFonts w:ascii="Times New Roman" w:hAnsi="Times New Roman" w:cs="Times New Roman"/>
          <w:sz w:val="24"/>
          <w:szCs w:val="24"/>
        </w:rPr>
        <w:t>, A., &amp; Dailey, D. (2010). The essential Internet: Digital exclusion in low‐income American communities. </w:t>
      </w:r>
      <w:r w:rsidRPr="00E15049">
        <w:rPr>
          <w:rFonts w:ascii="Times New Roman" w:hAnsi="Times New Roman" w:cs="Times New Roman"/>
          <w:i/>
          <w:iCs/>
          <w:sz w:val="24"/>
          <w:szCs w:val="24"/>
        </w:rPr>
        <w:t>Policy &amp; Internet</w:t>
      </w:r>
      <w:r w:rsidRPr="00E15049">
        <w:rPr>
          <w:rFonts w:ascii="Times New Roman" w:hAnsi="Times New Roman" w:cs="Times New Roman"/>
          <w:sz w:val="24"/>
          <w:szCs w:val="24"/>
        </w:rPr>
        <w:t>, </w:t>
      </w:r>
      <w:r w:rsidRPr="00E15049">
        <w:rPr>
          <w:rFonts w:ascii="Times New Roman" w:hAnsi="Times New Roman" w:cs="Times New Roman"/>
          <w:i/>
          <w:iCs/>
          <w:sz w:val="24"/>
          <w:szCs w:val="24"/>
        </w:rPr>
        <w:t>2</w:t>
      </w:r>
      <w:r w:rsidRPr="00E15049">
        <w:rPr>
          <w:rFonts w:ascii="Times New Roman" w:hAnsi="Times New Roman" w:cs="Times New Roman"/>
          <w:sz w:val="24"/>
          <w:szCs w:val="24"/>
        </w:rPr>
        <w:t>(2), 161-192.</w:t>
      </w:r>
    </w:p>
    <w:p w14:paraId="34F8A9F9"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Prohaska</w:t>
      </w:r>
      <w:proofErr w:type="spellEnd"/>
      <w:r w:rsidRPr="00E15049">
        <w:rPr>
          <w:rFonts w:ascii="Times New Roman" w:hAnsi="Times New Roman" w:cs="Times New Roman"/>
          <w:sz w:val="24"/>
          <w:szCs w:val="24"/>
        </w:rPr>
        <w:t xml:space="preserve">, T., </w:t>
      </w:r>
      <w:proofErr w:type="spellStart"/>
      <w:r w:rsidRPr="00E15049">
        <w:rPr>
          <w:rFonts w:ascii="Times New Roman" w:hAnsi="Times New Roman" w:cs="Times New Roman"/>
          <w:sz w:val="24"/>
          <w:szCs w:val="24"/>
        </w:rPr>
        <w:t>Burholt</w:t>
      </w:r>
      <w:proofErr w:type="spellEnd"/>
      <w:r w:rsidRPr="00E15049">
        <w:rPr>
          <w:rFonts w:ascii="Times New Roman" w:hAnsi="Times New Roman" w:cs="Times New Roman"/>
          <w:sz w:val="24"/>
          <w:szCs w:val="24"/>
        </w:rPr>
        <w:t xml:space="preserve">, V., Burns, A., Golden, J., </w:t>
      </w:r>
      <w:proofErr w:type="spellStart"/>
      <w:r w:rsidRPr="00E15049">
        <w:rPr>
          <w:rFonts w:ascii="Times New Roman" w:hAnsi="Times New Roman" w:cs="Times New Roman"/>
          <w:sz w:val="24"/>
          <w:szCs w:val="24"/>
        </w:rPr>
        <w:t>Hawkley</w:t>
      </w:r>
      <w:proofErr w:type="spellEnd"/>
      <w:r w:rsidRPr="00E15049">
        <w:rPr>
          <w:rFonts w:ascii="Times New Roman" w:hAnsi="Times New Roman" w:cs="Times New Roman"/>
          <w:sz w:val="24"/>
          <w:szCs w:val="24"/>
        </w:rPr>
        <w:t xml:space="preserve">, L., Lawlor, B., ... &amp; Fried, L. (2020). Consensus statement: loneliness in older adults, the 21st century social determinant of </w:t>
      </w:r>
      <w:proofErr w:type="gramStart"/>
      <w:r w:rsidRPr="00E15049">
        <w:rPr>
          <w:rFonts w:ascii="Times New Roman" w:hAnsi="Times New Roman" w:cs="Times New Roman"/>
          <w:sz w:val="24"/>
          <w:szCs w:val="24"/>
        </w:rPr>
        <w:t>health?.</w:t>
      </w:r>
      <w:proofErr w:type="gramEnd"/>
      <w:r w:rsidRPr="00E15049">
        <w:rPr>
          <w:rFonts w:ascii="Times New Roman" w:hAnsi="Times New Roman" w:cs="Times New Roman"/>
          <w:sz w:val="24"/>
          <w:szCs w:val="24"/>
        </w:rPr>
        <w:t> </w:t>
      </w:r>
      <w:r w:rsidRPr="00E15049">
        <w:rPr>
          <w:rFonts w:ascii="Times New Roman" w:hAnsi="Times New Roman" w:cs="Times New Roman"/>
          <w:i/>
          <w:iCs/>
          <w:sz w:val="24"/>
          <w:szCs w:val="24"/>
        </w:rPr>
        <w:t>BMJ open</w:t>
      </w:r>
      <w:r w:rsidRPr="00E15049">
        <w:rPr>
          <w:rFonts w:ascii="Times New Roman" w:hAnsi="Times New Roman" w:cs="Times New Roman"/>
          <w:sz w:val="24"/>
          <w:szCs w:val="24"/>
        </w:rPr>
        <w:t>, </w:t>
      </w:r>
      <w:r w:rsidRPr="00E15049">
        <w:rPr>
          <w:rFonts w:ascii="Times New Roman" w:hAnsi="Times New Roman" w:cs="Times New Roman"/>
          <w:i/>
          <w:iCs/>
          <w:sz w:val="24"/>
          <w:szCs w:val="24"/>
        </w:rPr>
        <w:t>10</w:t>
      </w:r>
      <w:r w:rsidRPr="00E15049">
        <w:rPr>
          <w:rFonts w:ascii="Times New Roman" w:hAnsi="Times New Roman" w:cs="Times New Roman"/>
          <w:sz w:val="24"/>
          <w:szCs w:val="24"/>
        </w:rPr>
        <w:t>(8), e034967.</w:t>
      </w:r>
    </w:p>
    <w:p w14:paraId="429D836C" w14:textId="77777777" w:rsidR="00E15049" w:rsidRPr="00E15049" w:rsidRDefault="00E15049" w:rsidP="00E15049">
      <w:pPr>
        <w:spacing w:line="480" w:lineRule="auto"/>
        <w:ind w:left="720" w:hanging="720"/>
        <w:rPr>
          <w:rFonts w:ascii="Times New Roman" w:hAnsi="Times New Roman" w:cs="Times New Roman"/>
          <w:sz w:val="24"/>
          <w:szCs w:val="24"/>
        </w:rPr>
      </w:pPr>
      <w:bookmarkStart w:id="38" w:name="_Hlk119602448"/>
      <w:proofErr w:type="spellStart"/>
      <w:r w:rsidRPr="00E15049">
        <w:rPr>
          <w:rFonts w:ascii="Times New Roman" w:hAnsi="Times New Roman" w:cs="Times New Roman"/>
          <w:sz w:val="24"/>
          <w:szCs w:val="24"/>
        </w:rPr>
        <w:t>Riedl</w:t>
      </w:r>
      <w:proofErr w:type="spellEnd"/>
      <w:r w:rsidRPr="00E15049">
        <w:rPr>
          <w:rFonts w:ascii="Times New Roman" w:hAnsi="Times New Roman" w:cs="Times New Roman"/>
          <w:sz w:val="24"/>
          <w:szCs w:val="24"/>
        </w:rPr>
        <w:t xml:space="preserve">, M., &amp; </w:t>
      </w:r>
      <w:proofErr w:type="spellStart"/>
      <w:r w:rsidRPr="00E15049">
        <w:rPr>
          <w:rFonts w:ascii="Times New Roman" w:hAnsi="Times New Roman" w:cs="Times New Roman"/>
          <w:sz w:val="24"/>
          <w:szCs w:val="24"/>
        </w:rPr>
        <w:t>Geishecker</w:t>
      </w:r>
      <w:bookmarkEnd w:id="38"/>
      <w:proofErr w:type="spellEnd"/>
      <w:r w:rsidRPr="00E15049">
        <w:rPr>
          <w:rFonts w:ascii="Times New Roman" w:hAnsi="Times New Roman" w:cs="Times New Roman"/>
          <w:sz w:val="24"/>
          <w:szCs w:val="24"/>
        </w:rPr>
        <w:t>, I. (2014). Keep it simple: estimation strategies for ordered response models with fixed effects. </w:t>
      </w:r>
      <w:r w:rsidRPr="00E15049">
        <w:rPr>
          <w:rFonts w:ascii="Times New Roman" w:hAnsi="Times New Roman" w:cs="Times New Roman"/>
          <w:i/>
          <w:iCs/>
          <w:sz w:val="24"/>
          <w:szCs w:val="24"/>
        </w:rPr>
        <w:t>Journal of Applied Statistics</w:t>
      </w:r>
      <w:r w:rsidRPr="00E15049">
        <w:rPr>
          <w:rFonts w:ascii="Times New Roman" w:hAnsi="Times New Roman" w:cs="Times New Roman"/>
          <w:sz w:val="24"/>
          <w:szCs w:val="24"/>
        </w:rPr>
        <w:t>, </w:t>
      </w:r>
      <w:r w:rsidRPr="00E15049">
        <w:rPr>
          <w:rFonts w:ascii="Times New Roman" w:hAnsi="Times New Roman" w:cs="Times New Roman"/>
          <w:i/>
          <w:iCs/>
          <w:sz w:val="24"/>
          <w:szCs w:val="24"/>
        </w:rPr>
        <w:t>41</w:t>
      </w:r>
      <w:r w:rsidRPr="00E15049">
        <w:rPr>
          <w:rFonts w:ascii="Times New Roman" w:hAnsi="Times New Roman" w:cs="Times New Roman"/>
          <w:sz w:val="24"/>
          <w:szCs w:val="24"/>
        </w:rPr>
        <w:t>(11), 2358-2374.</w:t>
      </w:r>
    </w:p>
    <w:p w14:paraId="2FC78CC8"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Smith, T. W., &amp; Son, J. (2010). </w:t>
      </w:r>
      <w:r w:rsidRPr="00E15049">
        <w:rPr>
          <w:rFonts w:ascii="Times New Roman" w:hAnsi="Times New Roman" w:cs="Times New Roman"/>
          <w:i/>
          <w:iCs/>
          <w:sz w:val="24"/>
          <w:szCs w:val="24"/>
        </w:rPr>
        <w:t>An analysis of panel attrition and panel change on the 2006-2008 General Social Survey Panel</w:t>
      </w:r>
      <w:r w:rsidRPr="00E15049">
        <w:rPr>
          <w:rFonts w:ascii="Times New Roman" w:hAnsi="Times New Roman" w:cs="Times New Roman"/>
          <w:sz w:val="24"/>
          <w:szCs w:val="24"/>
        </w:rPr>
        <w:t>. NORC/University of Chicago.</w:t>
      </w:r>
    </w:p>
    <w:p w14:paraId="15709BD7"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Steafnone</w:t>
      </w:r>
      <w:proofErr w:type="spellEnd"/>
      <w:r w:rsidRPr="00E15049">
        <w:rPr>
          <w:rFonts w:ascii="Times New Roman" w:hAnsi="Times New Roman" w:cs="Times New Roman"/>
          <w:sz w:val="24"/>
          <w:szCs w:val="24"/>
        </w:rPr>
        <w:t xml:space="preserve">, M. A., Huang, Y. C., &amp; </w:t>
      </w:r>
      <w:proofErr w:type="spellStart"/>
      <w:r w:rsidRPr="00E15049">
        <w:rPr>
          <w:rFonts w:ascii="Times New Roman" w:hAnsi="Times New Roman" w:cs="Times New Roman"/>
          <w:sz w:val="24"/>
          <w:szCs w:val="24"/>
        </w:rPr>
        <w:t>Lackaff</w:t>
      </w:r>
      <w:proofErr w:type="spellEnd"/>
      <w:r w:rsidRPr="00E15049">
        <w:rPr>
          <w:rFonts w:ascii="Times New Roman" w:hAnsi="Times New Roman" w:cs="Times New Roman"/>
          <w:sz w:val="24"/>
          <w:szCs w:val="24"/>
        </w:rPr>
        <w:t>, D. (2011, January). Negotiating social belonging: Online, offline, and in-between. In </w:t>
      </w:r>
      <w:r w:rsidRPr="00E15049">
        <w:rPr>
          <w:rFonts w:ascii="Times New Roman" w:hAnsi="Times New Roman" w:cs="Times New Roman"/>
          <w:i/>
          <w:sz w:val="24"/>
          <w:szCs w:val="24"/>
        </w:rPr>
        <w:t>2011 44th Hawaii International Conference on System Sciences</w:t>
      </w:r>
      <w:r w:rsidRPr="00E15049">
        <w:rPr>
          <w:rFonts w:ascii="Times New Roman" w:hAnsi="Times New Roman" w:cs="Times New Roman"/>
          <w:sz w:val="24"/>
          <w:szCs w:val="24"/>
        </w:rPr>
        <w:t> (pp. 1-10). IEEE.</w:t>
      </w:r>
    </w:p>
    <w:p w14:paraId="1C175003" w14:textId="77777777" w:rsidR="00E15049" w:rsidRPr="00E15049" w:rsidRDefault="00E15049" w:rsidP="00E15049">
      <w:pPr>
        <w:spacing w:line="480" w:lineRule="auto"/>
        <w:ind w:left="720" w:hanging="720"/>
        <w:rPr>
          <w:rFonts w:ascii="Times New Roman" w:hAnsi="Times New Roman" w:cs="Times New Roman"/>
          <w:sz w:val="24"/>
          <w:szCs w:val="24"/>
        </w:rPr>
      </w:pPr>
      <w:proofErr w:type="spellStart"/>
      <w:r w:rsidRPr="00E15049">
        <w:rPr>
          <w:rFonts w:ascii="Times New Roman" w:hAnsi="Times New Roman" w:cs="Times New Roman"/>
          <w:sz w:val="24"/>
          <w:szCs w:val="24"/>
        </w:rPr>
        <w:t>Vacchiano</w:t>
      </w:r>
      <w:proofErr w:type="spellEnd"/>
      <w:r w:rsidRPr="00E15049">
        <w:rPr>
          <w:rFonts w:ascii="Times New Roman" w:hAnsi="Times New Roman" w:cs="Times New Roman"/>
          <w:sz w:val="24"/>
          <w:szCs w:val="24"/>
        </w:rPr>
        <w:t xml:space="preserve">, M., &amp; </w:t>
      </w:r>
      <w:proofErr w:type="spellStart"/>
      <w:r w:rsidRPr="00E15049">
        <w:rPr>
          <w:rFonts w:ascii="Times New Roman" w:hAnsi="Times New Roman" w:cs="Times New Roman"/>
          <w:sz w:val="24"/>
          <w:szCs w:val="24"/>
        </w:rPr>
        <w:t>Bolano</w:t>
      </w:r>
      <w:proofErr w:type="spellEnd"/>
      <w:r w:rsidRPr="00E15049">
        <w:rPr>
          <w:rFonts w:ascii="Times New Roman" w:hAnsi="Times New Roman" w:cs="Times New Roman"/>
          <w:sz w:val="24"/>
          <w:szCs w:val="24"/>
        </w:rPr>
        <w:t>, D. (2021). Online and offline leisure, relatedness and psychological distress: A study of young people in Switzerland. </w:t>
      </w:r>
      <w:r w:rsidRPr="00E15049">
        <w:rPr>
          <w:rFonts w:ascii="Times New Roman" w:hAnsi="Times New Roman" w:cs="Times New Roman"/>
          <w:i/>
          <w:iCs/>
          <w:sz w:val="24"/>
          <w:szCs w:val="24"/>
        </w:rPr>
        <w:t>Leisure Studies</w:t>
      </w:r>
      <w:r w:rsidRPr="00E15049">
        <w:rPr>
          <w:rFonts w:ascii="Times New Roman" w:hAnsi="Times New Roman" w:cs="Times New Roman"/>
          <w:sz w:val="24"/>
          <w:szCs w:val="24"/>
        </w:rPr>
        <w:t>, </w:t>
      </w:r>
      <w:r w:rsidRPr="00E15049">
        <w:rPr>
          <w:rFonts w:ascii="Times New Roman" w:hAnsi="Times New Roman" w:cs="Times New Roman"/>
          <w:i/>
          <w:iCs/>
          <w:sz w:val="24"/>
          <w:szCs w:val="24"/>
        </w:rPr>
        <w:t>40</w:t>
      </w:r>
      <w:r w:rsidRPr="00E15049">
        <w:rPr>
          <w:rFonts w:ascii="Times New Roman" w:hAnsi="Times New Roman" w:cs="Times New Roman"/>
          <w:sz w:val="24"/>
          <w:szCs w:val="24"/>
        </w:rPr>
        <w:t>(3), 338-351.</w:t>
      </w:r>
    </w:p>
    <w:p w14:paraId="456552D0"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Vaisey, S., &amp; Miles, A. (2017). What you can—and can’t—do with three-wave panel data. </w:t>
      </w:r>
      <w:r w:rsidRPr="00E15049">
        <w:rPr>
          <w:rFonts w:ascii="Times New Roman" w:hAnsi="Times New Roman" w:cs="Times New Roman"/>
          <w:i/>
          <w:iCs/>
          <w:sz w:val="24"/>
          <w:szCs w:val="24"/>
        </w:rPr>
        <w:t>Sociological Methods &amp;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46</w:t>
      </w:r>
      <w:r w:rsidRPr="00E15049">
        <w:rPr>
          <w:rFonts w:ascii="Times New Roman" w:hAnsi="Times New Roman" w:cs="Times New Roman"/>
          <w:sz w:val="24"/>
          <w:szCs w:val="24"/>
        </w:rPr>
        <w:t>(1), 44-67.</w:t>
      </w:r>
    </w:p>
    <w:p w14:paraId="5B26D997"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lastRenderedPageBreak/>
        <w:t xml:space="preserve">Whitehead, A. L., &amp; </w:t>
      </w:r>
      <w:proofErr w:type="spellStart"/>
      <w:r w:rsidRPr="00E15049">
        <w:rPr>
          <w:rFonts w:ascii="Times New Roman" w:hAnsi="Times New Roman" w:cs="Times New Roman"/>
          <w:sz w:val="24"/>
          <w:szCs w:val="24"/>
        </w:rPr>
        <w:t>Stroope</w:t>
      </w:r>
      <w:proofErr w:type="spellEnd"/>
      <w:r w:rsidRPr="00E15049">
        <w:rPr>
          <w:rFonts w:ascii="Times New Roman" w:hAnsi="Times New Roman" w:cs="Times New Roman"/>
          <w:sz w:val="24"/>
          <w:szCs w:val="24"/>
        </w:rPr>
        <w:t>, S. (2015). Small groups, contexts, and civic engagement: A multilevel analysis of United States Congregational Life Survey data. </w:t>
      </w:r>
      <w:r w:rsidRPr="00E15049">
        <w:rPr>
          <w:rFonts w:ascii="Times New Roman" w:hAnsi="Times New Roman" w:cs="Times New Roman"/>
          <w:i/>
          <w:iCs/>
          <w:sz w:val="24"/>
          <w:szCs w:val="24"/>
        </w:rPr>
        <w:t>Social Science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52</w:t>
      </w:r>
      <w:r w:rsidRPr="00E15049">
        <w:rPr>
          <w:rFonts w:ascii="Times New Roman" w:hAnsi="Times New Roman" w:cs="Times New Roman"/>
          <w:sz w:val="24"/>
          <w:szCs w:val="24"/>
        </w:rPr>
        <w:t>, 659-670.</w:t>
      </w:r>
    </w:p>
    <w:p w14:paraId="7C766280"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Williams, R., Allison, P. D., &amp; Moral-Benito, E. (2018). Linear dynamic panel-data estimation using maximum likelihood and structural equation modeling. </w:t>
      </w:r>
      <w:r w:rsidRPr="00E15049">
        <w:rPr>
          <w:rFonts w:ascii="Times New Roman" w:hAnsi="Times New Roman" w:cs="Times New Roman"/>
          <w:i/>
          <w:iCs/>
          <w:sz w:val="24"/>
          <w:szCs w:val="24"/>
        </w:rPr>
        <w:t>The Stata Journal</w:t>
      </w:r>
      <w:r w:rsidRPr="00E15049">
        <w:rPr>
          <w:rFonts w:ascii="Times New Roman" w:hAnsi="Times New Roman" w:cs="Times New Roman"/>
          <w:sz w:val="24"/>
          <w:szCs w:val="24"/>
        </w:rPr>
        <w:t>, </w:t>
      </w:r>
      <w:r w:rsidRPr="00E15049">
        <w:rPr>
          <w:rFonts w:ascii="Times New Roman" w:hAnsi="Times New Roman" w:cs="Times New Roman"/>
          <w:i/>
          <w:iCs/>
          <w:sz w:val="24"/>
          <w:szCs w:val="24"/>
        </w:rPr>
        <w:t>18</w:t>
      </w:r>
      <w:r w:rsidRPr="00E15049">
        <w:rPr>
          <w:rFonts w:ascii="Times New Roman" w:hAnsi="Times New Roman" w:cs="Times New Roman"/>
          <w:sz w:val="24"/>
          <w:szCs w:val="24"/>
        </w:rPr>
        <w:t>(2), 293-326.</w:t>
      </w:r>
    </w:p>
    <w:p w14:paraId="64ADB0E0"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 xml:space="preserve">Yang, Y., &amp; Land, K. C. (2008). Age–period–cohort analysis of repeated cross-section surveys: fixed or random </w:t>
      </w:r>
      <w:proofErr w:type="gramStart"/>
      <w:r w:rsidRPr="00E15049">
        <w:rPr>
          <w:rFonts w:ascii="Times New Roman" w:hAnsi="Times New Roman" w:cs="Times New Roman"/>
          <w:sz w:val="24"/>
          <w:szCs w:val="24"/>
        </w:rPr>
        <w:t>effects?.</w:t>
      </w:r>
      <w:proofErr w:type="gramEnd"/>
      <w:r w:rsidRPr="00E15049">
        <w:rPr>
          <w:rFonts w:ascii="Times New Roman" w:hAnsi="Times New Roman" w:cs="Times New Roman"/>
          <w:sz w:val="24"/>
          <w:szCs w:val="24"/>
        </w:rPr>
        <w:t> </w:t>
      </w:r>
      <w:r w:rsidRPr="00E15049">
        <w:rPr>
          <w:rFonts w:ascii="Times New Roman" w:hAnsi="Times New Roman" w:cs="Times New Roman"/>
          <w:i/>
          <w:iCs/>
          <w:sz w:val="24"/>
          <w:szCs w:val="24"/>
        </w:rPr>
        <w:t>Sociological methods &amp; research</w:t>
      </w:r>
      <w:r w:rsidRPr="00E15049">
        <w:rPr>
          <w:rFonts w:ascii="Times New Roman" w:hAnsi="Times New Roman" w:cs="Times New Roman"/>
          <w:sz w:val="24"/>
          <w:szCs w:val="24"/>
        </w:rPr>
        <w:t>, </w:t>
      </w:r>
      <w:r w:rsidRPr="00E15049">
        <w:rPr>
          <w:rFonts w:ascii="Times New Roman" w:hAnsi="Times New Roman" w:cs="Times New Roman"/>
          <w:i/>
          <w:iCs/>
          <w:sz w:val="24"/>
          <w:szCs w:val="24"/>
        </w:rPr>
        <w:t>36</w:t>
      </w:r>
      <w:r w:rsidRPr="00E15049">
        <w:rPr>
          <w:rFonts w:ascii="Times New Roman" w:hAnsi="Times New Roman" w:cs="Times New Roman"/>
          <w:sz w:val="24"/>
          <w:szCs w:val="24"/>
        </w:rPr>
        <w:t>(3), 297-326.</w:t>
      </w:r>
    </w:p>
    <w:p w14:paraId="76675C43" w14:textId="77777777" w:rsidR="00E15049" w:rsidRPr="00E15049" w:rsidRDefault="00E15049" w:rsidP="00E15049">
      <w:pPr>
        <w:spacing w:line="480" w:lineRule="auto"/>
        <w:ind w:left="720" w:hanging="720"/>
        <w:rPr>
          <w:rFonts w:ascii="Times New Roman" w:hAnsi="Times New Roman" w:cs="Times New Roman"/>
          <w:sz w:val="24"/>
          <w:szCs w:val="24"/>
        </w:rPr>
      </w:pPr>
      <w:r w:rsidRPr="00E15049">
        <w:rPr>
          <w:rFonts w:ascii="Times New Roman" w:hAnsi="Times New Roman" w:cs="Times New Roman"/>
          <w:sz w:val="24"/>
          <w:szCs w:val="24"/>
        </w:rPr>
        <w:t>Zhang, S., &amp; Xiang, W. (2019). Income gradient in health-related quality of life—The role of social networking time. </w:t>
      </w:r>
      <w:r w:rsidRPr="00E15049">
        <w:rPr>
          <w:rFonts w:ascii="Times New Roman" w:hAnsi="Times New Roman" w:cs="Times New Roman"/>
          <w:i/>
          <w:iCs/>
          <w:sz w:val="24"/>
          <w:szCs w:val="24"/>
        </w:rPr>
        <w:t>International journal for equity in health</w:t>
      </w:r>
      <w:r w:rsidRPr="00E15049">
        <w:rPr>
          <w:rFonts w:ascii="Times New Roman" w:hAnsi="Times New Roman" w:cs="Times New Roman"/>
          <w:sz w:val="24"/>
          <w:szCs w:val="24"/>
        </w:rPr>
        <w:t>, </w:t>
      </w:r>
      <w:r w:rsidRPr="00E15049">
        <w:rPr>
          <w:rFonts w:ascii="Times New Roman" w:hAnsi="Times New Roman" w:cs="Times New Roman"/>
          <w:i/>
          <w:iCs/>
          <w:sz w:val="24"/>
          <w:szCs w:val="24"/>
        </w:rPr>
        <w:t>18</w:t>
      </w:r>
      <w:r w:rsidRPr="00E15049">
        <w:rPr>
          <w:rFonts w:ascii="Times New Roman" w:hAnsi="Times New Roman" w:cs="Times New Roman"/>
          <w:sz w:val="24"/>
          <w:szCs w:val="24"/>
        </w:rPr>
        <w:t>(1), 1-10.</w:t>
      </w:r>
    </w:p>
    <w:p w14:paraId="6998FD1E" w14:textId="77777777" w:rsidR="000854F7" w:rsidRPr="007B0B8D" w:rsidRDefault="000854F7" w:rsidP="000854F7">
      <w:pPr>
        <w:spacing w:line="480" w:lineRule="auto"/>
        <w:ind w:left="720" w:hanging="720"/>
        <w:rPr>
          <w:rFonts w:ascii="Times New Roman" w:hAnsi="Times New Roman" w:cs="Times New Roman"/>
          <w:sz w:val="24"/>
          <w:szCs w:val="24"/>
        </w:rPr>
      </w:pPr>
    </w:p>
    <w:p w14:paraId="40C2D455" w14:textId="77777777" w:rsidR="003A69DB" w:rsidRPr="003A69DB" w:rsidRDefault="003A69DB" w:rsidP="000854F7">
      <w:pPr>
        <w:spacing w:line="480" w:lineRule="auto"/>
        <w:rPr>
          <w:rFonts w:ascii="Times New Roman" w:hAnsi="Times New Roman" w:cs="Times New Roman"/>
          <w:sz w:val="24"/>
          <w:szCs w:val="24"/>
        </w:rPr>
      </w:pPr>
    </w:p>
    <w:sectPr w:rsidR="003A69DB" w:rsidRPr="003A69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2-15T22:46:00Z" w:initials="MOU">
    <w:p w14:paraId="0A88CBCD" w14:textId="77777777" w:rsidR="00385088" w:rsidRDefault="00385088">
      <w:pPr>
        <w:pStyle w:val="CommentText"/>
      </w:pPr>
      <w:r>
        <w:rPr>
          <w:rStyle w:val="CommentReference"/>
        </w:rPr>
        <w:annotationRef/>
      </w:r>
      <w:r>
        <w:t>B+</w:t>
      </w:r>
    </w:p>
    <w:p w14:paraId="24533BA0" w14:textId="77777777" w:rsidR="00385088" w:rsidRDefault="00385088">
      <w:pPr>
        <w:pStyle w:val="CommentText"/>
      </w:pPr>
    </w:p>
    <w:p w14:paraId="2FE9CF25" w14:textId="77777777" w:rsidR="00385088" w:rsidRDefault="00385088">
      <w:pPr>
        <w:pStyle w:val="CommentText"/>
      </w:pPr>
      <w:r>
        <w:t xml:space="preserve">The good news here is that you don’t have to add much new content. You mostly need to edit down. See comments below. </w:t>
      </w:r>
    </w:p>
    <w:p w14:paraId="552837CB" w14:textId="77777777" w:rsidR="00385088" w:rsidRDefault="00385088">
      <w:pPr>
        <w:pStyle w:val="CommentText"/>
      </w:pPr>
    </w:p>
    <w:p w14:paraId="3AE999DA" w14:textId="77777777" w:rsidR="00385088" w:rsidRDefault="00385088">
      <w:pPr>
        <w:pStyle w:val="CommentText"/>
      </w:pPr>
      <w:r>
        <w:t xml:space="preserve">As with your previous sections, this is extraordinarily comprehensive and well-researched (a high grade for that) but it’s not put together in the way we talked about in class (so a lower grade for that, to make a B+). </w:t>
      </w:r>
    </w:p>
    <w:p w14:paraId="19382E04" w14:textId="77777777" w:rsidR="00385088" w:rsidRDefault="00385088">
      <w:pPr>
        <w:pStyle w:val="CommentText"/>
      </w:pPr>
    </w:p>
    <w:p w14:paraId="5C02D709" w14:textId="77777777" w:rsidR="00385088" w:rsidRDefault="00385088">
      <w:pPr>
        <w:pStyle w:val="CommentText"/>
      </w:pPr>
      <w:r>
        <w:t xml:space="preserve">My advice is don’t touch this section until after you’ve run your regressions. Focus your efforts on the regression and the Background/Lit Review. </w:t>
      </w:r>
    </w:p>
    <w:p w14:paraId="07E75D60" w14:textId="77777777" w:rsidR="00385088" w:rsidRDefault="00385088">
      <w:pPr>
        <w:pStyle w:val="CommentText"/>
      </w:pPr>
    </w:p>
    <w:p w14:paraId="29F1C35A" w14:textId="4DDE6641" w:rsidR="00385088" w:rsidRDefault="00385088">
      <w:pPr>
        <w:pStyle w:val="CommentText"/>
      </w:pPr>
      <w:r>
        <w:t xml:space="preserve">After all that, do your summary statistics using only the observations in your regressions, then edit down the descriptions below. </w:t>
      </w:r>
    </w:p>
  </w:comment>
  <w:comment w:id="3" w:author="Microsoft Office User" w:date="2023-02-15T21:49:00Z" w:initials="MOU">
    <w:p w14:paraId="312843EC" w14:textId="7EF80CEA" w:rsidR="00DF4B32" w:rsidRDefault="00DF4B32">
      <w:pPr>
        <w:pStyle w:val="CommentText"/>
      </w:pPr>
      <w:r>
        <w:rPr>
          <w:rStyle w:val="CommentReference"/>
        </w:rPr>
        <w:annotationRef/>
      </w:r>
      <w:r>
        <w:t xml:space="preserve">Wow, that’s all a mouthful. </w:t>
      </w:r>
    </w:p>
  </w:comment>
  <w:comment w:id="7" w:author="Microsoft Office User" w:date="2023-02-15T21:51:00Z" w:initials="MOU">
    <w:p w14:paraId="072626B1" w14:textId="575D9A1F" w:rsidR="00DF4B32" w:rsidRDefault="00DF4B32">
      <w:pPr>
        <w:pStyle w:val="CommentText"/>
      </w:pPr>
      <w:r>
        <w:rPr>
          <w:rStyle w:val="CommentReference"/>
        </w:rPr>
        <w:annotationRef/>
      </w:r>
      <w:r>
        <w:t xml:space="preserve">Nice – being explicit about why this dataset is valuable to your analysis. </w:t>
      </w:r>
    </w:p>
  </w:comment>
  <w:comment w:id="8" w:author="Microsoft Office User" w:date="2023-02-15T21:51:00Z" w:initials="MOU">
    <w:p w14:paraId="1D66F679" w14:textId="66FDE582" w:rsidR="00DF4B32" w:rsidRDefault="00DF4B32">
      <w:pPr>
        <w:pStyle w:val="CommentText"/>
      </w:pPr>
      <w:r>
        <w:rPr>
          <w:rStyle w:val="CommentReference"/>
        </w:rPr>
        <w:annotationRef/>
      </w:r>
      <w:r>
        <w:t xml:space="preserve">Is this information necessary? It’s not clear why it would be. I’d recommend either deleting it or revising it to make it clear why this is important. </w:t>
      </w:r>
    </w:p>
  </w:comment>
  <w:comment w:id="9" w:author="Microsoft Office User" w:date="2023-02-15T21:52:00Z" w:initials="MOU">
    <w:p w14:paraId="34946228" w14:textId="1253A5E1" w:rsidR="00DF4B32" w:rsidRDefault="00DF4B32">
      <w:pPr>
        <w:pStyle w:val="CommentText"/>
      </w:pPr>
      <w:r>
        <w:rPr>
          <w:rStyle w:val="CommentReference"/>
        </w:rPr>
        <w:annotationRef/>
      </w:r>
      <w:r>
        <w:t xml:space="preserve">Could you clarify this sentence? Thx. </w:t>
      </w:r>
    </w:p>
  </w:comment>
  <w:comment w:id="10" w:author="Microsoft Office User" w:date="2023-02-15T21:53:00Z" w:initials="MOU">
    <w:p w14:paraId="47088328" w14:textId="77777777" w:rsidR="00DF4B32" w:rsidRDefault="00DF4B32">
      <w:pPr>
        <w:pStyle w:val="CommentText"/>
      </w:pPr>
      <w:r>
        <w:rPr>
          <w:rStyle w:val="CommentReference"/>
        </w:rPr>
        <w:annotationRef/>
      </w:r>
      <w:r>
        <w:t xml:space="preserve">All summary statistics should only include the observations that make it into your final regression. I’m expecting a regression with n=635 or so. The table has different sample sizes for age, region, and total other categories. </w:t>
      </w:r>
    </w:p>
    <w:p w14:paraId="2FB833A8" w14:textId="77777777" w:rsidR="00DF4B32" w:rsidRDefault="00DF4B32">
      <w:pPr>
        <w:pStyle w:val="CommentText"/>
      </w:pPr>
    </w:p>
    <w:p w14:paraId="365BB1A8" w14:textId="77777777" w:rsidR="00DF4B32" w:rsidRDefault="00DF4B32">
      <w:pPr>
        <w:pStyle w:val="CommentText"/>
      </w:pPr>
      <w:r>
        <w:t xml:space="preserve">My recommendation is to press pause here. Run your regression. Then run summary statistics only on the observations in the regression. </w:t>
      </w:r>
    </w:p>
    <w:p w14:paraId="5F9FA864" w14:textId="77777777" w:rsidR="00DF4B32" w:rsidRDefault="00DF4B32">
      <w:pPr>
        <w:pStyle w:val="CommentText"/>
      </w:pPr>
    </w:p>
    <w:p w14:paraId="056A4CCB" w14:textId="499377CA" w:rsidR="00DF4B32" w:rsidRDefault="00DF4B32">
      <w:pPr>
        <w:pStyle w:val="CommentText"/>
      </w:pPr>
      <w:r>
        <w:t>After a regression, Stata creates a temporary, hidden indicator called e(sample) that equals 1 if the observation was in the regression, 0 if not. Then e(sample) changes as soon as you run a new regression.</w:t>
      </w:r>
    </w:p>
    <w:p w14:paraId="4EB1E4F5" w14:textId="77777777" w:rsidR="00DF4B32" w:rsidRDefault="00DF4B32">
      <w:pPr>
        <w:pStyle w:val="CommentText"/>
      </w:pPr>
    </w:p>
    <w:p w14:paraId="4E1075C1" w14:textId="1744773D" w:rsidR="00DF4B32" w:rsidRDefault="00AA3645">
      <w:pPr>
        <w:pStyle w:val="CommentText"/>
      </w:pPr>
      <w:r>
        <w:t xml:space="preserve">After you run your regression, </w:t>
      </w:r>
      <w:r w:rsidR="00DF4B32">
        <w:t>you could do something like:</w:t>
      </w:r>
    </w:p>
    <w:p w14:paraId="3B6D6BA4" w14:textId="77777777" w:rsidR="00DF4B32" w:rsidRDefault="00DF4B32">
      <w:pPr>
        <w:pStyle w:val="CommentText"/>
      </w:pPr>
    </w:p>
    <w:p w14:paraId="33876AD1" w14:textId="77777777" w:rsidR="00DF4B32" w:rsidRDefault="00DF4B32">
      <w:pPr>
        <w:pStyle w:val="CommentText"/>
      </w:pPr>
      <w:r>
        <w:t xml:space="preserve">tab1 age region if e(sample)==1 </w:t>
      </w:r>
    </w:p>
    <w:p w14:paraId="55A80DD2" w14:textId="77777777" w:rsidR="00AA3645" w:rsidRDefault="00AA3645">
      <w:pPr>
        <w:pStyle w:val="CommentText"/>
      </w:pPr>
    </w:p>
    <w:p w14:paraId="77EAB14A" w14:textId="729AC640" w:rsidR="00AA3645" w:rsidRDefault="00AA3645">
      <w:pPr>
        <w:pStyle w:val="CommentText"/>
      </w:pPr>
      <w:r>
        <w:t xml:space="preserve">…which will give you the first 10 lines of your Table 1 with total sample size of 635. </w:t>
      </w:r>
    </w:p>
  </w:comment>
  <w:comment w:id="12" w:author="Microsoft Office User" w:date="2023-02-15T22:06:00Z" w:initials="MOU">
    <w:p w14:paraId="05AE8434" w14:textId="77777777" w:rsidR="00EE6C85" w:rsidRDefault="00EE6C85">
      <w:pPr>
        <w:pStyle w:val="CommentText"/>
      </w:pPr>
      <w:r>
        <w:rPr>
          <w:rStyle w:val="CommentReference"/>
        </w:rPr>
        <w:annotationRef/>
      </w:r>
      <w:r>
        <w:t xml:space="preserve">Everything about the model goes after the data. It’s premature for researchers like us to describe the model until after you’ve described the variables. </w:t>
      </w:r>
    </w:p>
    <w:p w14:paraId="4763BEAE" w14:textId="77777777" w:rsidR="00EE6C85" w:rsidRDefault="00EE6C85">
      <w:pPr>
        <w:pStyle w:val="CommentText"/>
      </w:pPr>
    </w:p>
    <w:p w14:paraId="448B4038" w14:textId="77777777" w:rsidR="00EE6C85" w:rsidRDefault="00EE6C85">
      <w:pPr>
        <w:pStyle w:val="CommentText"/>
      </w:pPr>
      <w:r>
        <w:t>The order is:</w:t>
      </w:r>
    </w:p>
    <w:p w14:paraId="317F2591" w14:textId="77777777" w:rsidR="00EE6C85" w:rsidRDefault="00EE6C85">
      <w:pPr>
        <w:pStyle w:val="CommentText"/>
      </w:pPr>
      <w:r>
        <w:t>Dataset (above)</w:t>
      </w:r>
    </w:p>
    <w:p w14:paraId="4BD72137" w14:textId="08B33A8D" w:rsidR="00EE6C85" w:rsidRDefault="00EE6C85">
      <w:pPr>
        <w:pStyle w:val="CommentText"/>
      </w:pPr>
      <w:r>
        <w:t>Variables (Y</w:t>
      </w:r>
      <w:r w:rsidR="00F14D4B">
        <w:t>s, X variable of interest, covariates)</w:t>
      </w:r>
    </w:p>
    <w:p w14:paraId="5ED9F695" w14:textId="560D3B35" w:rsidR="00F14D4B" w:rsidRDefault="00F14D4B">
      <w:pPr>
        <w:pStyle w:val="CommentText"/>
      </w:pPr>
      <w:r>
        <w:tab/>
        <w:t>Descriptive Statistics</w:t>
      </w:r>
    </w:p>
    <w:p w14:paraId="42B44A82" w14:textId="322E7C99" w:rsidR="00F14D4B" w:rsidRDefault="00F14D4B">
      <w:pPr>
        <w:pStyle w:val="CommentText"/>
      </w:pPr>
      <w:r>
        <w:t>Method</w:t>
      </w:r>
    </w:p>
  </w:comment>
  <w:comment w:id="14" w:author="Microsoft Office User" w:date="2023-02-15T22:01:00Z" w:initials="MOU">
    <w:p w14:paraId="61FA327A" w14:textId="65401C80" w:rsidR="00E2035E" w:rsidRDefault="00E2035E">
      <w:pPr>
        <w:pStyle w:val="CommentText"/>
      </w:pPr>
      <w:r>
        <w:rPr>
          <w:rStyle w:val="CommentReference"/>
        </w:rPr>
        <w:annotationRef/>
      </w:r>
      <w:r>
        <w:t>This section</w:t>
      </w:r>
      <w:r w:rsidR="00844266">
        <w:t xml:space="preserve"> (next three paragraphs)</w:t>
      </w:r>
      <w:r>
        <w:t xml:space="preserve"> reads like a textbook rather than a research paper. Or it reads like a paper for class where you have to explain your reasoning to show the professor that you understood the reading assignment.</w:t>
      </w:r>
    </w:p>
    <w:p w14:paraId="180D4778" w14:textId="77777777" w:rsidR="00E2035E" w:rsidRDefault="00E2035E">
      <w:pPr>
        <w:pStyle w:val="CommentText"/>
      </w:pPr>
    </w:p>
    <w:p w14:paraId="55722A08" w14:textId="072D8B34" w:rsidR="00E2035E" w:rsidRDefault="00E2035E">
      <w:pPr>
        <w:pStyle w:val="CommentText"/>
      </w:pPr>
      <w:r>
        <w:t xml:space="preserve">Here, most of this isn’t necessary. It’s enough to tell us what model you chose and to describe in just a sentence or two the advantages of the model, why it fits your data, why you chose it – stuff like that. Very brief. Remember that the average reader picking this up will know what all these terms are (FE, RE, </w:t>
      </w:r>
      <w:proofErr w:type="spellStart"/>
      <w:r>
        <w:t>etc</w:t>
      </w:r>
      <w:proofErr w:type="spellEnd"/>
      <w:r>
        <w:t xml:space="preserve">) so you don’t have to define them. </w:t>
      </w:r>
    </w:p>
  </w:comment>
  <w:comment w:id="16" w:author="Microsoft Office User" w:date="2023-02-15T22:08:00Z" w:initials="MOU">
    <w:p w14:paraId="147A9147" w14:textId="77B4E595" w:rsidR="00C372A2" w:rsidRDefault="00C372A2">
      <w:pPr>
        <w:pStyle w:val="CommentText"/>
      </w:pPr>
      <w:r>
        <w:rPr>
          <w:rStyle w:val="CommentReference"/>
        </w:rPr>
        <w:annotationRef/>
      </w:r>
      <w:r>
        <w:t xml:space="preserve">This is great (and the next two paragraphs, too). That is, how you don’t bother telling us that 1=Fair/Poor, 2=Good, 3=Excellent. Or whatever the value assignment is. You’ve given us a good level of detail with all your Ys. We don’t need to know which number equals what category. </w:t>
      </w:r>
    </w:p>
  </w:comment>
  <w:comment w:id="21" w:author="Microsoft Office User" w:date="2023-02-15T22:12:00Z" w:initials="MOU">
    <w:p w14:paraId="0A590985" w14:textId="2CE1BA9E" w:rsidR="008273F3" w:rsidRDefault="008273F3">
      <w:pPr>
        <w:pStyle w:val="CommentText"/>
      </w:pPr>
      <w:r>
        <w:rPr>
          <w:rStyle w:val="CommentReference"/>
        </w:rPr>
        <w:annotationRef/>
      </w:r>
      <w:r>
        <w:t xml:space="preserve">Same note as above regarding sample size. </w:t>
      </w:r>
    </w:p>
  </w:comment>
  <w:comment w:id="22" w:author="Microsoft Office User" w:date="2023-02-15T22:13:00Z" w:initials="MOU">
    <w:p w14:paraId="7D38A8DF" w14:textId="77777777" w:rsidR="00BA3877" w:rsidRDefault="00BA3877">
      <w:pPr>
        <w:pStyle w:val="CommentText"/>
      </w:pPr>
      <w:r>
        <w:rPr>
          <w:rStyle w:val="CommentReference"/>
        </w:rPr>
        <w:annotationRef/>
      </w:r>
      <w:r>
        <w:t xml:space="preserve">Sorry, I feel like I missed something in your description. </w:t>
      </w:r>
    </w:p>
    <w:p w14:paraId="105FD021" w14:textId="77777777" w:rsidR="00BA3877" w:rsidRDefault="00BA3877">
      <w:pPr>
        <w:pStyle w:val="CommentText"/>
      </w:pPr>
      <w:r>
        <w:t xml:space="preserve">I don’t know the difference between tables 2 and 3. </w:t>
      </w:r>
    </w:p>
    <w:p w14:paraId="0FF6AB39" w14:textId="77777777" w:rsidR="00BA3877" w:rsidRDefault="00BA3877">
      <w:pPr>
        <w:pStyle w:val="CommentText"/>
      </w:pPr>
    </w:p>
    <w:p w14:paraId="7C77328D" w14:textId="202D1AC0" w:rsidR="00BA3877" w:rsidRDefault="00BA3877">
      <w:pPr>
        <w:pStyle w:val="CommentText"/>
      </w:pPr>
      <w:r>
        <w:t xml:space="preserve">Also, I can’t find a reference to either table in your text. Somewhere in your text, you should note the existence of both. </w:t>
      </w:r>
      <w:r w:rsidR="00FD442F">
        <w:t xml:space="preserve">Like, you should have a </w:t>
      </w:r>
      <w:proofErr w:type="gramStart"/>
      <w:r w:rsidR="00FD442F">
        <w:t>sentence  that</w:t>
      </w:r>
      <w:proofErr w:type="gramEnd"/>
      <w:r w:rsidR="00FD442F">
        <w:t xml:space="preserve"> refers to the summary statistics, maybe you even highlight the important distributions, and you say “See Table 2.” Or put (Table 2) in parentheses at the end of the sentence.</w:t>
      </w:r>
    </w:p>
  </w:comment>
  <w:comment w:id="24" w:author="Microsoft Office User" w:date="2023-02-15T22:18:00Z" w:initials="MOU">
    <w:p w14:paraId="5AF3D077" w14:textId="52C0B1B4" w:rsidR="00885923" w:rsidRDefault="00885923">
      <w:pPr>
        <w:pStyle w:val="CommentText"/>
      </w:pPr>
      <w:r>
        <w:rPr>
          <w:rStyle w:val="CommentReference"/>
        </w:rPr>
        <w:annotationRef/>
      </w:r>
      <w:r>
        <w:t xml:space="preserve">This is too much detail. The reader will want to know the variables you included and how they were measured. If you needed to make an unusual adjustment, then add a sentence or two at the most. </w:t>
      </w:r>
    </w:p>
  </w:comment>
  <w:comment w:id="25" w:author="Microsoft Office User" w:date="2023-02-15T22:19:00Z" w:initials="MOU">
    <w:p w14:paraId="175AB084" w14:textId="77777777" w:rsidR="007E1A12" w:rsidRDefault="007E1A12">
      <w:pPr>
        <w:pStyle w:val="CommentText"/>
      </w:pPr>
      <w:r>
        <w:rPr>
          <w:rStyle w:val="CommentReference"/>
        </w:rPr>
        <w:annotationRef/>
      </w:r>
      <w:r>
        <w:t xml:space="preserve">It’s fine at this stage that this is rough! I told you a few weeks ago that all tables and figures can be preliminary. But from here on in, make this professionally formatted. Most importantly, it needs a title, which goes underneath the figure (table titles, like the ones above, go above the tables – I have no idea why it’s inconsistent). </w:t>
      </w:r>
    </w:p>
    <w:p w14:paraId="47303D98" w14:textId="77777777" w:rsidR="007E1A12" w:rsidRDefault="007E1A12">
      <w:pPr>
        <w:pStyle w:val="CommentText"/>
      </w:pPr>
    </w:p>
    <w:p w14:paraId="58E01601" w14:textId="113A68A4" w:rsidR="007E1A12" w:rsidRDefault="007E1A12">
      <w:pPr>
        <w:pStyle w:val="CommentText"/>
      </w:pPr>
      <w:r>
        <w:t xml:space="preserve">My bigger concern here is that the graph is inserted here without any context or reference in the text. All figures have to be introduced, and we always should say in the text what’s important about them. Don’t make the reader figure out on their own what the table is and why it’s important to look at. </w:t>
      </w:r>
    </w:p>
  </w:comment>
  <w:comment w:id="30" w:author="Microsoft Office User" w:date="2023-02-15T22:29:00Z" w:initials="MOU">
    <w:p w14:paraId="3A48184E" w14:textId="77777777" w:rsidR="00BF401E" w:rsidRDefault="00BF401E">
      <w:pPr>
        <w:pStyle w:val="CommentText"/>
      </w:pPr>
      <w:r>
        <w:rPr>
          <w:rStyle w:val="CommentReference"/>
        </w:rPr>
        <w:annotationRef/>
      </w:r>
      <w:r>
        <w:t xml:space="preserve">Think about the discussion we had regarding the data and methodology section of the McLaughlin paper. Covariates were given a single paragraph (although it was long) (or maybe it was two shorter paragraphs. They spent one or two sentences on each covariate. That’s because we don’t care about them. They are only here in service of your main X variables. They’re coefficients may not even be unbiased because you’re not designing your regression around them – you’re designing your regression around all the variables above. Those variables should be unbiased – but bias doesn’t matter for all these covariates. They’re only here to support the main </w:t>
      </w:r>
      <w:proofErr w:type="spellStart"/>
      <w:r>
        <w:t>Xs</w:t>
      </w:r>
      <w:proofErr w:type="spellEnd"/>
      <w:r>
        <w:t xml:space="preserve">. </w:t>
      </w:r>
    </w:p>
    <w:p w14:paraId="6D2CAA46" w14:textId="1F4178C2" w:rsidR="00BF401E" w:rsidRDefault="00BF401E">
      <w:pPr>
        <w:pStyle w:val="CommentText"/>
      </w:pPr>
      <w:r>
        <w:t xml:space="preserve">Since the reader doesn’t care, I suggest following McLaughlin et al. Each of these should get one sentence. Mainly, we want to know what you added and how it’s operationalized, maybe a few words on why you included it. </w:t>
      </w:r>
    </w:p>
  </w:comment>
  <w:comment w:id="34" w:author="Microsoft Office User" w:date="2023-02-15T22:38:00Z" w:initials="MOU">
    <w:p w14:paraId="75C8BE82" w14:textId="319D49BE" w:rsidR="002B3A51" w:rsidRDefault="002B3A51">
      <w:pPr>
        <w:pStyle w:val="CommentText"/>
      </w:pPr>
      <w:r>
        <w:rPr>
          <w:rStyle w:val="CommentReference"/>
        </w:rPr>
        <w:annotationRef/>
      </w:r>
      <w:r>
        <w:t xml:space="preserve">Too much detail for a covariate. </w:t>
      </w:r>
    </w:p>
  </w:comment>
  <w:comment w:id="37" w:author="Microsoft Office User" w:date="2023-02-15T22:34:00Z" w:initials="MOU">
    <w:p w14:paraId="137F62FC" w14:textId="77777777" w:rsidR="00670F52" w:rsidRDefault="00670F52">
      <w:pPr>
        <w:pStyle w:val="CommentText"/>
      </w:pPr>
      <w:r>
        <w:rPr>
          <w:rStyle w:val="CommentReference"/>
        </w:rPr>
        <w:annotationRef/>
      </w:r>
      <w:r>
        <w:t xml:space="preserve">All this needs to be linked to the paragraph </w:t>
      </w:r>
      <w:proofErr w:type="spellStart"/>
      <w:r>
        <w:t>waaay</w:t>
      </w:r>
      <w:proofErr w:type="spellEnd"/>
      <w:r>
        <w:t xml:space="preserve"> at the top where you explain how you got to your final sample size. </w:t>
      </w:r>
    </w:p>
    <w:p w14:paraId="787738AF" w14:textId="77777777" w:rsidR="00670F52" w:rsidRDefault="00670F52">
      <w:pPr>
        <w:pStyle w:val="CommentText"/>
      </w:pPr>
    </w:p>
    <w:p w14:paraId="6CD29EF4" w14:textId="77777777" w:rsidR="00670F52" w:rsidRDefault="00670F52">
      <w:pPr>
        <w:pStyle w:val="CommentText"/>
      </w:pPr>
      <w:r>
        <w:t xml:space="preserve">Actually, now that I’ve read it a second time, you could just delete all of this. It’s not needed. </w:t>
      </w:r>
    </w:p>
    <w:p w14:paraId="58314B60" w14:textId="77777777" w:rsidR="00670F52" w:rsidRDefault="00670F52">
      <w:pPr>
        <w:pStyle w:val="CommentText"/>
      </w:pPr>
    </w:p>
    <w:p w14:paraId="45032304" w14:textId="77777777" w:rsidR="00670F52" w:rsidRDefault="00670F52">
      <w:pPr>
        <w:pStyle w:val="CommentText"/>
      </w:pPr>
      <w:r>
        <w:t xml:space="preserve">The person reading this paper wants to know the information necessary to understand/trust your analysis – and not a single sentence more. This is interesting, but it’s not necessary. </w:t>
      </w:r>
    </w:p>
    <w:p w14:paraId="0C1A69CA" w14:textId="77777777" w:rsidR="00670F52" w:rsidRDefault="00670F52">
      <w:pPr>
        <w:pStyle w:val="CommentText"/>
      </w:pPr>
    </w:p>
    <w:p w14:paraId="6A765BA0" w14:textId="3E41DC90" w:rsidR="00670F52" w:rsidRDefault="00670F52">
      <w:pPr>
        <w:pStyle w:val="CommentText"/>
      </w:pPr>
      <w:r>
        <w:t xml:space="preserve">Many social science journals have word count limits of 8,000 to keep us disciplined.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F1C35A" w15:done="0"/>
  <w15:commentEx w15:paraId="312843EC" w15:done="0"/>
  <w15:commentEx w15:paraId="072626B1" w15:done="0"/>
  <w15:commentEx w15:paraId="1D66F679" w15:done="0"/>
  <w15:commentEx w15:paraId="34946228" w15:done="0"/>
  <w15:commentEx w15:paraId="77EAB14A" w15:done="0"/>
  <w15:commentEx w15:paraId="42B44A82" w15:done="0"/>
  <w15:commentEx w15:paraId="55722A08" w15:done="0"/>
  <w15:commentEx w15:paraId="147A9147" w15:done="0"/>
  <w15:commentEx w15:paraId="0A590985" w15:done="0"/>
  <w15:commentEx w15:paraId="7C77328D" w15:done="0"/>
  <w15:commentEx w15:paraId="5AF3D077" w15:done="0"/>
  <w15:commentEx w15:paraId="58E01601" w15:done="0"/>
  <w15:commentEx w15:paraId="6D2CAA46" w15:done="0"/>
  <w15:commentEx w15:paraId="75C8BE82" w15:done="0"/>
  <w15:commentEx w15:paraId="6A765B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7DF33" w16cex:dateUtc="2023-02-16T03:46:00Z"/>
  <w16cex:commentExtensible w16cex:durableId="2797D1CC" w16cex:dateUtc="2023-02-16T02:49:00Z"/>
  <w16cex:commentExtensible w16cex:durableId="2797D247" w16cex:dateUtc="2023-02-16T02:51:00Z"/>
  <w16cex:commentExtensible w16cex:durableId="2797D26E" w16cex:dateUtc="2023-02-16T02:51:00Z"/>
  <w16cex:commentExtensible w16cex:durableId="2797D2B7" w16cex:dateUtc="2023-02-16T02:52:00Z"/>
  <w16cex:commentExtensible w16cex:durableId="2797D2D7" w16cex:dateUtc="2023-02-16T02:53:00Z"/>
  <w16cex:commentExtensible w16cex:durableId="2797D5CB" w16cex:dateUtc="2023-02-16T03:06:00Z"/>
  <w16cex:commentExtensible w16cex:durableId="2797D4D3" w16cex:dateUtc="2023-02-16T03:01:00Z"/>
  <w16cex:commentExtensible w16cex:durableId="2797D670" w16cex:dateUtc="2023-02-16T03:08:00Z"/>
  <w16cex:commentExtensible w16cex:durableId="2797D74C" w16cex:dateUtc="2023-02-16T03:12:00Z"/>
  <w16cex:commentExtensible w16cex:durableId="2797D771" w16cex:dateUtc="2023-02-16T03:13:00Z"/>
  <w16cex:commentExtensible w16cex:durableId="2797D8A3" w16cex:dateUtc="2023-02-16T03:18:00Z"/>
  <w16cex:commentExtensible w16cex:durableId="2797D8FB" w16cex:dateUtc="2023-02-16T03:19:00Z"/>
  <w16cex:commentExtensible w16cex:durableId="2797DB4F" w16cex:dateUtc="2023-02-16T03:29:00Z"/>
  <w16cex:commentExtensible w16cex:durableId="2797DD74" w16cex:dateUtc="2023-02-16T03:38:00Z"/>
  <w16cex:commentExtensible w16cex:durableId="2797DC70" w16cex:dateUtc="2023-02-16T0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F1C35A" w16cid:durableId="2797DF33"/>
  <w16cid:commentId w16cid:paraId="312843EC" w16cid:durableId="2797D1CC"/>
  <w16cid:commentId w16cid:paraId="072626B1" w16cid:durableId="2797D247"/>
  <w16cid:commentId w16cid:paraId="1D66F679" w16cid:durableId="2797D26E"/>
  <w16cid:commentId w16cid:paraId="34946228" w16cid:durableId="2797D2B7"/>
  <w16cid:commentId w16cid:paraId="77EAB14A" w16cid:durableId="2797D2D7"/>
  <w16cid:commentId w16cid:paraId="42B44A82" w16cid:durableId="2797D5CB"/>
  <w16cid:commentId w16cid:paraId="55722A08" w16cid:durableId="2797D4D3"/>
  <w16cid:commentId w16cid:paraId="147A9147" w16cid:durableId="2797D670"/>
  <w16cid:commentId w16cid:paraId="0A590985" w16cid:durableId="2797D74C"/>
  <w16cid:commentId w16cid:paraId="7C77328D" w16cid:durableId="2797D771"/>
  <w16cid:commentId w16cid:paraId="5AF3D077" w16cid:durableId="2797D8A3"/>
  <w16cid:commentId w16cid:paraId="58E01601" w16cid:durableId="2797D8FB"/>
  <w16cid:commentId w16cid:paraId="6D2CAA46" w16cid:durableId="2797DB4F"/>
  <w16cid:commentId w16cid:paraId="75C8BE82" w16cid:durableId="2797DD74"/>
  <w16cid:commentId w16cid:paraId="6A765BA0" w16cid:durableId="2797DC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7C973" w14:textId="77777777" w:rsidR="00FD7EDC" w:rsidRDefault="00FD7EDC" w:rsidP="003A69DB">
      <w:pPr>
        <w:spacing w:after="0" w:line="240" w:lineRule="auto"/>
      </w:pPr>
      <w:r>
        <w:separator/>
      </w:r>
    </w:p>
  </w:endnote>
  <w:endnote w:type="continuationSeparator" w:id="0">
    <w:p w14:paraId="4B065CC8" w14:textId="77777777" w:rsidR="00FD7EDC" w:rsidRDefault="00FD7EDC" w:rsidP="003A6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3C0FE" w14:textId="77777777" w:rsidR="00FD7EDC" w:rsidRDefault="00FD7EDC" w:rsidP="003A69DB">
      <w:pPr>
        <w:spacing w:after="0" w:line="240" w:lineRule="auto"/>
      </w:pPr>
      <w:r>
        <w:separator/>
      </w:r>
    </w:p>
  </w:footnote>
  <w:footnote w:type="continuationSeparator" w:id="0">
    <w:p w14:paraId="16F305F6" w14:textId="77777777" w:rsidR="00FD7EDC" w:rsidRDefault="00FD7EDC" w:rsidP="003A69DB">
      <w:pPr>
        <w:spacing w:after="0" w:line="240" w:lineRule="auto"/>
      </w:pPr>
      <w:r>
        <w:continuationSeparator/>
      </w:r>
    </w:p>
  </w:footnote>
  <w:footnote w:id="1">
    <w:p w14:paraId="3097BA14" w14:textId="77777777" w:rsidR="003A69DB" w:rsidRDefault="003A69DB" w:rsidP="003A69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Information obtained from the GSS website: </w:t>
      </w:r>
      <w:hyperlink r:id="rId1" w:history="1">
        <w:r>
          <w:rPr>
            <w:rStyle w:val="Hyperlink"/>
            <w:rFonts w:ascii="Times New Roman" w:hAnsi="Times New Roman" w:cs="Times New Roman"/>
          </w:rPr>
          <w:t>https://gss.norc.org/About-The-GSS</w:t>
        </w:r>
      </w:hyperlink>
      <w:r>
        <w:rPr>
          <w:rFonts w:ascii="Times New Roman" w:hAnsi="Times New Roman" w:cs="Times New Roman"/>
        </w:rPr>
        <w:t xml:space="preserve"> </w:t>
      </w:r>
    </w:p>
  </w:footnote>
  <w:footnote w:id="2">
    <w:p w14:paraId="47CA5AFF" w14:textId="77777777" w:rsidR="003A69DB" w:rsidRDefault="003A69DB" w:rsidP="003A69DB">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Panstat</w:t>
      </w:r>
      <w:proofErr w:type="spellEnd"/>
      <w:r>
        <w:rPr>
          <w:rFonts w:ascii="Times New Roman" w:hAnsi="Times New Roman" w:cs="Times New Roman"/>
        </w:rPr>
        <w:t xml:space="preserve"> tracks whether a respondent was selected and reinterviewed (1 = Selected, Eligible, and Re-Interviewed, 2 = Not Selected, 3 = Selected, but not re-interviewed, 4 = Selected, but not eligible and not re-interviewed because R was deceased, 5 = Selected, but not eligible and not re-interviewed because R was permanently incapacitated, outside the U.S., or otherwise out of scope)</w:t>
      </w:r>
    </w:p>
  </w:footnote>
  <w:footnote w:id="3">
    <w:p w14:paraId="7BB4F9DD" w14:textId="77777777" w:rsidR="003A69DB" w:rsidRDefault="003A69DB" w:rsidP="003A69DB">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Paxton’s research also looked into elements of trust in institutions and of social connections, which relates back to the use of social participation as an independent variable (Figure 1 and Figure 2)</w:t>
      </w:r>
    </w:p>
  </w:footnote>
  <w:footnote w:id="4">
    <w:p w14:paraId="72BA922F" w14:textId="77777777" w:rsidR="003A69DB" w:rsidRPr="00E12CE7" w:rsidRDefault="003A69DB" w:rsidP="003A69DB">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STEM classification was taken directly from the U.S. Bureau of Labor Statistics, and the </w:t>
      </w:r>
      <w:r>
        <w:rPr>
          <w:rFonts w:ascii="Times New Roman" w:hAnsi="Times New Roman" w:cs="Times New Roman"/>
          <w:i/>
          <w:iCs/>
        </w:rPr>
        <w:t xml:space="preserve">occ10 </w:t>
      </w:r>
      <w:r>
        <w:rPr>
          <w:rFonts w:ascii="Times New Roman" w:hAnsi="Times New Roman" w:cs="Times New Roman"/>
        </w:rPr>
        <w:t>was first divided into the 23 original SOC 10 categories before being turned into a binary.</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B"/>
    <w:rsid w:val="000854F7"/>
    <w:rsid w:val="00141753"/>
    <w:rsid w:val="00197DAD"/>
    <w:rsid w:val="001B2E25"/>
    <w:rsid w:val="002B3A51"/>
    <w:rsid w:val="00385088"/>
    <w:rsid w:val="003A69DB"/>
    <w:rsid w:val="0047554A"/>
    <w:rsid w:val="00635DD7"/>
    <w:rsid w:val="00670F52"/>
    <w:rsid w:val="007E1A12"/>
    <w:rsid w:val="008273F3"/>
    <w:rsid w:val="00844266"/>
    <w:rsid w:val="00885923"/>
    <w:rsid w:val="008B4900"/>
    <w:rsid w:val="00AA3645"/>
    <w:rsid w:val="00BA3877"/>
    <w:rsid w:val="00BF401E"/>
    <w:rsid w:val="00C372A2"/>
    <w:rsid w:val="00D73CAD"/>
    <w:rsid w:val="00DF4B32"/>
    <w:rsid w:val="00E15049"/>
    <w:rsid w:val="00E2035E"/>
    <w:rsid w:val="00EE6C85"/>
    <w:rsid w:val="00F14D4B"/>
    <w:rsid w:val="00FD442F"/>
    <w:rsid w:val="00FD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C4D0"/>
  <w15:chartTrackingRefBased/>
  <w15:docId w15:val="{2D2EC2E4-C1B4-4D0A-8639-0CB82867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9DB"/>
  </w:style>
  <w:style w:type="paragraph" w:styleId="Heading2">
    <w:name w:val="heading 2"/>
    <w:basedOn w:val="Normal"/>
    <w:next w:val="Normal"/>
    <w:link w:val="Heading2Char"/>
    <w:uiPriority w:val="9"/>
    <w:unhideWhenUsed/>
    <w:qFormat/>
    <w:rsid w:val="003A69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9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9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69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69DB"/>
    <w:rPr>
      <w:color w:val="0563C1" w:themeColor="hyperlink"/>
      <w:u w:val="single"/>
    </w:rPr>
  </w:style>
  <w:style w:type="paragraph" w:styleId="FootnoteText">
    <w:name w:val="footnote text"/>
    <w:basedOn w:val="Normal"/>
    <w:link w:val="FootnoteTextChar"/>
    <w:uiPriority w:val="99"/>
    <w:semiHidden/>
    <w:unhideWhenUsed/>
    <w:rsid w:val="003A6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9DB"/>
    <w:rPr>
      <w:sz w:val="20"/>
      <w:szCs w:val="20"/>
    </w:rPr>
  </w:style>
  <w:style w:type="character" w:styleId="FootnoteReference">
    <w:name w:val="footnote reference"/>
    <w:basedOn w:val="DefaultParagraphFont"/>
    <w:uiPriority w:val="99"/>
    <w:semiHidden/>
    <w:unhideWhenUsed/>
    <w:rsid w:val="003A69DB"/>
    <w:rPr>
      <w:vertAlign w:val="superscript"/>
    </w:rPr>
  </w:style>
  <w:style w:type="character" w:styleId="CommentReference">
    <w:name w:val="annotation reference"/>
    <w:basedOn w:val="DefaultParagraphFont"/>
    <w:uiPriority w:val="99"/>
    <w:semiHidden/>
    <w:unhideWhenUsed/>
    <w:rsid w:val="003A69DB"/>
    <w:rPr>
      <w:sz w:val="16"/>
      <w:szCs w:val="16"/>
    </w:rPr>
  </w:style>
  <w:style w:type="paragraph" w:styleId="CommentText">
    <w:name w:val="annotation text"/>
    <w:basedOn w:val="Normal"/>
    <w:link w:val="CommentTextChar"/>
    <w:uiPriority w:val="99"/>
    <w:semiHidden/>
    <w:unhideWhenUsed/>
    <w:rsid w:val="003A69DB"/>
    <w:pPr>
      <w:spacing w:line="240" w:lineRule="auto"/>
    </w:pPr>
    <w:rPr>
      <w:sz w:val="20"/>
      <w:szCs w:val="20"/>
    </w:rPr>
  </w:style>
  <w:style w:type="character" w:customStyle="1" w:styleId="CommentTextChar">
    <w:name w:val="Comment Text Char"/>
    <w:basedOn w:val="DefaultParagraphFont"/>
    <w:link w:val="CommentText"/>
    <w:uiPriority w:val="99"/>
    <w:semiHidden/>
    <w:rsid w:val="003A69DB"/>
    <w:rPr>
      <w:sz w:val="20"/>
      <w:szCs w:val="20"/>
    </w:rPr>
  </w:style>
  <w:style w:type="paragraph" w:styleId="NormalWeb">
    <w:name w:val="Normal (Web)"/>
    <w:basedOn w:val="Normal"/>
    <w:uiPriority w:val="99"/>
    <w:semiHidden/>
    <w:unhideWhenUsed/>
    <w:rsid w:val="003A69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15049"/>
    <w:rPr>
      <w:color w:val="605E5C"/>
      <w:shd w:val="clear" w:color="auto" w:fill="E1DFDD"/>
    </w:rPr>
  </w:style>
  <w:style w:type="table" w:styleId="TableGrid">
    <w:name w:val="Table Grid"/>
    <w:basedOn w:val="TableNormal"/>
    <w:uiPriority w:val="59"/>
    <w:rsid w:val="00E150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DF4B32"/>
    <w:rPr>
      <w:b/>
      <w:bCs/>
    </w:rPr>
  </w:style>
  <w:style w:type="character" w:customStyle="1" w:styleId="CommentSubjectChar">
    <w:name w:val="Comment Subject Char"/>
    <w:basedOn w:val="CommentTextChar"/>
    <w:link w:val="CommentSubject"/>
    <w:uiPriority w:val="99"/>
    <w:semiHidden/>
    <w:rsid w:val="00DF4B32"/>
    <w:rPr>
      <w:b/>
      <w:bCs/>
      <w:sz w:val="20"/>
      <w:szCs w:val="20"/>
    </w:rPr>
  </w:style>
  <w:style w:type="paragraph" w:styleId="Revision">
    <w:name w:val="Revision"/>
    <w:hidden/>
    <w:uiPriority w:val="99"/>
    <w:semiHidden/>
    <w:rsid w:val="00DF4B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7605/OSF.IO/HACZ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www.electionstudies.org/" TargetMode="External"/><Relationship Id="rId17" Type="http://schemas.openxmlformats.org/officeDocument/2006/relationships/hyperlink" Target="https://www.cdc.gov/nchs/data/dvs/national-marriage-divorce-rates-00-20.pdf" TargetMode="External"/><Relationship Id="rId2" Type="http://schemas.openxmlformats.org/officeDocument/2006/relationships/settings" Target="settings.xml"/><Relationship Id="rId16" Type="http://schemas.openxmlformats.org/officeDocument/2006/relationships/hyperlink" Target="https://www.pewresearch.org/internet/2021/09/01/the-internet-and-the-pandemi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amai.org/covid19/descargas/SocialGlobalWebIndex.pdf"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electionstudies.org/anes-2024-awar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ss.norc.org/About-The-G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24</Pages>
  <Words>5634</Words>
  <Characters>32114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Microsoft Office User</cp:lastModifiedBy>
  <cp:revision>21</cp:revision>
  <dcterms:created xsi:type="dcterms:W3CDTF">2023-02-07T22:23:00Z</dcterms:created>
  <dcterms:modified xsi:type="dcterms:W3CDTF">2023-02-16T03:50:00Z</dcterms:modified>
</cp:coreProperties>
</file>