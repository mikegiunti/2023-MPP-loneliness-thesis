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1BE9" w14:textId="77777777" w:rsidR="005C3ECA" w:rsidRDefault="005C3ECA" w:rsidP="00797495">
      <w:pPr>
        <w:jc w:val="center"/>
        <w:rPr>
          <w:rFonts w:ascii="Times New Roman" w:hAnsi="Times New Roman" w:cs="Times New Roman"/>
          <w:b/>
          <w:bCs/>
          <w:sz w:val="24"/>
          <w:szCs w:val="24"/>
        </w:rPr>
      </w:pPr>
    </w:p>
    <w:p w14:paraId="71E9E160" w14:textId="77777777" w:rsidR="005C3ECA" w:rsidRDefault="005C3ECA" w:rsidP="00797495">
      <w:pPr>
        <w:jc w:val="center"/>
        <w:rPr>
          <w:rFonts w:ascii="Times New Roman" w:hAnsi="Times New Roman" w:cs="Times New Roman"/>
          <w:b/>
          <w:bCs/>
          <w:sz w:val="24"/>
          <w:szCs w:val="24"/>
        </w:rPr>
      </w:pPr>
    </w:p>
    <w:p w14:paraId="7B855E46" w14:textId="77777777" w:rsidR="005C3ECA" w:rsidRDefault="005C3ECA" w:rsidP="00797495">
      <w:pPr>
        <w:jc w:val="center"/>
        <w:rPr>
          <w:rFonts w:ascii="Times New Roman" w:hAnsi="Times New Roman" w:cs="Times New Roman"/>
          <w:b/>
          <w:bCs/>
          <w:sz w:val="24"/>
          <w:szCs w:val="24"/>
        </w:rPr>
      </w:pPr>
    </w:p>
    <w:p w14:paraId="02023EEB" w14:textId="77777777" w:rsidR="005C3ECA" w:rsidRDefault="005C3ECA" w:rsidP="00797495">
      <w:pPr>
        <w:jc w:val="center"/>
        <w:rPr>
          <w:rFonts w:ascii="Times New Roman" w:hAnsi="Times New Roman" w:cs="Times New Roman"/>
          <w:b/>
          <w:bCs/>
          <w:sz w:val="24"/>
          <w:szCs w:val="24"/>
        </w:rPr>
      </w:pPr>
    </w:p>
    <w:p w14:paraId="1489B5A4" w14:textId="77777777" w:rsidR="005C3ECA" w:rsidRDefault="005C3ECA" w:rsidP="00797495">
      <w:pPr>
        <w:jc w:val="center"/>
        <w:rPr>
          <w:rFonts w:ascii="Times New Roman" w:hAnsi="Times New Roman" w:cs="Times New Roman"/>
          <w:b/>
          <w:bCs/>
          <w:sz w:val="24"/>
          <w:szCs w:val="24"/>
        </w:rPr>
      </w:pPr>
    </w:p>
    <w:p w14:paraId="56C9C869" w14:textId="77777777" w:rsidR="005C3ECA" w:rsidRDefault="005C3ECA" w:rsidP="00797495">
      <w:pPr>
        <w:jc w:val="center"/>
        <w:rPr>
          <w:rFonts w:ascii="Times New Roman" w:hAnsi="Times New Roman" w:cs="Times New Roman"/>
          <w:b/>
          <w:bCs/>
          <w:sz w:val="24"/>
          <w:szCs w:val="24"/>
        </w:rPr>
      </w:pPr>
    </w:p>
    <w:p w14:paraId="0A0D7B1A" w14:textId="77777777" w:rsidR="005C3ECA" w:rsidRDefault="005C3ECA" w:rsidP="00797495">
      <w:pPr>
        <w:jc w:val="center"/>
        <w:rPr>
          <w:rFonts w:ascii="Times New Roman" w:hAnsi="Times New Roman" w:cs="Times New Roman"/>
          <w:b/>
          <w:bCs/>
          <w:sz w:val="24"/>
          <w:szCs w:val="24"/>
        </w:rPr>
      </w:pPr>
    </w:p>
    <w:p w14:paraId="047996EB" w14:textId="77777777" w:rsidR="005C3ECA" w:rsidRDefault="005C3ECA" w:rsidP="00797495">
      <w:pPr>
        <w:jc w:val="center"/>
        <w:rPr>
          <w:rFonts w:ascii="Times New Roman" w:hAnsi="Times New Roman" w:cs="Times New Roman"/>
          <w:b/>
          <w:bCs/>
          <w:sz w:val="24"/>
          <w:szCs w:val="24"/>
        </w:rPr>
      </w:pPr>
    </w:p>
    <w:p w14:paraId="15A0D067" w14:textId="423849F2" w:rsidR="001A2B5F" w:rsidRDefault="00A47022" w:rsidP="00797495">
      <w:pPr>
        <w:jc w:val="center"/>
        <w:rPr>
          <w:rFonts w:ascii="Times New Roman" w:hAnsi="Times New Roman" w:cs="Times New Roman"/>
          <w:b/>
          <w:bCs/>
          <w:sz w:val="24"/>
          <w:szCs w:val="24"/>
        </w:rPr>
      </w:pPr>
      <w:commentRangeStart w:id="0"/>
      <w:r>
        <w:rPr>
          <w:rFonts w:ascii="Times New Roman" w:hAnsi="Times New Roman" w:cs="Times New Roman"/>
          <w:b/>
          <w:bCs/>
          <w:sz w:val="24"/>
          <w:szCs w:val="24"/>
        </w:rPr>
        <w:t>Screens and Faces</w:t>
      </w:r>
      <w:commentRangeEnd w:id="0"/>
      <w:r w:rsidR="00170652">
        <w:rPr>
          <w:rStyle w:val="CommentReference"/>
        </w:rPr>
        <w:commentReference w:id="0"/>
      </w:r>
      <w:r>
        <w:rPr>
          <w:rFonts w:ascii="Times New Roman" w:hAnsi="Times New Roman" w:cs="Times New Roman"/>
          <w:b/>
          <w:bCs/>
          <w:sz w:val="24"/>
          <w:szCs w:val="24"/>
        </w:rPr>
        <w:t xml:space="preserve">: </w:t>
      </w:r>
      <w:r w:rsidR="001F42FE">
        <w:rPr>
          <w:rFonts w:ascii="Times New Roman" w:hAnsi="Times New Roman" w:cs="Times New Roman"/>
          <w:b/>
          <w:bCs/>
          <w:sz w:val="24"/>
          <w:szCs w:val="24"/>
        </w:rPr>
        <w:t xml:space="preserve">A Fixed Effects Model for Loneliness </w:t>
      </w:r>
      <w:r w:rsidR="001A2B5F">
        <w:rPr>
          <w:rFonts w:ascii="Times New Roman" w:hAnsi="Times New Roman" w:cs="Times New Roman"/>
          <w:b/>
          <w:bCs/>
          <w:sz w:val="24"/>
          <w:szCs w:val="24"/>
        </w:rPr>
        <w:t xml:space="preserve">Wellness </w:t>
      </w:r>
      <w:r w:rsidR="001F42FE">
        <w:rPr>
          <w:rFonts w:ascii="Times New Roman" w:hAnsi="Times New Roman" w:cs="Times New Roman"/>
          <w:b/>
          <w:bCs/>
          <w:sz w:val="24"/>
          <w:szCs w:val="24"/>
        </w:rPr>
        <w:t xml:space="preserve">Effects </w:t>
      </w:r>
    </w:p>
    <w:p w14:paraId="278309BA" w14:textId="7178E8F6" w:rsidR="005826D9" w:rsidRDefault="005C3ECA" w:rsidP="00797495">
      <w:pPr>
        <w:jc w:val="center"/>
        <w:rPr>
          <w:rFonts w:ascii="Times New Roman" w:hAnsi="Times New Roman" w:cs="Times New Roman"/>
          <w:sz w:val="24"/>
          <w:szCs w:val="24"/>
        </w:rPr>
      </w:pPr>
      <w:r>
        <w:rPr>
          <w:rFonts w:ascii="Times New Roman" w:hAnsi="Times New Roman" w:cs="Times New Roman"/>
          <w:b/>
          <w:bCs/>
          <w:sz w:val="24"/>
          <w:szCs w:val="24"/>
        </w:rPr>
        <w:t>Across Face-to-Face Interactions and Online Communities</w:t>
      </w:r>
    </w:p>
    <w:p w14:paraId="4A0778AF" w14:textId="77777777" w:rsidR="005C3ECA" w:rsidRDefault="005C3ECA" w:rsidP="00797495">
      <w:pPr>
        <w:jc w:val="center"/>
        <w:rPr>
          <w:rFonts w:ascii="Times New Roman" w:hAnsi="Times New Roman" w:cs="Times New Roman"/>
          <w:sz w:val="24"/>
          <w:szCs w:val="24"/>
        </w:rPr>
      </w:pPr>
    </w:p>
    <w:p w14:paraId="536724B0" w14:textId="6C607BA1" w:rsidR="005C3ECA" w:rsidRDefault="005C3ECA" w:rsidP="00797495">
      <w:pPr>
        <w:jc w:val="center"/>
        <w:rPr>
          <w:rFonts w:ascii="Times New Roman" w:hAnsi="Times New Roman" w:cs="Times New Roman"/>
          <w:sz w:val="24"/>
          <w:szCs w:val="24"/>
        </w:rPr>
      </w:pPr>
      <w:r>
        <w:rPr>
          <w:rFonts w:ascii="Times New Roman" w:hAnsi="Times New Roman" w:cs="Times New Roman"/>
          <w:sz w:val="24"/>
          <w:szCs w:val="24"/>
        </w:rPr>
        <w:t>Michele Giunti</w:t>
      </w:r>
    </w:p>
    <w:p w14:paraId="5511BAC8" w14:textId="547E032D" w:rsidR="00E413B6" w:rsidRDefault="00E413B6" w:rsidP="00797495">
      <w:pPr>
        <w:jc w:val="center"/>
        <w:rPr>
          <w:rFonts w:ascii="Times New Roman" w:hAnsi="Times New Roman" w:cs="Times New Roman"/>
          <w:sz w:val="24"/>
          <w:szCs w:val="24"/>
        </w:rPr>
      </w:pPr>
      <w:r>
        <w:rPr>
          <w:rFonts w:ascii="Times New Roman" w:hAnsi="Times New Roman" w:cs="Times New Roman"/>
          <w:sz w:val="24"/>
          <w:szCs w:val="24"/>
        </w:rPr>
        <w:t>Georgetown University</w:t>
      </w:r>
    </w:p>
    <w:p w14:paraId="120A8A04" w14:textId="779E8273" w:rsidR="005C3ECA" w:rsidRDefault="005C3ECA" w:rsidP="00797495">
      <w:pPr>
        <w:jc w:val="center"/>
        <w:rPr>
          <w:rFonts w:ascii="Times New Roman" w:hAnsi="Times New Roman" w:cs="Times New Roman"/>
          <w:sz w:val="24"/>
          <w:szCs w:val="24"/>
        </w:rPr>
      </w:pPr>
      <w:r>
        <w:rPr>
          <w:rFonts w:ascii="Times New Roman" w:hAnsi="Times New Roman" w:cs="Times New Roman"/>
          <w:sz w:val="24"/>
          <w:szCs w:val="24"/>
        </w:rPr>
        <w:t>McCourt School of Public Policy</w:t>
      </w:r>
    </w:p>
    <w:p w14:paraId="606C2800" w14:textId="1AE7EC9F" w:rsidR="005C3ECA" w:rsidRDefault="00E413B6" w:rsidP="00797495">
      <w:pPr>
        <w:jc w:val="center"/>
        <w:rPr>
          <w:rFonts w:ascii="Times New Roman" w:hAnsi="Times New Roman" w:cs="Times New Roman"/>
          <w:sz w:val="24"/>
          <w:szCs w:val="24"/>
        </w:rPr>
      </w:pPr>
      <w:r>
        <w:rPr>
          <w:rFonts w:ascii="Times New Roman" w:hAnsi="Times New Roman" w:cs="Times New Roman"/>
          <w:sz w:val="24"/>
          <w:szCs w:val="24"/>
        </w:rPr>
        <w:t xml:space="preserve">Masters’ </w:t>
      </w:r>
      <w:r w:rsidR="00E95F52">
        <w:rPr>
          <w:rFonts w:ascii="Times New Roman" w:hAnsi="Times New Roman" w:cs="Times New Roman"/>
          <w:sz w:val="24"/>
          <w:szCs w:val="24"/>
        </w:rPr>
        <w:t>Thesis Proposal</w:t>
      </w:r>
    </w:p>
    <w:p w14:paraId="53053C57" w14:textId="0C9E93EA" w:rsidR="00E95F52" w:rsidRDefault="00E95F52" w:rsidP="00797495">
      <w:pPr>
        <w:jc w:val="center"/>
        <w:rPr>
          <w:rFonts w:ascii="Times New Roman" w:hAnsi="Times New Roman" w:cs="Times New Roman"/>
          <w:sz w:val="24"/>
          <w:szCs w:val="24"/>
        </w:rPr>
      </w:pPr>
      <w:r>
        <w:rPr>
          <w:rFonts w:ascii="Times New Roman" w:hAnsi="Times New Roman" w:cs="Times New Roman"/>
          <w:sz w:val="24"/>
          <w:szCs w:val="24"/>
        </w:rPr>
        <w:t xml:space="preserve">Advisor: John </w:t>
      </w:r>
      <w:proofErr w:type="spellStart"/>
      <w:r>
        <w:rPr>
          <w:rFonts w:ascii="Times New Roman" w:hAnsi="Times New Roman" w:cs="Times New Roman"/>
          <w:sz w:val="24"/>
          <w:szCs w:val="24"/>
        </w:rPr>
        <w:t>Hisnani</w:t>
      </w:r>
      <w:r w:rsidR="00A4025D">
        <w:rPr>
          <w:rFonts w:ascii="Times New Roman" w:hAnsi="Times New Roman" w:cs="Times New Roman"/>
          <w:sz w:val="24"/>
          <w:szCs w:val="24"/>
        </w:rPr>
        <w:t>ck</w:t>
      </w:r>
      <w:proofErr w:type="spellEnd"/>
    </w:p>
    <w:p w14:paraId="3B2C9F20" w14:textId="76D8647B" w:rsidR="00A4025D" w:rsidRDefault="00E359C1" w:rsidP="00797495">
      <w:pPr>
        <w:jc w:val="center"/>
        <w:rPr>
          <w:rFonts w:ascii="Times New Roman" w:hAnsi="Times New Roman" w:cs="Times New Roman"/>
          <w:sz w:val="24"/>
          <w:szCs w:val="24"/>
        </w:rPr>
      </w:pPr>
      <w:r>
        <w:rPr>
          <w:rFonts w:ascii="Times New Roman" w:hAnsi="Times New Roman" w:cs="Times New Roman"/>
          <w:sz w:val="24"/>
          <w:szCs w:val="24"/>
        </w:rPr>
        <w:t xml:space="preserve">PPOL 528-03: </w:t>
      </w:r>
      <w:r w:rsidR="00A4025D">
        <w:rPr>
          <w:rFonts w:ascii="Times New Roman" w:hAnsi="Times New Roman" w:cs="Times New Roman"/>
          <w:sz w:val="24"/>
          <w:szCs w:val="24"/>
        </w:rPr>
        <w:t>Thesis Workshop I</w:t>
      </w:r>
    </w:p>
    <w:p w14:paraId="5F69D1F8" w14:textId="48538960" w:rsidR="00E413B6" w:rsidRDefault="00E413B6" w:rsidP="00797495">
      <w:pPr>
        <w:jc w:val="center"/>
        <w:rPr>
          <w:rFonts w:ascii="Times New Roman" w:hAnsi="Times New Roman" w:cs="Times New Roman"/>
          <w:sz w:val="24"/>
          <w:szCs w:val="24"/>
        </w:rPr>
      </w:pPr>
      <w:r>
        <w:rPr>
          <w:rFonts w:ascii="Times New Roman" w:hAnsi="Times New Roman" w:cs="Times New Roman"/>
          <w:sz w:val="24"/>
          <w:szCs w:val="24"/>
        </w:rPr>
        <w:t>December 2022</w:t>
      </w:r>
    </w:p>
    <w:p w14:paraId="469FD160" w14:textId="2A324984" w:rsidR="00CE01B8" w:rsidRDefault="00CE01B8">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841658388"/>
        <w:docPartObj>
          <w:docPartGallery w:val="Table of Contents"/>
          <w:docPartUnique/>
        </w:docPartObj>
      </w:sdtPr>
      <w:sdtEndPr>
        <w:rPr>
          <w:b/>
          <w:bCs/>
          <w:noProof/>
        </w:rPr>
      </w:sdtEndPr>
      <w:sdtContent>
        <w:p w14:paraId="18CE7E25" w14:textId="7C612C07" w:rsidR="00F03667" w:rsidRPr="00B520C3" w:rsidRDefault="00F03667">
          <w:pPr>
            <w:pStyle w:val="TOCHeading"/>
            <w:rPr>
              <w:rFonts w:ascii="Times New Roman" w:hAnsi="Times New Roman" w:cs="Times New Roman"/>
              <w:b/>
              <w:bCs/>
              <w:color w:val="auto"/>
              <w:sz w:val="24"/>
              <w:szCs w:val="24"/>
            </w:rPr>
          </w:pPr>
          <w:r w:rsidRPr="00B520C3">
            <w:rPr>
              <w:rFonts w:ascii="Times New Roman" w:hAnsi="Times New Roman" w:cs="Times New Roman"/>
              <w:b/>
              <w:bCs/>
              <w:color w:val="auto"/>
              <w:sz w:val="24"/>
              <w:szCs w:val="24"/>
            </w:rPr>
            <w:t>Table of Contents</w:t>
          </w:r>
        </w:p>
        <w:p w14:paraId="4EAF23F0" w14:textId="77777777" w:rsidR="003A61B0" w:rsidRPr="00B520C3" w:rsidRDefault="003A61B0" w:rsidP="003A61B0">
          <w:pPr>
            <w:rPr>
              <w:rFonts w:ascii="Times New Roman" w:hAnsi="Times New Roman" w:cs="Times New Roman"/>
              <w:sz w:val="24"/>
              <w:szCs w:val="24"/>
            </w:rPr>
          </w:pPr>
        </w:p>
        <w:p w14:paraId="5798FCEF" w14:textId="598F32CC" w:rsidR="00B520C3" w:rsidRPr="00B520C3" w:rsidRDefault="00F03667">
          <w:pPr>
            <w:pStyle w:val="TOC1"/>
            <w:tabs>
              <w:tab w:val="right" w:leader="dot" w:pos="9350"/>
            </w:tabs>
            <w:rPr>
              <w:rFonts w:ascii="Times New Roman" w:eastAsiaTheme="minorEastAsia" w:hAnsi="Times New Roman" w:cs="Times New Roman"/>
              <w:noProof/>
              <w:sz w:val="24"/>
              <w:szCs w:val="24"/>
            </w:rPr>
          </w:pPr>
          <w:r w:rsidRPr="00B520C3">
            <w:rPr>
              <w:rFonts w:ascii="Times New Roman" w:hAnsi="Times New Roman" w:cs="Times New Roman"/>
              <w:sz w:val="24"/>
              <w:szCs w:val="24"/>
            </w:rPr>
            <w:fldChar w:fldCharType="begin"/>
          </w:r>
          <w:r w:rsidRPr="00B520C3">
            <w:rPr>
              <w:rFonts w:ascii="Times New Roman" w:hAnsi="Times New Roman" w:cs="Times New Roman"/>
              <w:sz w:val="24"/>
              <w:szCs w:val="24"/>
            </w:rPr>
            <w:instrText xml:space="preserve"> TOC \o "1-3" \h \z \u </w:instrText>
          </w:r>
          <w:r w:rsidRPr="00B520C3">
            <w:rPr>
              <w:rFonts w:ascii="Times New Roman" w:hAnsi="Times New Roman" w:cs="Times New Roman"/>
              <w:sz w:val="24"/>
              <w:szCs w:val="24"/>
            </w:rPr>
            <w:fldChar w:fldCharType="separate"/>
          </w:r>
          <w:hyperlink w:anchor="_Toc120794020" w:history="1">
            <w:r w:rsidR="00B520C3" w:rsidRPr="00B520C3">
              <w:rPr>
                <w:rStyle w:val="Hyperlink"/>
                <w:rFonts w:ascii="Times New Roman" w:hAnsi="Times New Roman" w:cs="Times New Roman"/>
                <w:b/>
                <w:bCs/>
                <w:noProof/>
                <w:sz w:val="24"/>
                <w:szCs w:val="24"/>
              </w:rPr>
              <w:t>Abstract</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w:t>
            </w:r>
            <w:r w:rsidR="00B520C3" w:rsidRPr="00B520C3">
              <w:rPr>
                <w:rFonts w:ascii="Times New Roman" w:hAnsi="Times New Roman" w:cs="Times New Roman"/>
                <w:noProof/>
                <w:webHidden/>
                <w:sz w:val="24"/>
                <w:szCs w:val="24"/>
              </w:rPr>
              <w:fldChar w:fldCharType="end"/>
            </w:r>
          </w:hyperlink>
        </w:p>
        <w:p w14:paraId="232C4D85" w14:textId="42AD22E6"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21" w:history="1">
            <w:r w:rsidR="00B520C3" w:rsidRPr="00B520C3">
              <w:rPr>
                <w:rStyle w:val="Hyperlink"/>
                <w:rFonts w:ascii="Times New Roman" w:hAnsi="Times New Roman" w:cs="Times New Roman"/>
                <w:b/>
                <w:bCs/>
                <w:noProof/>
                <w:sz w:val="24"/>
                <w:szCs w:val="24"/>
              </w:rPr>
              <w:t>Introduction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5</w:t>
            </w:r>
            <w:r w:rsidR="00B520C3" w:rsidRPr="00B520C3">
              <w:rPr>
                <w:rFonts w:ascii="Times New Roman" w:hAnsi="Times New Roman" w:cs="Times New Roman"/>
                <w:noProof/>
                <w:webHidden/>
                <w:sz w:val="24"/>
                <w:szCs w:val="24"/>
              </w:rPr>
              <w:fldChar w:fldCharType="end"/>
            </w:r>
          </w:hyperlink>
        </w:p>
        <w:p w14:paraId="75A6A1FB" w14:textId="0AF49806"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22" w:history="1">
            <w:r w:rsidR="00B520C3" w:rsidRPr="00B520C3">
              <w:rPr>
                <w:rStyle w:val="Hyperlink"/>
                <w:rFonts w:ascii="Times New Roman" w:hAnsi="Times New Roman" w:cs="Times New Roman"/>
                <w:b/>
                <w:bCs/>
                <w:noProof/>
                <w:sz w:val="24"/>
                <w:szCs w:val="24"/>
              </w:rPr>
              <w:t>Literature Review</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9</w:t>
            </w:r>
            <w:r w:rsidR="00B520C3" w:rsidRPr="00B520C3">
              <w:rPr>
                <w:rFonts w:ascii="Times New Roman" w:hAnsi="Times New Roman" w:cs="Times New Roman"/>
                <w:noProof/>
                <w:webHidden/>
                <w:sz w:val="24"/>
                <w:szCs w:val="24"/>
              </w:rPr>
              <w:fldChar w:fldCharType="end"/>
            </w:r>
          </w:hyperlink>
        </w:p>
        <w:p w14:paraId="14A12301" w14:textId="093B3547"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23" w:history="1">
            <w:r w:rsidR="00B520C3" w:rsidRPr="00B520C3">
              <w:rPr>
                <w:rStyle w:val="Hyperlink"/>
                <w:rFonts w:ascii="Times New Roman" w:hAnsi="Times New Roman" w:cs="Times New Roman"/>
                <w:b/>
                <w:bCs/>
                <w:noProof/>
                <w:sz w:val="24"/>
                <w:szCs w:val="24"/>
              </w:rPr>
              <w:t>Social Isolation vs. Loneliness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9</w:t>
            </w:r>
            <w:r w:rsidR="00B520C3" w:rsidRPr="00B520C3">
              <w:rPr>
                <w:rFonts w:ascii="Times New Roman" w:hAnsi="Times New Roman" w:cs="Times New Roman"/>
                <w:noProof/>
                <w:webHidden/>
                <w:sz w:val="24"/>
                <w:szCs w:val="24"/>
              </w:rPr>
              <w:fldChar w:fldCharType="end"/>
            </w:r>
          </w:hyperlink>
        </w:p>
        <w:p w14:paraId="04C8AAEB" w14:textId="69BD64E0"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24" w:history="1">
            <w:r w:rsidR="00B520C3" w:rsidRPr="00B520C3">
              <w:rPr>
                <w:rStyle w:val="Hyperlink"/>
                <w:rFonts w:ascii="Times New Roman" w:hAnsi="Times New Roman" w:cs="Times New Roman"/>
                <w:b/>
                <w:bCs/>
                <w:noProof/>
                <w:sz w:val="24"/>
                <w:szCs w:val="24"/>
              </w:rPr>
              <w:t>Lonely Connections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11</w:t>
            </w:r>
            <w:r w:rsidR="00B520C3" w:rsidRPr="00B520C3">
              <w:rPr>
                <w:rFonts w:ascii="Times New Roman" w:hAnsi="Times New Roman" w:cs="Times New Roman"/>
                <w:noProof/>
                <w:webHidden/>
                <w:sz w:val="24"/>
                <w:szCs w:val="24"/>
              </w:rPr>
              <w:fldChar w:fldCharType="end"/>
            </w:r>
          </w:hyperlink>
        </w:p>
        <w:p w14:paraId="2151ACC6" w14:textId="55CE1675"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25" w:history="1">
            <w:r w:rsidR="00B520C3" w:rsidRPr="00B520C3">
              <w:rPr>
                <w:rStyle w:val="Hyperlink"/>
                <w:rFonts w:ascii="Times New Roman" w:hAnsi="Times New Roman" w:cs="Times New Roman"/>
                <w:b/>
                <w:bCs/>
                <w:noProof/>
                <w:sz w:val="24"/>
                <w:szCs w:val="24"/>
              </w:rPr>
              <w:t>The Unicity of Online Talk</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13</w:t>
            </w:r>
            <w:r w:rsidR="00B520C3" w:rsidRPr="00B520C3">
              <w:rPr>
                <w:rFonts w:ascii="Times New Roman" w:hAnsi="Times New Roman" w:cs="Times New Roman"/>
                <w:noProof/>
                <w:webHidden/>
                <w:sz w:val="24"/>
                <w:szCs w:val="24"/>
              </w:rPr>
              <w:fldChar w:fldCharType="end"/>
            </w:r>
          </w:hyperlink>
        </w:p>
        <w:p w14:paraId="555DF2A2" w14:textId="6A043BE0"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26" w:history="1">
            <w:r w:rsidR="00B520C3" w:rsidRPr="00B520C3">
              <w:rPr>
                <w:rStyle w:val="Hyperlink"/>
                <w:rFonts w:ascii="Times New Roman" w:hAnsi="Times New Roman" w:cs="Times New Roman"/>
                <w:b/>
                <w:bCs/>
                <w:noProof/>
                <w:sz w:val="24"/>
                <w:szCs w:val="24"/>
              </w:rPr>
              <w:t>Social Media, Health and Feeling Alone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15</w:t>
            </w:r>
            <w:r w:rsidR="00B520C3" w:rsidRPr="00B520C3">
              <w:rPr>
                <w:rFonts w:ascii="Times New Roman" w:hAnsi="Times New Roman" w:cs="Times New Roman"/>
                <w:noProof/>
                <w:webHidden/>
                <w:sz w:val="24"/>
                <w:szCs w:val="24"/>
              </w:rPr>
              <w:fldChar w:fldCharType="end"/>
            </w:r>
          </w:hyperlink>
        </w:p>
        <w:p w14:paraId="10320E5E" w14:textId="44475887"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27" w:history="1">
            <w:r w:rsidR="00B520C3" w:rsidRPr="00B520C3">
              <w:rPr>
                <w:rStyle w:val="Hyperlink"/>
                <w:rFonts w:ascii="Times New Roman" w:hAnsi="Times New Roman" w:cs="Times New Roman"/>
                <w:b/>
                <w:bCs/>
                <w:i/>
                <w:iCs/>
                <w:noProof/>
                <w:sz w:val="24"/>
                <w:szCs w:val="24"/>
              </w:rPr>
              <w:t>Cardiovascular Diseases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16</w:t>
            </w:r>
            <w:r w:rsidR="00B520C3" w:rsidRPr="00B520C3">
              <w:rPr>
                <w:rFonts w:ascii="Times New Roman" w:hAnsi="Times New Roman" w:cs="Times New Roman"/>
                <w:noProof/>
                <w:webHidden/>
                <w:sz w:val="24"/>
                <w:szCs w:val="24"/>
              </w:rPr>
              <w:fldChar w:fldCharType="end"/>
            </w:r>
          </w:hyperlink>
        </w:p>
        <w:p w14:paraId="6B5DD3A2" w14:textId="4E2A1727"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28" w:history="1">
            <w:r w:rsidR="00B520C3" w:rsidRPr="00B520C3">
              <w:rPr>
                <w:rStyle w:val="Hyperlink"/>
                <w:rFonts w:ascii="Times New Roman" w:hAnsi="Times New Roman" w:cs="Times New Roman"/>
                <w:b/>
                <w:bCs/>
                <w:i/>
                <w:iCs/>
                <w:noProof/>
                <w:sz w:val="24"/>
                <w:szCs w:val="24"/>
              </w:rPr>
              <w:t>Cognition and Self-Reported Health</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16</w:t>
            </w:r>
            <w:r w:rsidR="00B520C3" w:rsidRPr="00B520C3">
              <w:rPr>
                <w:rFonts w:ascii="Times New Roman" w:hAnsi="Times New Roman" w:cs="Times New Roman"/>
                <w:noProof/>
                <w:webHidden/>
                <w:sz w:val="24"/>
                <w:szCs w:val="24"/>
              </w:rPr>
              <w:fldChar w:fldCharType="end"/>
            </w:r>
          </w:hyperlink>
        </w:p>
        <w:p w14:paraId="098CE37E" w14:textId="54D4888E"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29" w:history="1">
            <w:r w:rsidR="00B520C3" w:rsidRPr="00B520C3">
              <w:rPr>
                <w:rStyle w:val="Hyperlink"/>
                <w:rFonts w:ascii="Times New Roman" w:hAnsi="Times New Roman" w:cs="Times New Roman"/>
                <w:b/>
                <w:bCs/>
                <w:i/>
                <w:iCs/>
                <w:noProof/>
                <w:sz w:val="24"/>
                <w:szCs w:val="24"/>
              </w:rPr>
              <w:t>Depression and Anxiety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17</w:t>
            </w:r>
            <w:r w:rsidR="00B520C3" w:rsidRPr="00B520C3">
              <w:rPr>
                <w:rFonts w:ascii="Times New Roman" w:hAnsi="Times New Roman" w:cs="Times New Roman"/>
                <w:noProof/>
                <w:webHidden/>
                <w:sz w:val="24"/>
                <w:szCs w:val="24"/>
              </w:rPr>
              <w:fldChar w:fldCharType="end"/>
            </w:r>
          </w:hyperlink>
        </w:p>
        <w:p w14:paraId="7D001324" w14:textId="060E457A"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0" w:history="1">
            <w:r w:rsidR="00B520C3" w:rsidRPr="00B520C3">
              <w:rPr>
                <w:rStyle w:val="Hyperlink"/>
                <w:rFonts w:ascii="Times New Roman" w:hAnsi="Times New Roman" w:cs="Times New Roman"/>
                <w:b/>
                <w:bCs/>
                <w:i/>
                <w:iCs/>
                <w:noProof/>
                <w:sz w:val="24"/>
                <w:szCs w:val="24"/>
              </w:rPr>
              <w:t>Chronic Health Conditions and Health Behaviors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17</w:t>
            </w:r>
            <w:r w:rsidR="00B520C3" w:rsidRPr="00B520C3">
              <w:rPr>
                <w:rFonts w:ascii="Times New Roman" w:hAnsi="Times New Roman" w:cs="Times New Roman"/>
                <w:noProof/>
                <w:webHidden/>
                <w:sz w:val="24"/>
                <w:szCs w:val="24"/>
              </w:rPr>
              <w:fldChar w:fldCharType="end"/>
            </w:r>
          </w:hyperlink>
        </w:p>
        <w:p w14:paraId="06EB3907" w14:textId="527ACF4D"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31" w:history="1">
            <w:r w:rsidR="00B520C3" w:rsidRPr="00B520C3">
              <w:rPr>
                <w:rStyle w:val="Hyperlink"/>
                <w:rFonts w:ascii="Times New Roman" w:hAnsi="Times New Roman" w:cs="Times New Roman"/>
                <w:b/>
                <w:bCs/>
                <w:noProof/>
                <w:sz w:val="24"/>
                <w:szCs w:val="24"/>
              </w:rPr>
              <w:t>Social Engagement as a Mediator between Health and Social Isolation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18</w:t>
            </w:r>
            <w:r w:rsidR="00B520C3" w:rsidRPr="00B520C3">
              <w:rPr>
                <w:rFonts w:ascii="Times New Roman" w:hAnsi="Times New Roman" w:cs="Times New Roman"/>
                <w:noProof/>
                <w:webHidden/>
                <w:sz w:val="24"/>
                <w:szCs w:val="24"/>
              </w:rPr>
              <w:fldChar w:fldCharType="end"/>
            </w:r>
          </w:hyperlink>
        </w:p>
        <w:p w14:paraId="08F77938" w14:textId="6F4D02FE"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32" w:history="1">
            <w:r w:rsidR="00B520C3" w:rsidRPr="00B520C3">
              <w:rPr>
                <w:rStyle w:val="Hyperlink"/>
                <w:rFonts w:ascii="Times New Roman" w:hAnsi="Times New Roman" w:cs="Times New Roman"/>
                <w:b/>
                <w:bCs/>
                <w:noProof/>
                <w:sz w:val="24"/>
                <w:szCs w:val="24"/>
              </w:rPr>
              <w:t>Is all Engagement Created Equal</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20</w:t>
            </w:r>
            <w:r w:rsidR="00B520C3" w:rsidRPr="00B520C3">
              <w:rPr>
                <w:rFonts w:ascii="Times New Roman" w:hAnsi="Times New Roman" w:cs="Times New Roman"/>
                <w:noProof/>
                <w:webHidden/>
                <w:sz w:val="24"/>
                <w:szCs w:val="24"/>
              </w:rPr>
              <w:fldChar w:fldCharType="end"/>
            </w:r>
          </w:hyperlink>
        </w:p>
        <w:p w14:paraId="18F20B40" w14:textId="49BAE192"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33" w:history="1">
            <w:r w:rsidR="00B520C3" w:rsidRPr="00B520C3">
              <w:rPr>
                <w:rStyle w:val="Hyperlink"/>
                <w:rFonts w:ascii="Times New Roman" w:hAnsi="Times New Roman" w:cs="Times New Roman"/>
                <w:b/>
                <w:bCs/>
                <w:noProof/>
                <w:sz w:val="24"/>
                <w:szCs w:val="24"/>
              </w:rPr>
              <w:t>Data Used</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18A648AE" w14:textId="5B1CEEF1"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4" w:history="1">
            <w:r w:rsidR="00B520C3" w:rsidRPr="00B520C3">
              <w:rPr>
                <w:rStyle w:val="Hyperlink"/>
                <w:rFonts w:ascii="Times New Roman" w:hAnsi="Times New Roman" w:cs="Times New Roman"/>
                <w:b/>
                <w:bCs/>
                <w:i/>
                <w:iCs/>
                <w:noProof/>
                <w:sz w:val="24"/>
                <w:szCs w:val="24"/>
              </w:rPr>
              <w:t>General Social Survey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3E3EF80E" w14:textId="38E25CA8"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5" w:history="1">
            <w:r w:rsidR="00B520C3" w:rsidRPr="00B520C3">
              <w:rPr>
                <w:rStyle w:val="Hyperlink"/>
                <w:rFonts w:ascii="Times New Roman" w:hAnsi="Times New Roman" w:cs="Times New Roman"/>
                <w:b/>
                <w:bCs/>
                <w:i/>
                <w:iCs/>
                <w:noProof/>
                <w:sz w:val="24"/>
                <w:szCs w:val="24"/>
              </w:rPr>
              <w:t>American National Elections Survey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10BEF772" w14:textId="050D9C6A"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6" w:history="1">
            <w:r w:rsidR="00B520C3" w:rsidRPr="00B520C3">
              <w:rPr>
                <w:rStyle w:val="Hyperlink"/>
                <w:rFonts w:ascii="Times New Roman" w:hAnsi="Times New Roman" w:cs="Times New Roman"/>
                <w:b/>
                <w:bCs/>
                <w:i/>
                <w:iCs/>
                <w:noProof/>
                <w:sz w:val="24"/>
                <w:szCs w:val="24"/>
              </w:rPr>
              <w:t>Weights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23</w:t>
            </w:r>
            <w:r w:rsidR="00B520C3" w:rsidRPr="00B520C3">
              <w:rPr>
                <w:rFonts w:ascii="Times New Roman" w:hAnsi="Times New Roman" w:cs="Times New Roman"/>
                <w:noProof/>
                <w:webHidden/>
                <w:sz w:val="24"/>
                <w:szCs w:val="24"/>
              </w:rPr>
              <w:fldChar w:fldCharType="end"/>
            </w:r>
          </w:hyperlink>
        </w:p>
        <w:p w14:paraId="09279966" w14:textId="1C8DDB34"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37" w:history="1">
            <w:r w:rsidR="00B520C3" w:rsidRPr="00B520C3">
              <w:rPr>
                <w:rStyle w:val="Hyperlink"/>
                <w:rFonts w:ascii="Times New Roman" w:hAnsi="Times New Roman" w:cs="Times New Roman"/>
                <w:b/>
                <w:bCs/>
                <w:noProof/>
                <w:sz w:val="24"/>
                <w:szCs w:val="24"/>
              </w:rPr>
              <w:t>Model Specification and Testing</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24</w:t>
            </w:r>
            <w:r w:rsidR="00B520C3" w:rsidRPr="00B520C3">
              <w:rPr>
                <w:rFonts w:ascii="Times New Roman" w:hAnsi="Times New Roman" w:cs="Times New Roman"/>
                <w:noProof/>
                <w:webHidden/>
                <w:sz w:val="24"/>
                <w:szCs w:val="24"/>
              </w:rPr>
              <w:fldChar w:fldCharType="end"/>
            </w:r>
          </w:hyperlink>
        </w:p>
        <w:p w14:paraId="4F348E62" w14:textId="068D299E"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8" w:history="1">
            <w:r w:rsidR="00B520C3" w:rsidRPr="00B520C3">
              <w:rPr>
                <w:rStyle w:val="Hyperlink"/>
                <w:rFonts w:ascii="Times New Roman" w:hAnsi="Times New Roman" w:cs="Times New Roman"/>
                <w:b/>
                <w:bCs/>
                <w:i/>
                <w:iCs/>
                <w:noProof/>
                <w:sz w:val="24"/>
                <w:szCs w:val="24"/>
              </w:rPr>
              <w:t>Fixed Effects vs. Random Effects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24</w:t>
            </w:r>
            <w:r w:rsidR="00B520C3" w:rsidRPr="00B520C3">
              <w:rPr>
                <w:rFonts w:ascii="Times New Roman" w:hAnsi="Times New Roman" w:cs="Times New Roman"/>
                <w:noProof/>
                <w:webHidden/>
                <w:sz w:val="24"/>
                <w:szCs w:val="24"/>
              </w:rPr>
              <w:fldChar w:fldCharType="end"/>
            </w:r>
          </w:hyperlink>
        </w:p>
        <w:p w14:paraId="2E472583" w14:textId="526EA0A6"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39" w:history="1">
            <w:r w:rsidR="00B520C3" w:rsidRPr="00B520C3">
              <w:rPr>
                <w:rStyle w:val="Hyperlink"/>
                <w:rFonts w:ascii="Times New Roman" w:hAnsi="Times New Roman" w:cs="Times New Roman"/>
                <w:b/>
                <w:bCs/>
                <w:i/>
                <w:iCs/>
                <w:noProof/>
                <w:sz w:val="24"/>
                <w:szCs w:val="24"/>
              </w:rPr>
              <w:t>Estimation and Causality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25</w:t>
            </w:r>
            <w:r w:rsidR="00B520C3" w:rsidRPr="00B520C3">
              <w:rPr>
                <w:rFonts w:ascii="Times New Roman" w:hAnsi="Times New Roman" w:cs="Times New Roman"/>
                <w:noProof/>
                <w:webHidden/>
                <w:sz w:val="24"/>
                <w:szCs w:val="24"/>
              </w:rPr>
              <w:fldChar w:fldCharType="end"/>
            </w:r>
          </w:hyperlink>
        </w:p>
        <w:p w14:paraId="7A76D93E" w14:textId="55A69764"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40" w:history="1">
            <w:r w:rsidR="00B520C3" w:rsidRPr="00B520C3">
              <w:rPr>
                <w:rStyle w:val="Hyperlink"/>
                <w:rFonts w:ascii="Times New Roman" w:hAnsi="Times New Roman" w:cs="Times New Roman"/>
                <w:b/>
                <w:bCs/>
                <w:noProof/>
                <w:sz w:val="24"/>
                <w:szCs w:val="24"/>
              </w:rPr>
              <w:t>Dependent Variables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26</w:t>
            </w:r>
            <w:r w:rsidR="00B520C3" w:rsidRPr="00B520C3">
              <w:rPr>
                <w:rFonts w:ascii="Times New Roman" w:hAnsi="Times New Roman" w:cs="Times New Roman"/>
                <w:noProof/>
                <w:webHidden/>
                <w:sz w:val="24"/>
                <w:szCs w:val="24"/>
              </w:rPr>
              <w:fldChar w:fldCharType="end"/>
            </w:r>
          </w:hyperlink>
        </w:p>
        <w:p w14:paraId="3C792ABE" w14:textId="7B781915"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1" w:history="1">
            <w:r w:rsidR="00B520C3" w:rsidRPr="00B520C3">
              <w:rPr>
                <w:rStyle w:val="Hyperlink"/>
                <w:rFonts w:ascii="Times New Roman" w:hAnsi="Times New Roman" w:cs="Times New Roman"/>
                <w:b/>
                <w:bCs/>
                <w:i/>
                <w:iCs/>
                <w:noProof/>
                <w:sz w:val="24"/>
                <w:szCs w:val="24"/>
              </w:rPr>
              <w:t>Health</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26</w:t>
            </w:r>
            <w:r w:rsidR="00B520C3" w:rsidRPr="00B520C3">
              <w:rPr>
                <w:rFonts w:ascii="Times New Roman" w:hAnsi="Times New Roman" w:cs="Times New Roman"/>
                <w:noProof/>
                <w:webHidden/>
                <w:sz w:val="24"/>
                <w:szCs w:val="24"/>
              </w:rPr>
              <w:fldChar w:fldCharType="end"/>
            </w:r>
          </w:hyperlink>
        </w:p>
        <w:p w14:paraId="0F698162" w14:textId="19FDBB79"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2" w:history="1">
            <w:r w:rsidR="00B520C3" w:rsidRPr="00B520C3">
              <w:rPr>
                <w:rStyle w:val="Hyperlink"/>
                <w:rFonts w:ascii="Times New Roman" w:hAnsi="Times New Roman" w:cs="Times New Roman"/>
                <w:b/>
                <w:bCs/>
                <w:i/>
                <w:iCs/>
                <w:noProof/>
                <w:sz w:val="24"/>
                <w:szCs w:val="24"/>
              </w:rPr>
              <w:t>Happiness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27</w:t>
            </w:r>
            <w:r w:rsidR="00B520C3" w:rsidRPr="00B520C3">
              <w:rPr>
                <w:rFonts w:ascii="Times New Roman" w:hAnsi="Times New Roman" w:cs="Times New Roman"/>
                <w:noProof/>
                <w:webHidden/>
                <w:sz w:val="24"/>
                <w:szCs w:val="24"/>
              </w:rPr>
              <w:fldChar w:fldCharType="end"/>
            </w:r>
          </w:hyperlink>
        </w:p>
        <w:p w14:paraId="5D955595" w14:textId="484CD279"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3" w:history="1">
            <w:r w:rsidR="00B520C3" w:rsidRPr="00B520C3">
              <w:rPr>
                <w:rStyle w:val="Hyperlink"/>
                <w:rFonts w:ascii="Times New Roman" w:hAnsi="Times New Roman" w:cs="Times New Roman"/>
                <w:b/>
                <w:bCs/>
                <w:i/>
                <w:iCs/>
                <w:noProof/>
                <w:sz w:val="24"/>
                <w:szCs w:val="24"/>
              </w:rPr>
              <w:t>Social Cohesion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28</w:t>
            </w:r>
            <w:r w:rsidR="00B520C3" w:rsidRPr="00B520C3">
              <w:rPr>
                <w:rFonts w:ascii="Times New Roman" w:hAnsi="Times New Roman" w:cs="Times New Roman"/>
                <w:noProof/>
                <w:webHidden/>
                <w:sz w:val="24"/>
                <w:szCs w:val="24"/>
              </w:rPr>
              <w:fldChar w:fldCharType="end"/>
            </w:r>
          </w:hyperlink>
        </w:p>
        <w:p w14:paraId="45010BD2" w14:textId="36406958"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44" w:history="1">
            <w:r w:rsidR="00B520C3" w:rsidRPr="00B520C3">
              <w:rPr>
                <w:rStyle w:val="Hyperlink"/>
                <w:rFonts w:ascii="Times New Roman" w:hAnsi="Times New Roman" w:cs="Times New Roman"/>
                <w:b/>
                <w:bCs/>
                <w:noProof/>
                <w:sz w:val="24"/>
                <w:szCs w:val="24"/>
              </w:rPr>
              <w:t>Independent Variables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31</w:t>
            </w:r>
            <w:r w:rsidR="00B520C3" w:rsidRPr="00B520C3">
              <w:rPr>
                <w:rFonts w:ascii="Times New Roman" w:hAnsi="Times New Roman" w:cs="Times New Roman"/>
                <w:noProof/>
                <w:webHidden/>
                <w:sz w:val="24"/>
                <w:szCs w:val="24"/>
              </w:rPr>
              <w:fldChar w:fldCharType="end"/>
            </w:r>
          </w:hyperlink>
        </w:p>
        <w:p w14:paraId="542F5732" w14:textId="4E732858"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5" w:history="1">
            <w:r w:rsidR="00B520C3" w:rsidRPr="00B520C3">
              <w:rPr>
                <w:rStyle w:val="Hyperlink"/>
                <w:rFonts w:ascii="Times New Roman" w:hAnsi="Times New Roman" w:cs="Times New Roman"/>
                <w:b/>
                <w:bCs/>
                <w:i/>
                <w:iCs/>
                <w:noProof/>
                <w:sz w:val="24"/>
                <w:szCs w:val="24"/>
              </w:rPr>
              <w:t>Loneliness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31</w:t>
            </w:r>
            <w:r w:rsidR="00B520C3" w:rsidRPr="00B520C3">
              <w:rPr>
                <w:rFonts w:ascii="Times New Roman" w:hAnsi="Times New Roman" w:cs="Times New Roman"/>
                <w:noProof/>
                <w:webHidden/>
                <w:sz w:val="24"/>
                <w:szCs w:val="24"/>
              </w:rPr>
              <w:fldChar w:fldCharType="end"/>
            </w:r>
          </w:hyperlink>
        </w:p>
        <w:p w14:paraId="37310630" w14:textId="4739D4BD"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6" w:history="1">
            <w:r w:rsidR="00B520C3" w:rsidRPr="00B520C3">
              <w:rPr>
                <w:rStyle w:val="Hyperlink"/>
                <w:rFonts w:ascii="Times New Roman" w:hAnsi="Times New Roman" w:cs="Times New Roman"/>
                <w:b/>
                <w:bCs/>
                <w:i/>
                <w:iCs/>
                <w:noProof/>
                <w:sz w:val="24"/>
                <w:szCs w:val="24"/>
              </w:rPr>
              <w:t>Communication Methods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32</w:t>
            </w:r>
            <w:r w:rsidR="00B520C3" w:rsidRPr="00B520C3">
              <w:rPr>
                <w:rFonts w:ascii="Times New Roman" w:hAnsi="Times New Roman" w:cs="Times New Roman"/>
                <w:noProof/>
                <w:webHidden/>
                <w:sz w:val="24"/>
                <w:szCs w:val="24"/>
              </w:rPr>
              <w:fldChar w:fldCharType="end"/>
            </w:r>
          </w:hyperlink>
        </w:p>
        <w:p w14:paraId="6EC71DED" w14:textId="61F2745D"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7" w:history="1">
            <w:r w:rsidR="00B520C3" w:rsidRPr="00B520C3">
              <w:rPr>
                <w:rStyle w:val="Hyperlink"/>
                <w:rFonts w:ascii="Times New Roman" w:hAnsi="Times New Roman" w:cs="Times New Roman"/>
                <w:b/>
                <w:bCs/>
                <w:i/>
                <w:iCs/>
                <w:noProof/>
                <w:sz w:val="24"/>
                <w:szCs w:val="24"/>
              </w:rPr>
              <w:t>Social Contact</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32</w:t>
            </w:r>
            <w:r w:rsidR="00B520C3" w:rsidRPr="00B520C3">
              <w:rPr>
                <w:rFonts w:ascii="Times New Roman" w:hAnsi="Times New Roman" w:cs="Times New Roman"/>
                <w:noProof/>
                <w:webHidden/>
                <w:sz w:val="24"/>
                <w:szCs w:val="24"/>
              </w:rPr>
              <w:fldChar w:fldCharType="end"/>
            </w:r>
          </w:hyperlink>
        </w:p>
        <w:p w14:paraId="67D3F9AB" w14:textId="65D889B1"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48" w:history="1">
            <w:r w:rsidR="00B520C3" w:rsidRPr="00B520C3">
              <w:rPr>
                <w:rStyle w:val="Hyperlink"/>
                <w:rFonts w:ascii="Times New Roman" w:hAnsi="Times New Roman" w:cs="Times New Roman"/>
                <w:b/>
                <w:bCs/>
                <w:i/>
                <w:iCs/>
                <w:noProof/>
                <w:sz w:val="24"/>
                <w:szCs w:val="24"/>
              </w:rPr>
              <w:t>Political Participation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33</w:t>
            </w:r>
            <w:r w:rsidR="00B520C3" w:rsidRPr="00B520C3">
              <w:rPr>
                <w:rFonts w:ascii="Times New Roman" w:hAnsi="Times New Roman" w:cs="Times New Roman"/>
                <w:noProof/>
                <w:webHidden/>
                <w:sz w:val="24"/>
                <w:szCs w:val="24"/>
              </w:rPr>
              <w:fldChar w:fldCharType="end"/>
            </w:r>
          </w:hyperlink>
        </w:p>
        <w:p w14:paraId="4A1DF69A" w14:textId="60F00C63"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49" w:history="1">
            <w:r w:rsidR="00B520C3" w:rsidRPr="00B520C3">
              <w:rPr>
                <w:rStyle w:val="Hyperlink"/>
                <w:rFonts w:ascii="Times New Roman" w:hAnsi="Times New Roman" w:cs="Times New Roman"/>
                <w:b/>
                <w:bCs/>
                <w:noProof/>
                <w:sz w:val="24"/>
                <w:szCs w:val="24"/>
              </w:rPr>
              <w:t>Controls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34</w:t>
            </w:r>
            <w:r w:rsidR="00B520C3" w:rsidRPr="00B520C3">
              <w:rPr>
                <w:rFonts w:ascii="Times New Roman" w:hAnsi="Times New Roman" w:cs="Times New Roman"/>
                <w:noProof/>
                <w:webHidden/>
                <w:sz w:val="24"/>
                <w:szCs w:val="24"/>
              </w:rPr>
              <w:fldChar w:fldCharType="end"/>
            </w:r>
          </w:hyperlink>
        </w:p>
        <w:p w14:paraId="7A8A57D8" w14:textId="5D74E25F"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0" w:history="1">
            <w:r w:rsidR="00B520C3" w:rsidRPr="00B520C3">
              <w:rPr>
                <w:rStyle w:val="Hyperlink"/>
                <w:rFonts w:ascii="Times New Roman" w:hAnsi="Times New Roman" w:cs="Times New Roman"/>
                <w:b/>
                <w:bCs/>
                <w:i/>
                <w:iCs/>
                <w:noProof/>
                <w:sz w:val="24"/>
                <w:szCs w:val="24"/>
              </w:rPr>
              <w:t>Marriage Happiness and Cohabitation Status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34</w:t>
            </w:r>
            <w:r w:rsidR="00B520C3" w:rsidRPr="00B520C3">
              <w:rPr>
                <w:rFonts w:ascii="Times New Roman" w:hAnsi="Times New Roman" w:cs="Times New Roman"/>
                <w:noProof/>
                <w:webHidden/>
                <w:sz w:val="24"/>
                <w:szCs w:val="24"/>
              </w:rPr>
              <w:fldChar w:fldCharType="end"/>
            </w:r>
          </w:hyperlink>
        </w:p>
        <w:p w14:paraId="2858FADF" w14:textId="45B49D42"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1" w:history="1">
            <w:r w:rsidR="00B520C3" w:rsidRPr="00B520C3">
              <w:rPr>
                <w:rStyle w:val="Hyperlink"/>
                <w:rFonts w:ascii="Times New Roman" w:hAnsi="Times New Roman" w:cs="Times New Roman"/>
                <w:b/>
                <w:bCs/>
                <w:i/>
                <w:iCs/>
                <w:noProof/>
                <w:sz w:val="24"/>
                <w:szCs w:val="24"/>
              </w:rPr>
              <w:t>Income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35</w:t>
            </w:r>
            <w:r w:rsidR="00B520C3" w:rsidRPr="00B520C3">
              <w:rPr>
                <w:rFonts w:ascii="Times New Roman" w:hAnsi="Times New Roman" w:cs="Times New Roman"/>
                <w:noProof/>
                <w:webHidden/>
                <w:sz w:val="24"/>
                <w:szCs w:val="24"/>
              </w:rPr>
              <w:fldChar w:fldCharType="end"/>
            </w:r>
          </w:hyperlink>
        </w:p>
        <w:p w14:paraId="789D0B29" w14:textId="0B03B145"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2" w:history="1">
            <w:r w:rsidR="00B520C3" w:rsidRPr="00B520C3">
              <w:rPr>
                <w:rStyle w:val="Hyperlink"/>
                <w:rFonts w:ascii="Times New Roman" w:hAnsi="Times New Roman" w:cs="Times New Roman"/>
                <w:b/>
                <w:bCs/>
                <w:i/>
                <w:iCs/>
                <w:noProof/>
                <w:sz w:val="24"/>
                <w:szCs w:val="24"/>
              </w:rPr>
              <w:t>Religious Attendance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36</w:t>
            </w:r>
            <w:r w:rsidR="00B520C3" w:rsidRPr="00B520C3">
              <w:rPr>
                <w:rFonts w:ascii="Times New Roman" w:hAnsi="Times New Roman" w:cs="Times New Roman"/>
                <w:noProof/>
                <w:webHidden/>
                <w:sz w:val="24"/>
                <w:szCs w:val="24"/>
              </w:rPr>
              <w:fldChar w:fldCharType="end"/>
            </w:r>
          </w:hyperlink>
        </w:p>
        <w:p w14:paraId="3BC20F0B" w14:textId="4D52B860"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3" w:history="1">
            <w:r w:rsidR="00B520C3" w:rsidRPr="00B520C3">
              <w:rPr>
                <w:rStyle w:val="Hyperlink"/>
                <w:rFonts w:ascii="Times New Roman" w:hAnsi="Times New Roman" w:cs="Times New Roman"/>
                <w:b/>
                <w:bCs/>
                <w:i/>
                <w:iCs/>
                <w:noProof/>
                <w:sz w:val="24"/>
                <w:szCs w:val="24"/>
              </w:rPr>
              <w:t>Technology Use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36</w:t>
            </w:r>
            <w:r w:rsidR="00B520C3" w:rsidRPr="00B520C3">
              <w:rPr>
                <w:rFonts w:ascii="Times New Roman" w:hAnsi="Times New Roman" w:cs="Times New Roman"/>
                <w:noProof/>
                <w:webHidden/>
                <w:sz w:val="24"/>
                <w:szCs w:val="24"/>
              </w:rPr>
              <w:fldChar w:fldCharType="end"/>
            </w:r>
          </w:hyperlink>
        </w:p>
        <w:p w14:paraId="1EC7E93F" w14:textId="0CEDD71B"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4" w:history="1">
            <w:r w:rsidR="00B520C3" w:rsidRPr="00B520C3">
              <w:rPr>
                <w:rStyle w:val="Hyperlink"/>
                <w:rFonts w:ascii="Times New Roman" w:hAnsi="Times New Roman" w:cs="Times New Roman"/>
                <w:b/>
                <w:bCs/>
                <w:i/>
                <w:iCs/>
                <w:noProof/>
                <w:sz w:val="24"/>
                <w:szCs w:val="24"/>
              </w:rPr>
              <w:t>Age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37</w:t>
            </w:r>
            <w:r w:rsidR="00B520C3" w:rsidRPr="00B520C3">
              <w:rPr>
                <w:rFonts w:ascii="Times New Roman" w:hAnsi="Times New Roman" w:cs="Times New Roman"/>
                <w:noProof/>
                <w:webHidden/>
                <w:sz w:val="24"/>
                <w:szCs w:val="24"/>
              </w:rPr>
              <w:fldChar w:fldCharType="end"/>
            </w:r>
          </w:hyperlink>
        </w:p>
        <w:p w14:paraId="764BDDF7" w14:textId="163EDA54"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55" w:history="1">
            <w:r w:rsidR="00B520C3" w:rsidRPr="00B520C3">
              <w:rPr>
                <w:rStyle w:val="Hyperlink"/>
                <w:rFonts w:ascii="Times New Roman" w:hAnsi="Times New Roman" w:cs="Times New Roman"/>
                <w:b/>
                <w:bCs/>
                <w:noProof/>
                <w:sz w:val="24"/>
                <w:szCs w:val="24"/>
              </w:rPr>
              <w:t>Addressing Missingness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37</w:t>
            </w:r>
            <w:r w:rsidR="00B520C3" w:rsidRPr="00B520C3">
              <w:rPr>
                <w:rFonts w:ascii="Times New Roman" w:hAnsi="Times New Roman" w:cs="Times New Roman"/>
                <w:noProof/>
                <w:webHidden/>
                <w:sz w:val="24"/>
                <w:szCs w:val="24"/>
              </w:rPr>
              <w:fldChar w:fldCharType="end"/>
            </w:r>
          </w:hyperlink>
        </w:p>
        <w:p w14:paraId="578F42E4" w14:textId="3B692F94" w:rsidR="00B520C3" w:rsidRPr="00B520C3" w:rsidRDefault="00000000">
          <w:pPr>
            <w:pStyle w:val="TOC3"/>
            <w:tabs>
              <w:tab w:val="right" w:leader="dot" w:pos="9350"/>
            </w:tabs>
            <w:rPr>
              <w:rFonts w:ascii="Times New Roman" w:eastAsiaTheme="minorEastAsia" w:hAnsi="Times New Roman" w:cs="Times New Roman"/>
              <w:noProof/>
              <w:sz w:val="24"/>
              <w:szCs w:val="24"/>
            </w:rPr>
          </w:pPr>
          <w:hyperlink w:anchor="_Toc120794056" w:history="1">
            <w:r w:rsidR="00B520C3" w:rsidRPr="00B520C3">
              <w:rPr>
                <w:rStyle w:val="Hyperlink"/>
                <w:rFonts w:ascii="Times New Roman" w:hAnsi="Times New Roman" w:cs="Times New Roman"/>
                <w:b/>
                <w:bCs/>
                <w:i/>
                <w:iCs/>
                <w:noProof/>
                <w:sz w:val="24"/>
                <w:szCs w:val="24"/>
              </w:rPr>
              <w:t>Full Information Maximum Likelihood</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38</w:t>
            </w:r>
            <w:r w:rsidR="00B520C3" w:rsidRPr="00B520C3">
              <w:rPr>
                <w:rFonts w:ascii="Times New Roman" w:hAnsi="Times New Roman" w:cs="Times New Roman"/>
                <w:noProof/>
                <w:webHidden/>
                <w:sz w:val="24"/>
                <w:szCs w:val="24"/>
              </w:rPr>
              <w:fldChar w:fldCharType="end"/>
            </w:r>
          </w:hyperlink>
        </w:p>
        <w:p w14:paraId="2E060FE7" w14:textId="09C2EBE1"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57" w:history="1">
            <w:r w:rsidR="00B520C3" w:rsidRPr="00B520C3">
              <w:rPr>
                <w:rStyle w:val="Hyperlink"/>
                <w:rFonts w:ascii="Times New Roman" w:hAnsi="Times New Roman" w:cs="Times New Roman"/>
                <w:b/>
                <w:bCs/>
                <w:noProof/>
                <w:sz w:val="24"/>
                <w:szCs w:val="24"/>
              </w:rPr>
              <w:t>First Findings and Descriptive Statistics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39</w:t>
            </w:r>
            <w:r w:rsidR="00B520C3" w:rsidRPr="00B520C3">
              <w:rPr>
                <w:rFonts w:ascii="Times New Roman" w:hAnsi="Times New Roman" w:cs="Times New Roman"/>
                <w:noProof/>
                <w:webHidden/>
                <w:sz w:val="24"/>
                <w:szCs w:val="24"/>
              </w:rPr>
              <w:fldChar w:fldCharType="end"/>
            </w:r>
          </w:hyperlink>
        </w:p>
        <w:p w14:paraId="399CDA0C" w14:textId="4512B504"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58" w:history="1">
            <w:r w:rsidR="00B520C3" w:rsidRPr="00B520C3">
              <w:rPr>
                <w:rStyle w:val="Hyperlink"/>
                <w:rFonts w:ascii="Times New Roman" w:hAnsi="Times New Roman" w:cs="Times New Roman"/>
                <w:b/>
                <w:bCs/>
                <w:noProof/>
                <w:sz w:val="24"/>
                <w:szCs w:val="24"/>
              </w:rPr>
              <w:t>Next Steps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46</w:t>
            </w:r>
            <w:r w:rsidR="00B520C3" w:rsidRPr="00B520C3">
              <w:rPr>
                <w:rFonts w:ascii="Times New Roman" w:hAnsi="Times New Roman" w:cs="Times New Roman"/>
                <w:noProof/>
                <w:webHidden/>
                <w:sz w:val="24"/>
                <w:szCs w:val="24"/>
              </w:rPr>
              <w:fldChar w:fldCharType="end"/>
            </w:r>
          </w:hyperlink>
        </w:p>
        <w:p w14:paraId="5165E2FD" w14:textId="031C0168"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59" w:history="1">
            <w:r w:rsidR="00B520C3" w:rsidRPr="00B520C3">
              <w:rPr>
                <w:rStyle w:val="Hyperlink"/>
                <w:rFonts w:ascii="Times New Roman" w:hAnsi="Times New Roman" w:cs="Times New Roman"/>
                <w:noProof/>
                <w:sz w:val="24"/>
                <w:szCs w:val="24"/>
              </w:rPr>
              <w:t>References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48</w:t>
            </w:r>
            <w:r w:rsidR="00B520C3" w:rsidRPr="00B520C3">
              <w:rPr>
                <w:rFonts w:ascii="Times New Roman" w:hAnsi="Times New Roman" w:cs="Times New Roman"/>
                <w:noProof/>
                <w:webHidden/>
                <w:sz w:val="24"/>
                <w:szCs w:val="24"/>
              </w:rPr>
              <w:fldChar w:fldCharType="end"/>
            </w:r>
          </w:hyperlink>
        </w:p>
        <w:p w14:paraId="4CC1DB93" w14:textId="040F821A" w:rsidR="00B520C3" w:rsidRPr="00B520C3" w:rsidRDefault="00000000">
          <w:pPr>
            <w:pStyle w:val="TOC1"/>
            <w:tabs>
              <w:tab w:val="right" w:leader="dot" w:pos="9350"/>
            </w:tabs>
            <w:rPr>
              <w:rFonts w:ascii="Times New Roman" w:eastAsiaTheme="minorEastAsia" w:hAnsi="Times New Roman" w:cs="Times New Roman"/>
              <w:noProof/>
              <w:sz w:val="24"/>
              <w:szCs w:val="24"/>
            </w:rPr>
          </w:pPr>
          <w:hyperlink w:anchor="_Toc120794060" w:history="1">
            <w:r w:rsidR="00B520C3" w:rsidRPr="00B520C3">
              <w:rPr>
                <w:rStyle w:val="Hyperlink"/>
                <w:rFonts w:ascii="Times New Roman" w:eastAsia="Times New Roman" w:hAnsi="Times New Roman" w:cs="Times New Roman"/>
                <w:b/>
                <w:bCs/>
                <w:noProof/>
                <w:sz w:val="24"/>
                <w:szCs w:val="24"/>
              </w:rPr>
              <w:t>Tables and Figures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66</w:t>
            </w:r>
            <w:r w:rsidR="00B520C3" w:rsidRPr="00B520C3">
              <w:rPr>
                <w:rFonts w:ascii="Times New Roman" w:hAnsi="Times New Roman" w:cs="Times New Roman"/>
                <w:noProof/>
                <w:webHidden/>
                <w:sz w:val="24"/>
                <w:szCs w:val="24"/>
              </w:rPr>
              <w:fldChar w:fldCharType="end"/>
            </w:r>
          </w:hyperlink>
        </w:p>
        <w:p w14:paraId="4411842C" w14:textId="09A6459F"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61" w:history="1">
            <w:r w:rsidR="00B520C3" w:rsidRPr="00B520C3">
              <w:rPr>
                <w:rStyle w:val="Hyperlink"/>
                <w:rFonts w:ascii="Times New Roman" w:hAnsi="Times New Roman" w:cs="Times New Roman"/>
                <w:b/>
                <w:bCs/>
                <w:noProof/>
                <w:sz w:val="24"/>
                <w:szCs w:val="24"/>
              </w:rPr>
              <w:t>Figure 1</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66</w:t>
            </w:r>
            <w:r w:rsidR="00B520C3" w:rsidRPr="00B520C3">
              <w:rPr>
                <w:rFonts w:ascii="Times New Roman" w:hAnsi="Times New Roman" w:cs="Times New Roman"/>
                <w:noProof/>
                <w:webHidden/>
                <w:sz w:val="24"/>
                <w:szCs w:val="24"/>
              </w:rPr>
              <w:fldChar w:fldCharType="end"/>
            </w:r>
          </w:hyperlink>
        </w:p>
        <w:p w14:paraId="6F0869CB" w14:textId="360FA93C"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62" w:history="1">
            <w:r w:rsidR="00B520C3" w:rsidRPr="00B520C3">
              <w:rPr>
                <w:rStyle w:val="Hyperlink"/>
                <w:rFonts w:ascii="Times New Roman" w:hAnsi="Times New Roman" w:cs="Times New Roman"/>
                <w:b/>
                <w:bCs/>
                <w:noProof/>
                <w:sz w:val="24"/>
                <w:szCs w:val="24"/>
              </w:rPr>
              <w:t>Figure 2</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67</w:t>
            </w:r>
            <w:r w:rsidR="00B520C3" w:rsidRPr="00B520C3">
              <w:rPr>
                <w:rFonts w:ascii="Times New Roman" w:hAnsi="Times New Roman" w:cs="Times New Roman"/>
                <w:noProof/>
                <w:webHidden/>
                <w:sz w:val="24"/>
                <w:szCs w:val="24"/>
              </w:rPr>
              <w:fldChar w:fldCharType="end"/>
            </w:r>
          </w:hyperlink>
        </w:p>
        <w:p w14:paraId="30CF7A79" w14:textId="46B0862D" w:rsidR="00B520C3" w:rsidRPr="00B520C3" w:rsidRDefault="00000000">
          <w:pPr>
            <w:pStyle w:val="TOC2"/>
            <w:tabs>
              <w:tab w:val="right" w:leader="dot" w:pos="9350"/>
            </w:tabs>
            <w:rPr>
              <w:rFonts w:ascii="Times New Roman" w:eastAsiaTheme="minorEastAsia" w:hAnsi="Times New Roman" w:cs="Times New Roman"/>
              <w:noProof/>
              <w:sz w:val="24"/>
              <w:szCs w:val="24"/>
            </w:rPr>
          </w:pPr>
          <w:hyperlink w:anchor="_Toc120794063" w:history="1">
            <w:r w:rsidR="00B520C3" w:rsidRPr="00B520C3">
              <w:rPr>
                <w:rStyle w:val="Hyperlink"/>
                <w:rFonts w:ascii="Times New Roman" w:hAnsi="Times New Roman" w:cs="Times New Roman"/>
                <w:b/>
                <w:bCs/>
                <w:noProof/>
                <w:sz w:val="24"/>
                <w:szCs w:val="24"/>
              </w:rPr>
              <w:t>Figure 3</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68</w:t>
            </w:r>
            <w:r w:rsidR="00B520C3" w:rsidRPr="00B520C3">
              <w:rPr>
                <w:rFonts w:ascii="Times New Roman" w:hAnsi="Times New Roman" w:cs="Times New Roman"/>
                <w:noProof/>
                <w:webHidden/>
                <w:sz w:val="24"/>
                <w:szCs w:val="24"/>
              </w:rPr>
              <w:fldChar w:fldCharType="end"/>
            </w:r>
          </w:hyperlink>
        </w:p>
        <w:p w14:paraId="44C9FD93" w14:textId="229A32D3" w:rsidR="00F03667" w:rsidRPr="00EB0391" w:rsidRDefault="00F03667">
          <w:pPr>
            <w:rPr>
              <w:rFonts w:ascii="Times New Roman" w:hAnsi="Times New Roman" w:cs="Times New Roman"/>
              <w:sz w:val="24"/>
              <w:szCs w:val="24"/>
            </w:rPr>
          </w:pPr>
          <w:r w:rsidRPr="00B520C3">
            <w:rPr>
              <w:rFonts w:ascii="Times New Roman" w:hAnsi="Times New Roman" w:cs="Times New Roman"/>
              <w:b/>
              <w:bCs/>
              <w:noProof/>
              <w:sz w:val="24"/>
              <w:szCs w:val="24"/>
            </w:rPr>
            <w:fldChar w:fldCharType="end"/>
          </w:r>
        </w:p>
      </w:sdtContent>
    </w:sdt>
    <w:p w14:paraId="663B1782" w14:textId="77777777" w:rsidR="00311EDB" w:rsidRPr="005C3ECA" w:rsidRDefault="00311EDB" w:rsidP="00CE01B8">
      <w:pPr>
        <w:rPr>
          <w:rFonts w:ascii="Times New Roman" w:hAnsi="Times New Roman" w:cs="Times New Roman"/>
          <w:sz w:val="24"/>
          <w:szCs w:val="24"/>
        </w:rPr>
      </w:pPr>
    </w:p>
    <w:p w14:paraId="057BAA39" w14:textId="09B3BB96" w:rsidR="00797495" w:rsidRDefault="00797495">
      <w:pPr>
        <w:rPr>
          <w:rFonts w:ascii="Times New Roman" w:hAnsi="Times New Roman" w:cs="Times New Roman"/>
          <w:b/>
          <w:bCs/>
          <w:sz w:val="24"/>
          <w:szCs w:val="24"/>
        </w:rPr>
      </w:pPr>
      <w:r>
        <w:rPr>
          <w:rFonts w:ascii="Times New Roman" w:hAnsi="Times New Roman" w:cs="Times New Roman"/>
          <w:b/>
          <w:bCs/>
          <w:sz w:val="24"/>
          <w:szCs w:val="24"/>
        </w:rPr>
        <w:br w:type="page"/>
      </w:r>
    </w:p>
    <w:p w14:paraId="61CA3DC9" w14:textId="538737FC" w:rsidR="00C86998" w:rsidRPr="00A7520E" w:rsidRDefault="004A6288" w:rsidP="00A7520E">
      <w:pPr>
        <w:pStyle w:val="Heading1"/>
        <w:jc w:val="center"/>
        <w:rPr>
          <w:rFonts w:ascii="Times New Roman" w:hAnsi="Times New Roman" w:cs="Times New Roman"/>
          <w:b/>
          <w:bCs/>
          <w:color w:val="auto"/>
          <w:sz w:val="24"/>
          <w:szCs w:val="24"/>
        </w:rPr>
      </w:pPr>
      <w:bookmarkStart w:id="1" w:name="_Toc120794020"/>
      <w:r w:rsidRPr="00A7520E">
        <w:rPr>
          <w:rFonts w:ascii="Times New Roman" w:hAnsi="Times New Roman" w:cs="Times New Roman"/>
          <w:b/>
          <w:bCs/>
          <w:color w:val="auto"/>
          <w:sz w:val="24"/>
          <w:szCs w:val="24"/>
        </w:rPr>
        <w:lastRenderedPageBreak/>
        <w:t>Abstract</w:t>
      </w:r>
      <w:bookmarkEnd w:id="1"/>
    </w:p>
    <w:p w14:paraId="53C05750" w14:textId="77777777" w:rsidR="004A6288" w:rsidRDefault="004A6288" w:rsidP="004A6288">
      <w:pPr>
        <w:rPr>
          <w:rFonts w:ascii="Times New Roman" w:hAnsi="Times New Roman" w:cs="Times New Roman"/>
          <w:sz w:val="24"/>
          <w:szCs w:val="24"/>
        </w:rPr>
      </w:pPr>
    </w:p>
    <w:p w14:paraId="7D5EFA84" w14:textId="72C52870" w:rsidR="000273FB" w:rsidRDefault="000C2D1B" w:rsidP="004A6288">
      <w:pPr>
        <w:rPr>
          <w:rFonts w:ascii="Times New Roman" w:hAnsi="Times New Roman" w:cs="Times New Roman"/>
          <w:sz w:val="24"/>
          <w:szCs w:val="24"/>
        </w:rPr>
      </w:pPr>
      <w:r>
        <w:rPr>
          <w:rFonts w:ascii="Times New Roman" w:hAnsi="Times New Roman" w:cs="Times New Roman"/>
          <w:sz w:val="24"/>
          <w:szCs w:val="24"/>
        </w:rPr>
        <w:t xml:space="preserve">The information age has allowed </w:t>
      </w:r>
      <w:r w:rsidR="008E78B4">
        <w:rPr>
          <w:rFonts w:ascii="Times New Roman" w:hAnsi="Times New Roman" w:cs="Times New Roman"/>
          <w:sz w:val="24"/>
          <w:szCs w:val="24"/>
        </w:rPr>
        <w:t>people</w:t>
      </w:r>
      <w:r>
        <w:rPr>
          <w:rFonts w:ascii="Times New Roman" w:hAnsi="Times New Roman" w:cs="Times New Roman"/>
          <w:sz w:val="24"/>
          <w:szCs w:val="24"/>
        </w:rPr>
        <w:t xml:space="preserve"> to </w:t>
      </w:r>
      <w:r w:rsidR="002C4DDE">
        <w:rPr>
          <w:rFonts w:ascii="Times New Roman" w:hAnsi="Times New Roman" w:cs="Times New Roman"/>
          <w:sz w:val="24"/>
          <w:szCs w:val="24"/>
        </w:rPr>
        <w:t>stay connected</w:t>
      </w:r>
      <w:r w:rsidR="008E78B4">
        <w:rPr>
          <w:rFonts w:ascii="Times New Roman" w:hAnsi="Times New Roman" w:cs="Times New Roman"/>
          <w:sz w:val="24"/>
          <w:szCs w:val="24"/>
        </w:rPr>
        <w:t xml:space="preserve"> with each</w:t>
      </w:r>
      <w:r w:rsidR="002C4DDE">
        <w:rPr>
          <w:rFonts w:ascii="Times New Roman" w:hAnsi="Times New Roman" w:cs="Times New Roman"/>
          <w:sz w:val="24"/>
          <w:szCs w:val="24"/>
        </w:rPr>
        <w:t xml:space="preserve"> regardless of physical distance,</w:t>
      </w:r>
      <w:r w:rsidR="008E78B4">
        <w:rPr>
          <w:rFonts w:ascii="Times New Roman" w:hAnsi="Times New Roman" w:cs="Times New Roman"/>
          <w:sz w:val="24"/>
          <w:szCs w:val="24"/>
        </w:rPr>
        <w:t xml:space="preserve"> and it exposed vulnerable populations to heightened levels of support and care.</w:t>
      </w:r>
      <w:r w:rsidR="002C4DDE">
        <w:rPr>
          <w:rFonts w:ascii="Times New Roman" w:hAnsi="Times New Roman" w:cs="Times New Roman"/>
          <w:sz w:val="24"/>
          <w:szCs w:val="24"/>
        </w:rPr>
        <w:t xml:space="preserve"> </w:t>
      </w:r>
      <w:r w:rsidR="008E78B4">
        <w:rPr>
          <w:rFonts w:ascii="Times New Roman" w:hAnsi="Times New Roman" w:cs="Times New Roman"/>
          <w:sz w:val="24"/>
          <w:szCs w:val="24"/>
        </w:rPr>
        <w:t>However,</w:t>
      </w:r>
      <w:r w:rsidR="00CC26C0">
        <w:rPr>
          <w:rFonts w:ascii="Times New Roman" w:hAnsi="Times New Roman" w:cs="Times New Roman"/>
          <w:sz w:val="24"/>
          <w:szCs w:val="24"/>
        </w:rPr>
        <w:t xml:space="preserve"> </w:t>
      </w:r>
      <w:r w:rsidR="006743AD">
        <w:rPr>
          <w:rFonts w:ascii="Times New Roman" w:hAnsi="Times New Roman" w:cs="Times New Roman"/>
          <w:sz w:val="24"/>
          <w:szCs w:val="24"/>
        </w:rPr>
        <w:t xml:space="preserve">opinion pools and surveys show that </w:t>
      </w:r>
      <w:r w:rsidR="00CC26C0">
        <w:rPr>
          <w:rFonts w:ascii="Times New Roman" w:hAnsi="Times New Roman" w:cs="Times New Roman"/>
          <w:sz w:val="24"/>
          <w:szCs w:val="24"/>
        </w:rPr>
        <w:t xml:space="preserve">levels of loneliness </w:t>
      </w:r>
      <w:r w:rsidR="006743AD">
        <w:rPr>
          <w:rFonts w:ascii="Times New Roman" w:hAnsi="Times New Roman" w:cs="Times New Roman"/>
          <w:sz w:val="24"/>
          <w:szCs w:val="24"/>
        </w:rPr>
        <w:t xml:space="preserve">have </w:t>
      </w:r>
      <w:r w:rsidR="00CC26C0">
        <w:rPr>
          <w:rFonts w:ascii="Times New Roman" w:hAnsi="Times New Roman" w:cs="Times New Roman"/>
          <w:sz w:val="24"/>
          <w:szCs w:val="24"/>
        </w:rPr>
        <w:t>remain</w:t>
      </w:r>
      <w:r w:rsidR="006743AD">
        <w:rPr>
          <w:rFonts w:ascii="Times New Roman" w:hAnsi="Times New Roman" w:cs="Times New Roman"/>
          <w:sz w:val="24"/>
          <w:szCs w:val="24"/>
        </w:rPr>
        <w:t>ed</w:t>
      </w:r>
      <w:r w:rsidR="00CC26C0">
        <w:rPr>
          <w:rFonts w:ascii="Times New Roman" w:hAnsi="Times New Roman" w:cs="Times New Roman"/>
          <w:sz w:val="24"/>
          <w:szCs w:val="24"/>
        </w:rPr>
        <w:t xml:space="preserve"> the same</w:t>
      </w:r>
      <w:r w:rsidR="000F49BE">
        <w:rPr>
          <w:rFonts w:ascii="Times New Roman" w:hAnsi="Times New Roman" w:cs="Times New Roman"/>
          <w:sz w:val="24"/>
          <w:szCs w:val="24"/>
        </w:rPr>
        <w:t>, and even occasionally increased</w:t>
      </w:r>
      <w:r w:rsidR="00EC171C">
        <w:rPr>
          <w:rFonts w:ascii="Times New Roman" w:hAnsi="Times New Roman" w:cs="Times New Roman"/>
          <w:sz w:val="24"/>
          <w:szCs w:val="24"/>
        </w:rPr>
        <w:t xml:space="preserve">, </w:t>
      </w:r>
      <w:r w:rsidR="000F49BE">
        <w:rPr>
          <w:rFonts w:ascii="Times New Roman" w:hAnsi="Times New Roman" w:cs="Times New Roman"/>
          <w:sz w:val="24"/>
          <w:szCs w:val="24"/>
        </w:rPr>
        <w:t>from one decade to the next</w:t>
      </w:r>
      <w:r w:rsidR="00EC171C">
        <w:rPr>
          <w:rFonts w:ascii="Times New Roman" w:hAnsi="Times New Roman" w:cs="Times New Roman"/>
          <w:sz w:val="24"/>
          <w:szCs w:val="24"/>
        </w:rPr>
        <w:t xml:space="preserve">. </w:t>
      </w:r>
      <w:r w:rsidR="000F49BE">
        <w:rPr>
          <w:rFonts w:ascii="Times New Roman" w:hAnsi="Times New Roman" w:cs="Times New Roman"/>
          <w:sz w:val="24"/>
          <w:szCs w:val="24"/>
        </w:rPr>
        <w:t xml:space="preserve">Considering </w:t>
      </w:r>
      <w:r w:rsidR="00CD4143">
        <w:rPr>
          <w:rFonts w:ascii="Times New Roman" w:hAnsi="Times New Roman" w:cs="Times New Roman"/>
          <w:sz w:val="24"/>
          <w:szCs w:val="24"/>
        </w:rPr>
        <w:t>this unexplained rise in perceived isolation, and</w:t>
      </w:r>
      <w:r w:rsidR="00F314A7">
        <w:rPr>
          <w:rFonts w:ascii="Times New Roman" w:hAnsi="Times New Roman" w:cs="Times New Roman"/>
          <w:sz w:val="24"/>
          <w:szCs w:val="24"/>
        </w:rPr>
        <w:t xml:space="preserve"> its negative reported effect on health, happiness, and social cohesion, </w:t>
      </w:r>
      <w:r w:rsidR="002D57CE">
        <w:rPr>
          <w:rFonts w:ascii="Times New Roman" w:hAnsi="Times New Roman" w:cs="Times New Roman"/>
          <w:sz w:val="24"/>
          <w:szCs w:val="24"/>
        </w:rPr>
        <w:t xml:space="preserve">the </w:t>
      </w:r>
      <w:r w:rsidR="00CD4143">
        <w:rPr>
          <w:rFonts w:ascii="Times New Roman" w:hAnsi="Times New Roman" w:cs="Times New Roman"/>
          <w:sz w:val="24"/>
          <w:szCs w:val="24"/>
        </w:rPr>
        <w:t xml:space="preserve">role of </w:t>
      </w:r>
      <w:r w:rsidR="0006207A">
        <w:rPr>
          <w:rFonts w:ascii="Times New Roman" w:hAnsi="Times New Roman" w:cs="Times New Roman"/>
          <w:sz w:val="24"/>
          <w:szCs w:val="24"/>
        </w:rPr>
        <w:t xml:space="preserve">virtual interaction within this relationship </w:t>
      </w:r>
      <w:r w:rsidR="002D57CE">
        <w:rPr>
          <w:rFonts w:ascii="Times New Roman" w:hAnsi="Times New Roman" w:cs="Times New Roman"/>
          <w:sz w:val="24"/>
          <w:szCs w:val="24"/>
        </w:rPr>
        <w:t xml:space="preserve">is examined through a </w:t>
      </w:r>
      <w:r w:rsidR="00476246">
        <w:rPr>
          <w:rFonts w:ascii="Times New Roman" w:hAnsi="Times New Roman" w:cs="Times New Roman"/>
          <w:sz w:val="24"/>
          <w:szCs w:val="24"/>
        </w:rPr>
        <w:t>parallel examination of pre and post pandemic survey responses, extracted from the General Social Survey and the American National Elections Study.</w:t>
      </w:r>
      <w:r w:rsidR="00F42AF6">
        <w:rPr>
          <w:rFonts w:ascii="Times New Roman" w:hAnsi="Times New Roman" w:cs="Times New Roman"/>
          <w:sz w:val="24"/>
          <w:szCs w:val="24"/>
        </w:rPr>
        <w:t xml:space="preserve"> </w:t>
      </w:r>
      <w:r w:rsidR="005F5BD1">
        <w:rPr>
          <w:rFonts w:ascii="Times New Roman" w:hAnsi="Times New Roman" w:cs="Times New Roman"/>
          <w:sz w:val="24"/>
          <w:szCs w:val="24"/>
        </w:rPr>
        <w:t xml:space="preserve">Expected results will show the verified negative relationship between loneliness and the three determinants of wellness: health, happiness, and social cohesion, </w:t>
      </w:r>
      <w:r w:rsidR="009F76FF">
        <w:rPr>
          <w:rFonts w:ascii="Times New Roman" w:hAnsi="Times New Roman" w:cs="Times New Roman"/>
          <w:sz w:val="24"/>
          <w:szCs w:val="24"/>
        </w:rPr>
        <w:t>and verify if increased online connectedness paired with reduced face to face interaction contribute to a significant change in this relationship.</w:t>
      </w:r>
    </w:p>
    <w:p w14:paraId="60677637" w14:textId="0792E38F" w:rsidR="009F76FF" w:rsidRPr="009F76FF" w:rsidRDefault="009F76FF" w:rsidP="004A6288">
      <w:pPr>
        <w:rPr>
          <w:rFonts w:ascii="Times New Roman" w:hAnsi="Times New Roman" w:cs="Times New Roman"/>
          <w:sz w:val="24"/>
          <w:szCs w:val="24"/>
        </w:rPr>
      </w:pPr>
      <w:r>
        <w:rPr>
          <w:rFonts w:ascii="Times New Roman" w:hAnsi="Times New Roman" w:cs="Times New Roman"/>
          <w:i/>
          <w:iCs/>
          <w:sz w:val="24"/>
          <w:szCs w:val="24"/>
        </w:rPr>
        <w:t>Keywords:</w:t>
      </w:r>
      <w:r>
        <w:rPr>
          <w:rFonts w:ascii="Times New Roman" w:hAnsi="Times New Roman" w:cs="Times New Roman"/>
          <w:sz w:val="24"/>
          <w:szCs w:val="24"/>
        </w:rPr>
        <w:t xml:space="preserve"> Information age, </w:t>
      </w:r>
      <w:r w:rsidR="00B226BE">
        <w:rPr>
          <w:rFonts w:ascii="Times New Roman" w:hAnsi="Times New Roman" w:cs="Times New Roman"/>
          <w:sz w:val="24"/>
          <w:szCs w:val="24"/>
        </w:rPr>
        <w:t>loneliness, health, happiness, social cohesion, online connectedness</w:t>
      </w:r>
    </w:p>
    <w:p w14:paraId="30873556" w14:textId="4E15EC9F" w:rsidR="00207964" w:rsidRDefault="00207964">
      <w:pPr>
        <w:rPr>
          <w:rFonts w:ascii="Times New Roman" w:hAnsi="Times New Roman" w:cs="Times New Roman"/>
          <w:sz w:val="24"/>
          <w:szCs w:val="24"/>
        </w:rPr>
      </w:pPr>
      <w:r>
        <w:rPr>
          <w:rFonts w:ascii="Times New Roman" w:hAnsi="Times New Roman" w:cs="Times New Roman"/>
          <w:sz w:val="24"/>
          <w:szCs w:val="24"/>
        </w:rPr>
        <w:br w:type="page"/>
      </w:r>
    </w:p>
    <w:p w14:paraId="2310A1DC" w14:textId="77777777" w:rsidR="006E7101" w:rsidRPr="006E7101" w:rsidRDefault="006E7101" w:rsidP="006E7101">
      <w:pPr>
        <w:jc w:val="center"/>
        <w:rPr>
          <w:rFonts w:ascii="Times New Roman" w:hAnsi="Times New Roman" w:cs="Times New Roman"/>
          <w:sz w:val="24"/>
          <w:szCs w:val="24"/>
        </w:rPr>
      </w:pPr>
      <w:r w:rsidRPr="006E7101">
        <w:rPr>
          <w:rFonts w:ascii="Times New Roman" w:hAnsi="Times New Roman" w:cs="Times New Roman"/>
          <w:sz w:val="24"/>
          <w:szCs w:val="24"/>
        </w:rPr>
        <w:lastRenderedPageBreak/>
        <w:t xml:space="preserve">Screens and Faces: A Fixed Effects Model for Loneliness Wellness Effects </w:t>
      </w:r>
    </w:p>
    <w:p w14:paraId="501E4671" w14:textId="77777777" w:rsidR="006E7101" w:rsidRPr="006E7101" w:rsidRDefault="006E7101" w:rsidP="006E7101">
      <w:pPr>
        <w:jc w:val="center"/>
        <w:rPr>
          <w:rFonts w:ascii="Times New Roman" w:hAnsi="Times New Roman" w:cs="Times New Roman"/>
          <w:sz w:val="24"/>
          <w:szCs w:val="24"/>
        </w:rPr>
      </w:pPr>
      <w:r w:rsidRPr="006E7101">
        <w:rPr>
          <w:rFonts w:ascii="Times New Roman" w:hAnsi="Times New Roman" w:cs="Times New Roman"/>
          <w:sz w:val="24"/>
          <w:szCs w:val="24"/>
        </w:rPr>
        <w:t>Across Face-to-Face Interactions and Online Communities</w:t>
      </w:r>
    </w:p>
    <w:p w14:paraId="3A237B6F" w14:textId="1E31C115" w:rsidR="00207964" w:rsidRPr="003D489D" w:rsidRDefault="003D489D" w:rsidP="003D489D">
      <w:pPr>
        <w:pStyle w:val="Heading1"/>
        <w:spacing w:after="240"/>
        <w:jc w:val="center"/>
        <w:rPr>
          <w:rFonts w:ascii="Times New Roman" w:hAnsi="Times New Roman" w:cs="Times New Roman"/>
          <w:b/>
          <w:bCs/>
          <w:color w:val="auto"/>
          <w:sz w:val="24"/>
          <w:szCs w:val="24"/>
        </w:rPr>
      </w:pPr>
      <w:bookmarkStart w:id="2" w:name="_Toc120794021"/>
      <w:r>
        <w:rPr>
          <w:rFonts w:ascii="Times New Roman" w:hAnsi="Times New Roman" w:cs="Times New Roman"/>
          <w:b/>
          <w:bCs/>
          <w:color w:val="auto"/>
          <w:sz w:val="24"/>
          <w:szCs w:val="24"/>
        </w:rPr>
        <w:t>Introduction</w:t>
      </w:r>
      <w:bookmarkEnd w:id="2"/>
    </w:p>
    <w:p w14:paraId="7D75FCC4" w14:textId="11F4848F" w:rsidR="002D53AE" w:rsidRPr="007B0B8D" w:rsidRDefault="005C1ED0" w:rsidP="007B0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rise the internet and the </w:t>
      </w:r>
      <w:r w:rsidR="0048740B">
        <w:rPr>
          <w:rFonts w:ascii="Times New Roman" w:hAnsi="Times New Roman" w:cs="Times New Roman"/>
          <w:sz w:val="24"/>
          <w:szCs w:val="24"/>
        </w:rPr>
        <w:t>increasing evolution of online connectivity tools</w:t>
      </w:r>
      <w:r w:rsidR="002D53AE" w:rsidRPr="007B0B8D">
        <w:rPr>
          <w:rFonts w:ascii="Times New Roman" w:hAnsi="Times New Roman" w:cs="Times New Roman"/>
          <w:sz w:val="24"/>
          <w:szCs w:val="24"/>
        </w:rPr>
        <w:t xml:space="preserve">, </w:t>
      </w:r>
      <w:r w:rsidR="0048740B">
        <w:rPr>
          <w:rFonts w:ascii="Times New Roman" w:hAnsi="Times New Roman" w:cs="Times New Roman"/>
          <w:sz w:val="24"/>
          <w:szCs w:val="24"/>
        </w:rPr>
        <w:t xml:space="preserve">physical distance has ceased to become a </w:t>
      </w:r>
      <w:r w:rsidR="0082443E">
        <w:rPr>
          <w:rFonts w:ascii="Times New Roman" w:hAnsi="Times New Roman" w:cs="Times New Roman"/>
          <w:sz w:val="24"/>
          <w:szCs w:val="24"/>
        </w:rPr>
        <w:t xml:space="preserve">limitation to the </w:t>
      </w:r>
      <w:r w:rsidR="00F417B8">
        <w:rPr>
          <w:rFonts w:ascii="Times New Roman" w:hAnsi="Times New Roman" w:cs="Times New Roman"/>
          <w:sz w:val="24"/>
          <w:szCs w:val="24"/>
        </w:rPr>
        <w:t>maintenance of social relationships</w:t>
      </w:r>
      <w:r w:rsidR="002D53AE" w:rsidRPr="007B0B8D">
        <w:rPr>
          <w:rFonts w:ascii="Times New Roman" w:hAnsi="Times New Roman" w:cs="Times New Roman"/>
          <w:sz w:val="24"/>
          <w:szCs w:val="24"/>
        </w:rPr>
        <w:t xml:space="preserve">. In fact, many offline interactions, though initiated in real life, tend to be </w:t>
      </w:r>
      <w:r w:rsidR="00F417B8">
        <w:rPr>
          <w:rFonts w:ascii="Times New Roman" w:hAnsi="Times New Roman" w:cs="Times New Roman"/>
          <w:sz w:val="24"/>
          <w:szCs w:val="24"/>
        </w:rPr>
        <w:t>continued</w:t>
      </w:r>
      <w:r w:rsidR="002D53AE" w:rsidRPr="007B0B8D">
        <w:rPr>
          <w:rFonts w:ascii="Times New Roman" w:hAnsi="Times New Roman" w:cs="Times New Roman"/>
          <w:sz w:val="24"/>
          <w:szCs w:val="24"/>
        </w:rPr>
        <w:t xml:space="preserve"> online, with occasional meetups interrupting the continuous stream of communication (Scott, Stuart, &amp; Barber, 2021). In turn, this constant flow of sociability allows us to</w:t>
      </w:r>
      <w:r w:rsidR="00F417B8">
        <w:rPr>
          <w:rFonts w:ascii="Times New Roman" w:hAnsi="Times New Roman" w:cs="Times New Roman"/>
          <w:sz w:val="24"/>
          <w:szCs w:val="24"/>
        </w:rPr>
        <w:t xml:space="preserve"> maintain</w:t>
      </w:r>
      <w:r w:rsidR="002D53AE" w:rsidRPr="007B0B8D">
        <w:rPr>
          <w:rFonts w:ascii="Times New Roman" w:hAnsi="Times New Roman" w:cs="Times New Roman"/>
          <w:sz w:val="24"/>
          <w:szCs w:val="24"/>
        </w:rPr>
        <w:t xml:space="preserve"> a stable level of mental health, by reducing loneliness, and increases our potential for social support, by increasing social cohesion, health empowering behaviors, and resilience factors (Liu, Liu, </w:t>
      </w:r>
      <w:proofErr w:type="spellStart"/>
      <w:r w:rsidR="002D53AE" w:rsidRPr="007B0B8D">
        <w:rPr>
          <w:rFonts w:ascii="Times New Roman" w:hAnsi="Times New Roman" w:cs="Times New Roman"/>
          <w:sz w:val="24"/>
          <w:szCs w:val="24"/>
        </w:rPr>
        <w:t>Niu</w:t>
      </w:r>
      <w:proofErr w:type="spellEnd"/>
      <w:r w:rsidR="002D53AE" w:rsidRPr="007B0B8D">
        <w:rPr>
          <w:rFonts w:ascii="Times New Roman" w:hAnsi="Times New Roman" w:cs="Times New Roman"/>
          <w:sz w:val="24"/>
          <w:szCs w:val="24"/>
        </w:rPr>
        <w:t xml:space="preserve">, &amp; </w:t>
      </w:r>
      <w:proofErr w:type="spellStart"/>
      <w:r w:rsidR="002D53AE" w:rsidRPr="007B0B8D">
        <w:rPr>
          <w:rFonts w:ascii="Times New Roman" w:hAnsi="Times New Roman" w:cs="Times New Roman"/>
          <w:sz w:val="24"/>
          <w:szCs w:val="24"/>
        </w:rPr>
        <w:t>Longobardi</w:t>
      </w:r>
      <w:proofErr w:type="spellEnd"/>
      <w:r w:rsidR="002D53AE" w:rsidRPr="007B0B8D">
        <w:rPr>
          <w:rFonts w:ascii="Times New Roman" w:hAnsi="Times New Roman" w:cs="Times New Roman"/>
          <w:sz w:val="24"/>
          <w:szCs w:val="24"/>
        </w:rPr>
        <w:t xml:space="preserve">, 2020; </w:t>
      </w:r>
      <w:proofErr w:type="spellStart"/>
      <w:r w:rsidR="002D53AE" w:rsidRPr="007B0B8D">
        <w:rPr>
          <w:rFonts w:ascii="Times New Roman" w:hAnsi="Times New Roman" w:cs="Times New Roman"/>
          <w:sz w:val="24"/>
          <w:szCs w:val="24"/>
        </w:rPr>
        <w:t>Kamalpour</w:t>
      </w:r>
      <w:proofErr w:type="spellEnd"/>
      <w:r w:rsidR="002D53AE" w:rsidRPr="007B0B8D">
        <w:rPr>
          <w:rFonts w:ascii="Times New Roman" w:hAnsi="Times New Roman" w:cs="Times New Roman"/>
          <w:sz w:val="24"/>
          <w:szCs w:val="24"/>
        </w:rPr>
        <w:t xml:space="preserve">, Watson, &amp; Buys, 2020). However, </w:t>
      </w:r>
      <w:r w:rsidR="008A21B8">
        <w:rPr>
          <w:rFonts w:ascii="Times New Roman" w:hAnsi="Times New Roman" w:cs="Times New Roman"/>
          <w:sz w:val="24"/>
          <w:szCs w:val="24"/>
        </w:rPr>
        <w:t xml:space="preserve">free interactivity does not imply empowering communication, as it still requires </w:t>
      </w:r>
      <w:r w:rsidR="001F0BCC">
        <w:rPr>
          <w:rFonts w:ascii="Times New Roman" w:hAnsi="Times New Roman" w:cs="Times New Roman"/>
          <w:sz w:val="24"/>
          <w:szCs w:val="24"/>
        </w:rPr>
        <w:t>an active commitment to communicate between users</w:t>
      </w:r>
      <w:r w:rsidR="002D53AE" w:rsidRPr="007B0B8D">
        <w:rPr>
          <w:rFonts w:ascii="Times New Roman" w:hAnsi="Times New Roman" w:cs="Times New Roman"/>
          <w:sz w:val="24"/>
          <w:szCs w:val="24"/>
        </w:rPr>
        <w:t xml:space="preserve">, </w:t>
      </w:r>
      <w:r w:rsidR="001F0BCC">
        <w:rPr>
          <w:rFonts w:ascii="Times New Roman" w:hAnsi="Times New Roman" w:cs="Times New Roman"/>
          <w:sz w:val="24"/>
          <w:szCs w:val="24"/>
        </w:rPr>
        <w:t xml:space="preserve">yet the possibility of isolation within this highly connected network is often dismissed </w:t>
      </w:r>
      <w:r w:rsidR="00872A8E">
        <w:rPr>
          <w:rFonts w:ascii="Times New Roman" w:hAnsi="Times New Roman" w:cs="Times New Roman"/>
          <w:sz w:val="24"/>
          <w:szCs w:val="24"/>
        </w:rPr>
        <w:t>as unlikely</w:t>
      </w:r>
      <w:r w:rsidR="002D53AE" w:rsidRPr="007B0B8D">
        <w:rPr>
          <w:rFonts w:ascii="Times New Roman" w:hAnsi="Times New Roman" w:cs="Times New Roman"/>
          <w:sz w:val="24"/>
          <w:szCs w:val="24"/>
        </w:rPr>
        <w:t>.</w:t>
      </w:r>
    </w:p>
    <w:p w14:paraId="326EE470" w14:textId="341525D5" w:rsidR="002D53AE" w:rsidRPr="007B0B8D" w:rsidRDefault="002D53AE" w:rsidP="007B0B8D">
      <w:pPr>
        <w:spacing w:line="480" w:lineRule="auto"/>
        <w:ind w:firstLine="720"/>
        <w:rPr>
          <w:rFonts w:ascii="Times New Roman" w:hAnsi="Times New Roman" w:cs="Times New Roman"/>
          <w:color w:val="222222"/>
          <w:sz w:val="24"/>
          <w:szCs w:val="24"/>
          <w:shd w:val="clear" w:color="auto" w:fill="FFFFFF"/>
        </w:rPr>
      </w:pPr>
      <w:r w:rsidRPr="007B0B8D">
        <w:rPr>
          <w:rFonts w:ascii="Times New Roman" w:hAnsi="Times New Roman" w:cs="Times New Roman"/>
          <w:sz w:val="24"/>
          <w:szCs w:val="24"/>
        </w:rPr>
        <w:t xml:space="preserve">Catastrophes such as the pandemic </w:t>
      </w:r>
      <w:r w:rsidR="00872A8E">
        <w:rPr>
          <w:rFonts w:ascii="Times New Roman" w:hAnsi="Times New Roman" w:cs="Times New Roman"/>
          <w:sz w:val="24"/>
          <w:szCs w:val="24"/>
        </w:rPr>
        <w:t>reveal the limitation</w:t>
      </w:r>
      <w:r w:rsidR="00C275A4">
        <w:rPr>
          <w:rFonts w:ascii="Times New Roman" w:hAnsi="Times New Roman" w:cs="Times New Roman"/>
          <w:sz w:val="24"/>
          <w:szCs w:val="24"/>
        </w:rPr>
        <w:t>s</w:t>
      </w:r>
      <w:r w:rsidR="00872A8E">
        <w:rPr>
          <w:rFonts w:ascii="Times New Roman" w:hAnsi="Times New Roman" w:cs="Times New Roman"/>
          <w:sz w:val="24"/>
          <w:szCs w:val="24"/>
        </w:rPr>
        <w:t xml:space="preserve"> of both physical and digital tools of communication</w:t>
      </w:r>
      <w:r w:rsidRPr="007B0B8D">
        <w:rPr>
          <w:rFonts w:ascii="Times New Roman" w:hAnsi="Times New Roman" w:cs="Times New Roman"/>
          <w:sz w:val="24"/>
          <w:szCs w:val="24"/>
        </w:rPr>
        <w:t xml:space="preserve">, as the limits imposed by quarantine, or any other interruption in the continuous flow of social interaction, come to affect both our psychological stability and our physical health. </w:t>
      </w:r>
      <w:r w:rsidR="003379BF">
        <w:rPr>
          <w:rFonts w:ascii="Times New Roman" w:hAnsi="Times New Roman" w:cs="Times New Roman"/>
          <w:sz w:val="24"/>
          <w:szCs w:val="24"/>
        </w:rPr>
        <w:t>Following this</w:t>
      </w:r>
      <w:r w:rsidRPr="007B0B8D">
        <w:rPr>
          <w:rFonts w:ascii="Times New Roman" w:hAnsi="Times New Roman" w:cs="Times New Roman"/>
          <w:sz w:val="24"/>
          <w:szCs w:val="24"/>
        </w:rPr>
        <w:t xml:space="preserve">, numerous studies have found that protracted isolation and low community trust may bring sleep disturbances, poor estimation of health, depression and high suicide risk (Hwang, </w:t>
      </w:r>
      <w:proofErr w:type="spellStart"/>
      <w:r w:rsidRPr="007B0B8D">
        <w:rPr>
          <w:rFonts w:ascii="Times New Roman" w:hAnsi="Times New Roman" w:cs="Times New Roman"/>
          <w:sz w:val="24"/>
          <w:szCs w:val="24"/>
        </w:rPr>
        <w:t>Rabheru</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Peisah</w:t>
      </w:r>
      <w:proofErr w:type="spellEnd"/>
      <w:r w:rsidRPr="007B0B8D">
        <w:rPr>
          <w:rFonts w:ascii="Times New Roman" w:hAnsi="Times New Roman" w:cs="Times New Roman"/>
          <w:sz w:val="24"/>
          <w:szCs w:val="24"/>
        </w:rPr>
        <w:t xml:space="preserve">, 2020; </w:t>
      </w: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 xml:space="preserve">, 2019; Rauschenberg, Schick, </w:t>
      </w:r>
      <w:proofErr w:type="spellStart"/>
      <w:r w:rsidRPr="007B0B8D">
        <w:rPr>
          <w:rFonts w:ascii="Times New Roman" w:hAnsi="Times New Roman" w:cs="Times New Roman"/>
          <w:sz w:val="24"/>
          <w:szCs w:val="24"/>
        </w:rPr>
        <w:t>Goetzl</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Roehr</w:t>
      </w:r>
      <w:proofErr w:type="spellEnd"/>
      <w:r w:rsidRPr="007B0B8D">
        <w:rPr>
          <w:rFonts w:ascii="Times New Roman" w:hAnsi="Times New Roman" w:cs="Times New Roman"/>
          <w:sz w:val="24"/>
          <w:szCs w:val="24"/>
        </w:rPr>
        <w:t xml:space="preserve">, Riedel-Heller, </w:t>
      </w:r>
      <w:proofErr w:type="spellStart"/>
      <w:r w:rsidRPr="007B0B8D">
        <w:rPr>
          <w:rFonts w:ascii="Times New Roman" w:hAnsi="Times New Roman" w:cs="Times New Roman"/>
          <w:sz w:val="24"/>
          <w:szCs w:val="24"/>
        </w:rPr>
        <w:t>Koppe</w:t>
      </w:r>
      <w:proofErr w:type="spellEnd"/>
      <w:r w:rsidRPr="007B0B8D">
        <w:rPr>
          <w:rFonts w:ascii="Times New Roman" w:hAnsi="Times New Roman" w:cs="Times New Roman"/>
          <w:sz w:val="24"/>
          <w:szCs w:val="24"/>
        </w:rPr>
        <w:t xml:space="preserve">, ... &amp; </w:t>
      </w:r>
      <w:proofErr w:type="spellStart"/>
      <w:r w:rsidRPr="007B0B8D">
        <w:rPr>
          <w:rFonts w:ascii="Times New Roman" w:hAnsi="Times New Roman" w:cs="Times New Roman"/>
          <w:sz w:val="24"/>
          <w:szCs w:val="24"/>
        </w:rPr>
        <w:t>Reininghaus</w:t>
      </w:r>
      <w:proofErr w:type="spellEnd"/>
      <w:r w:rsidRPr="007B0B8D">
        <w:rPr>
          <w:rFonts w:ascii="Times New Roman" w:hAnsi="Times New Roman" w:cs="Times New Roman"/>
          <w:sz w:val="24"/>
          <w:szCs w:val="24"/>
        </w:rPr>
        <w:t xml:space="preserve">. 2021). Furthermore, even </w:t>
      </w:r>
      <w:r w:rsidR="00922CC9">
        <w:rPr>
          <w:rFonts w:ascii="Times New Roman" w:hAnsi="Times New Roman" w:cs="Times New Roman"/>
          <w:sz w:val="24"/>
          <w:szCs w:val="24"/>
        </w:rPr>
        <w:t xml:space="preserve">among </w:t>
      </w:r>
      <w:r w:rsidRPr="007B0B8D">
        <w:rPr>
          <w:rFonts w:ascii="Times New Roman" w:hAnsi="Times New Roman" w:cs="Times New Roman"/>
          <w:sz w:val="24"/>
          <w:szCs w:val="24"/>
        </w:rPr>
        <w:t xml:space="preserve">healthy individuals, the </w:t>
      </w:r>
      <w:r w:rsidR="00922CC9">
        <w:rPr>
          <w:rFonts w:ascii="Times New Roman" w:hAnsi="Times New Roman" w:cs="Times New Roman"/>
          <w:sz w:val="24"/>
          <w:szCs w:val="24"/>
        </w:rPr>
        <w:t xml:space="preserve">perceived </w:t>
      </w:r>
      <w:r w:rsidRPr="007B0B8D">
        <w:rPr>
          <w:rFonts w:ascii="Times New Roman" w:hAnsi="Times New Roman" w:cs="Times New Roman"/>
          <w:sz w:val="24"/>
          <w:szCs w:val="24"/>
        </w:rPr>
        <w:t xml:space="preserve">effect of </w:t>
      </w:r>
      <w:r w:rsidR="00922CC9">
        <w:rPr>
          <w:rFonts w:ascii="Times New Roman" w:hAnsi="Times New Roman" w:cs="Times New Roman"/>
          <w:sz w:val="24"/>
          <w:szCs w:val="24"/>
        </w:rPr>
        <w:t>decreasing</w:t>
      </w:r>
      <w:r w:rsidR="003379BF">
        <w:rPr>
          <w:rFonts w:ascii="Times New Roman" w:hAnsi="Times New Roman" w:cs="Times New Roman"/>
          <w:sz w:val="24"/>
          <w:szCs w:val="24"/>
        </w:rPr>
        <w:t xml:space="preserve"> mental and physical</w:t>
      </w:r>
      <w:r w:rsidRPr="007B0B8D">
        <w:rPr>
          <w:rFonts w:ascii="Times New Roman" w:hAnsi="Times New Roman" w:cs="Times New Roman"/>
          <w:sz w:val="24"/>
          <w:szCs w:val="24"/>
        </w:rPr>
        <w:t xml:space="preserve"> health can bring about stress </w:t>
      </w:r>
      <w:r w:rsidRPr="007B0B8D">
        <w:rPr>
          <w:rFonts w:ascii="Times New Roman" w:hAnsi="Times New Roman" w:cs="Times New Roman"/>
          <w:sz w:val="24"/>
          <w:szCs w:val="24"/>
        </w:rPr>
        <w:lastRenderedPageBreak/>
        <w:t xml:space="preserve">related illnesses, such as cardiovascular irregularities, dysfunctional health habits and resurgence of chronic illnesses (Kim, 2021; </w:t>
      </w:r>
      <w:r w:rsidRPr="007B0B8D">
        <w:rPr>
          <w:rFonts w:ascii="Times New Roman" w:hAnsi="Times New Roman" w:cs="Times New Roman"/>
          <w:color w:val="222222"/>
          <w:sz w:val="24"/>
          <w:szCs w:val="24"/>
          <w:shd w:val="clear" w:color="auto" w:fill="FFFFFF"/>
        </w:rPr>
        <w:t xml:space="preserve">Mohnen, Groenewegen, &amp; </w:t>
      </w:r>
      <w:proofErr w:type="spellStart"/>
      <w:r w:rsidRPr="007B0B8D">
        <w:rPr>
          <w:rFonts w:ascii="Times New Roman" w:hAnsi="Times New Roman" w:cs="Times New Roman"/>
          <w:color w:val="222222"/>
          <w:sz w:val="24"/>
          <w:szCs w:val="24"/>
          <w:shd w:val="clear" w:color="auto" w:fill="FFFFFF"/>
        </w:rPr>
        <w:t>Völker</w:t>
      </w:r>
      <w:proofErr w:type="spellEnd"/>
      <w:r w:rsidRPr="007B0B8D">
        <w:rPr>
          <w:rFonts w:ascii="Times New Roman" w:hAnsi="Times New Roman" w:cs="Times New Roman"/>
          <w:color w:val="222222"/>
          <w:sz w:val="24"/>
          <w:szCs w:val="24"/>
          <w:shd w:val="clear" w:color="auto" w:fill="FFFFFF"/>
        </w:rPr>
        <w:t xml:space="preserve">, 2011). </w:t>
      </w:r>
    </w:p>
    <w:p w14:paraId="633E7E04" w14:textId="6AEC7A4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color w:val="222222"/>
          <w:sz w:val="24"/>
          <w:szCs w:val="24"/>
          <w:shd w:val="clear" w:color="auto" w:fill="FFFFFF"/>
        </w:rPr>
        <w:t>In such case, the pandemic represented not only a health crisis, but also a mental health crisis</w:t>
      </w:r>
      <w:r w:rsidR="00B07271">
        <w:rPr>
          <w:rFonts w:ascii="Times New Roman" w:hAnsi="Times New Roman" w:cs="Times New Roman"/>
          <w:color w:val="222222"/>
          <w:sz w:val="24"/>
          <w:szCs w:val="24"/>
          <w:shd w:val="clear" w:color="auto" w:fill="FFFFFF"/>
        </w:rPr>
        <w:t>;</w:t>
      </w:r>
      <w:r w:rsidRPr="007B0B8D">
        <w:rPr>
          <w:rFonts w:ascii="Times New Roman" w:hAnsi="Times New Roman" w:cs="Times New Roman"/>
          <w:color w:val="222222"/>
          <w:sz w:val="24"/>
          <w:szCs w:val="24"/>
          <w:shd w:val="clear" w:color="auto" w:fill="FFFFFF"/>
        </w:rPr>
        <w:t xml:space="preserve"> studies conducted by Harvard</w:t>
      </w:r>
      <w:r w:rsidR="00B07271">
        <w:rPr>
          <w:rFonts w:ascii="Times New Roman" w:hAnsi="Times New Roman" w:cs="Times New Roman"/>
          <w:color w:val="222222"/>
          <w:sz w:val="24"/>
          <w:szCs w:val="24"/>
          <w:shd w:val="clear" w:color="auto" w:fill="FFFFFF"/>
        </w:rPr>
        <w:t xml:space="preserve"> on a representative sample of </w:t>
      </w:r>
      <w:r w:rsidR="00B07271" w:rsidRPr="007B0B8D">
        <w:rPr>
          <w:rFonts w:ascii="Times New Roman" w:hAnsi="Times New Roman" w:cs="Times New Roman"/>
          <w:color w:val="222222"/>
          <w:sz w:val="24"/>
          <w:szCs w:val="24"/>
          <w:shd w:val="clear" w:color="auto" w:fill="FFFFFF"/>
        </w:rPr>
        <w:t>950 U.S. adults</w:t>
      </w:r>
      <w:r w:rsidRPr="007B0B8D">
        <w:rPr>
          <w:rFonts w:ascii="Times New Roman" w:hAnsi="Times New Roman" w:cs="Times New Roman"/>
          <w:color w:val="222222"/>
          <w:sz w:val="24"/>
          <w:szCs w:val="24"/>
          <w:shd w:val="clear" w:color="auto" w:fill="FFFFFF"/>
        </w:rPr>
        <w:t xml:space="preserve"> report that </w:t>
      </w:r>
      <w:r w:rsidR="00B07271">
        <w:rPr>
          <w:rFonts w:ascii="Times New Roman" w:hAnsi="Times New Roman" w:cs="Times New Roman"/>
          <w:color w:val="222222"/>
          <w:sz w:val="24"/>
          <w:szCs w:val="24"/>
          <w:shd w:val="clear" w:color="auto" w:fill="FFFFFF"/>
        </w:rPr>
        <w:t xml:space="preserve">about </w:t>
      </w:r>
      <w:r w:rsidRPr="007B0B8D">
        <w:rPr>
          <w:rFonts w:ascii="Times New Roman" w:hAnsi="Times New Roman" w:cs="Times New Roman"/>
          <w:color w:val="222222"/>
          <w:sz w:val="24"/>
          <w:szCs w:val="24"/>
          <w:shd w:val="clear" w:color="auto" w:fill="FFFFFF"/>
        </w:rPr>
        <w:t>36%</w:t>
      </w:r>
      <w:r w:rsidR="00922CC9">
        <w:rPr>
          <w:rFonts w:ascii="Times New Roman" w:hAnsi="Times New Roman" w:cs="Times New Roman"/>
          <w:color w:val="222222"/>
          <w:sz w:val="24"/>
          <w:szCs w:val="24"/>
          <w:shd w:val="clear" w:color="auto" w:fill="FFFFFF"/>
        </w:rPr>
        <w:t xml:space="preserve"> of these</w:t>
      </w:r>
      <w:r w:rsidRPr="007B0B8D">
        <w:rPr>
          <w:rFonts w:ascii="Times New Roman" w:hAnsi="Times New Roman" w:cs="Times New Roman"/>
          <w:color w:val="222222"/>
          <w:sz w:val="24"/>
          <w:szCs w:val="24"/>
          <w:shd w:val="clear" w:color="auto" w:fill="FFFFFF"/>
        </w:rPr>
        <w:t xml:space="preserve"> ha</w:t>
      </w:r>
      <w:r w:rsidR="00922CC9">
        <w:rPr>
          <w:rFonts w:ascii="Times New Roman" w:hAnsi="Times New Roman" w:cs="Times New Roman"/>
          <w:color w:val="222222"/>
          <w:sz w:val="24"/>
          <w:szCs w:val="24"/>
          <w:shd w:val="clear" w:color="auto" w:fill="FFFFFF"/>
        </w:rPr>
        <w:t>d</w:t>
      </w:r>
      <w:r w:rsidRPr="007B0B8D">
        <w:rPr>
          <w:rFonts w:ascii="Times New Roman" w:hAnsi="Times New Roman" w:cs="Times New Roman"/>
          <w:color w:val="222222"/>
          <w:sz w:val="24"/>
          <w:szCs w:val="24"/>
          <w:shd w:val="clear" w:color="auto" w:fill="FFFFFF"/>
        </w:rPr>
        <w:t xml:space="preserve"> felt lonely by late October 2020 (</w:t>
      </w:r>
      <w:proofErr w:type="spellStart"/>
      <w:r w:rsidRPr="007B0B8D">
        <w:rPr>
          <w:rFonts w:ascii="Times New Roman" w:hAnsi="Times New Roman" w:cs="Times New Roman"/>
          <w:sz w:val="24"/>
          <w:szCs w:val="24"/>
        </w:rPr>
        <w:t>Weissbourd</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Batanova</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Lovison</w:t>
      </w:r>
      <w:proofErr w:type="spellEnd"/>
      <w:r w:rsidRPr="007B0B8D">
        <w:rPr>
          <w:rFonts w:ascii="Times New Roman" w:hAnsi="Times New Roman" w:cs="Times New Roman"/>
          <w:sz w:val="24"/>
          <w:szCs w:val="24"/>
        </w:rPr>
        <w:t xml:space="preserve">, &amp; Torres, 2021). </w:t>
      </w:r>
      <w:r w:rsidR="0028749E">
        <w:rPr>
          <w:rFonts w:ascii="Times New Roman" w:hAnsi="Times New Roman" w:cs="Times New Roman"/>
          <w:sz w:val="24"/>
          <w:szCs w:val="24"/>
        </w:rPr>
        <w:t>The</w:t>
      </w:r>
      <w:r w:rsidRPr="007B0B8D">
        <w:rPr>
          <w:rFonts w:ascii="Times New Roman" w:hAnsi="Times New Roman" w:cs="Times New Roman"/>
          <w:sz w:val="24"/>
          <w:szCs w:val="24"/>
        </w:rPr>
        <w:t xml:space="preserve"> worst effects are </w:t>
      </w:r>
      <w:r w:rsidR="00922CC9">
        <w:rPr>
          <w:rFonts w:ascii="Times New Roman" w:hAnsi="Times New Roman" w:cs="Times New Roman"/>
          <w:sz w:val="24"/>
          <w:szCs w:val="24"/>
        </w:rPr>
        <w:t xml:space="preserve">found </w:t>
      </w:r>
      <w:r w:rsidRPr="007B0B8D">
        <w:rPr>
          <w:rFonts w:ascii="Times New Roman" w:hAnsi="Times New Roman" w:cs="Times New Roman"/>
          <w:sz w:val="24"/>
          <w:szCs w:val="24"/>
        </w:rPr>
        <w:t>at the ends of the age spectrum as young adults and students felt substantial decreases in the number of social needs being met and a rise in depression morbidity</w:t>
      </w:r>
      <w:r w:rsidR="0028749E">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xml:space="preserve"> (Towner, </w:t>
      </w:r>
      <w:proofErr w:type="spellStart"/>
      <w:r w:rsidRPr="007B0B8D">
        <w:rPr>
          <w:rFonts w:ascii="Times New Roman" w:hAnsi="Times New Roman" w:cs="Times New Roman"/>
          <w:sz w:val="24"/>
          <w:szCs w:val="24"/>
        </w:rPr>
        <w:t>Tomova</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Ladensack</w:t>
      </w:r>
      <w:proofErr w:type="spellEnd"/>
      <w:r w:rsidRPr="007B0B8D">
        <w:rPr>
          <w:rFonts w:ascii="Times New Roman" w:hAnsi="Times New Roman" w:cs="Times New Roman"/>
          <w:sz w:val="24"/>
          <w:szCs w:val="24"/>
        </w:rPr>
        <w:t>, Chu, &amp; Callaghan, 2022). On the other end, pooling from surveys pre and intra-pandemic, about 22% to 24%</w:t>
      </w:r>
      <w:r w:rsidR="00C275A4">
        <w:rPr>
          <w:rStyle w:val="FootnoteReference"/>
          <w:rFonts w:ascii="Times New Roman" w:hAnsi="Times New Roman" w:cs="Times New Roman"/>
          <w:sz w:val="24"/>
          <w:szCs w:val="24"/>
        </w:rPr>
        <w:footnoteReference w:id="2"/>
      </w:r>
      <w:r w:rsidRPr="007B0B8D">
        <w:rPr>
          <w:rFonts w:ascii="Times New Roman" w:hAnsi="Times New Roman" w:cs="Times New Roman"/>
          <w:sz w:val="24"/>
          <w:szCs w:val="24"/>
        </w:rPr>
        <w:t xml:space="preserve"> of the over 65 and up population felt lonely</w:t>
      </w:r>
      <w:r w:rsidR="00E51930">
        <w:rPr>
          <w:rFonts w:ascii="Times New Roman" w:hAnsi="Times New Roman" w:cs="Times New Roman"/>
          <w:sz w:val="24"/>
          <w:szCs w:val="24"/>
        </w:rPr>
        <w:t xml:space="preserve"> even</w:t>
      </w:r>
      <w:r w:rsidRPr="007B0B8D">
        <w:rPr>
          <w:rFonts w:ascii="Times New Roman" w:hAnsi="Times New Roman" w:cs="Times New Roman"/>
          <w:sz w:val="24"/>
          <w:szCs w:val="24"/>
        </w:rPr>
        <w:t xml:space="preserve"> before </w:t>
      </w:r>
      <w:r w:rsidR="00E51930">
        <w:rPr>
          <w:rFonts w:ascii="Times New Roman" w:hAnsi="Times New Roman" w:cs="Times New Roman"/>
          <w:sz w:val="24"/>
          <w:szCs w:val="24"/>
        </w:rPr>
        <w:t>pandemic-related</w:t>
      </w:r>
      <w:r w:rsidRPr="007B0B8D">
        <w:rPr>
          <w:rFonts w:ascii="Times New Roman" w:hAnsi="Times New Roman" w:cs="Times New Roman"/>
          <w:sz w:val="24"/>
          <w:szCs w:val="24"/>
        </w:rPr>
        <w:t xml:space="preserve"> social isolation (Cudjoe, Roth, </w:t>
      </w:r>
      <w:proofErr w:type="spellStart"/>
      <w:r w:rsidRPr="007B0B8D">
        <w:rPr>
          <w:rFonts w:ascii="Times New Roman" w:hAnsi="Times New Roman" w:cs="Times New Roman"/>
          <w:sz w:val="24"/>
          <w:szCs w:val="24"/>
        </w:rPr>
        <w:t>Szanton</w:t>
      </w:r>
      <w:proofErr w:type="spellEnd"/>
      <w:r w:rsidRPr="007B0B8D">
        <w:rPr>
          <w:rFonts w:ascii="Times New Roman" w:hAnsi="Times New Roman" w:cs="Times New Roman"/>
          <w:sz w:val="24"/>
          <w:szCs w:val="24"/>
        </w:rPr>
        <w:t xml:space="preserve">, Wolff, Boyd, &amp; Thorpe Jr, 2020;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xml:space="preserve">, &amp; Brodie, 2018), </w:t>
      </w:r>
      <w:r w:rsidR="00E51930">
        <w:rPr>
          <w:rFonts w:ascii="Times New Roman" w:hAnsi="Times New Roman" w:cs="Times New Roman"/>
          <w:sz w:val="24"/>
          <w:szCs w:val="24"/>
        </w:rPr>
        <w:t>leading</w:t>
      </w:r>
      <w:r w:rsidRPr="007B0B8D">
        <w:rPr>
          <w:rFonts w:ascii="Times New Roman" w:hAnsi="Times New Roman" w:cs="Times New Roman"/>
          <w:sz w:val="24"/>
          <w:szCs w:val="24"/>
        </w:rPr>
        <w:t xml:space="preserve"> to substantial rises in perceived isolation</w:t>
      </w:r>
      <w:r w:rsidR="00E51930">
        <w:rPr>
          <w:rFonts w:ascii="Times New Roman" w:hAnsi="Times New Roman" w:cs="Times New Roman"/>
          <w:sz w:val="24"/>
          <w:szCs w:val="24"/>
        </w:rPr>
        <w:t xml:space="preserve"> by 2020 and 2021</w:t>
      </w:r>
      <w:r w:rsidR="00487318">
        <w:rPr>
          <w:rFonts w:ascii="Times New Roman" w:hAnsi="Times New Roman" w:cs="Times New Roman"/>
          <w:sz w:val="24"/>
          <w:szCs w:val="24"/>
        </w:rPr>
        <w:t xml:space="preserve">. This can lead to cases such as those evidenced by a </w:t>
      </w:r>
      <w:r w:rsidRPr="007B0B8D">
        <w:rPr>
          <w:rFonts w:ascii="Times New Roman" w:hAnsi="Times New Roman" w:cs="Times New Roman"/>
          <w:sz w:val="24"/>
          <w:szCs w:val="24"/>
        </w:rPr>
        <w:t>San Francisco social isolation study</w:t>
      </w:r>
      <w:r w:rsidR="00487318">
        <w:rPr>
          <w:rFonts w:ascii="Times New Roman" w:hAnsi="Times New Roman" w:cs="Times New Roman"/>
          <w:sz w:val="24"/>
          <w:szCs w:val="24"/>
        </w:rPr>
        <w:t>,</w:t>
      </w:r>
      <w:r w:rsidRPr="007B0B8D">
        <w:rPr>
          <w:rFonts w:ascii="Times New Roman" w:hAnsi="Times New Roman" w:cs="Times New Roman"/>
          <w:sz w:val="24"/>
          <w:szCs w:val="24"/>
        </w:rPr>
        <w:t xml:space="preserve"> which reported around 50% </w:t>
      </w:r>
      <w:r w:rsidR="00650E38">
        <w:rPr>
          <w:rFonts w:ascii="Times New Roman" w:hAnsi="Times New Roman" w:cs="Times New Roman"/>
          <w:sz w:val="24"/>
          <w:szCs w:val="24"/>
        </w:rPr>
        <w:t>of a representative sample of 151</w:t>
      </w:r>
      <w:r w:rsidRPr="007B0B8D">
        <w:rPr>
          <w:rFonts w:ascii="Times New Roman" w:hAnsi="Times New Roman" w:cs="Times New Roman"/>
          <w:sz w:val="24"/>
          <w:szCs w:val="24"/>
        </w:rPr>
        <w:t xml:space="preserve"> elderly being abandoned without any form of social support (Kotwal,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Newmark, </w:t>
      </w:r>
      <w:proofErr w:type="spellStart"/>
      <w:r w:rsidRPr="007B0B8D">
        <w:rPr>
          <w:rFonts w:ascii="Times New Roman" w:hAnsi="Times New Roman" w:cs="Times New Roman"/>
          <w:sz w:val="24"/>
          <w:szCs w:val="24"/>
        </w:rPr>
        <w:t>Cenzer</w:t>
      </w:r>
      <w:proofErr w:type="spellEnd"/>
      <w:r w:rsidRPr="007B0B8D">
        <w:rPr>
          <w:rFonts w:ascii="Times New Roman" w:hAnsi="Times New Roman" w:cs="Times New Roman"/>
          <w:sz w:val="24"/>
          <w:szCs w:val="24"/>
        </w:rPr>
        <w:t xml:space="preserve">, Smith, </w:t>
      </w:r>
      <w:proofErr w:type="spellStart"/>
      <w:r w:rsidRPr="007B0B8D">
        <w:rPr>
          <w:rFonts w:ascii="Times New Roman" w:hAnsi="Times New Roman" w:cs="Times New Roman"/>
          <w:sz w:val="24"/>
          <w:szCs w:val="24"/>
        </w:rPr>
        <w:t>Covinsky</w:t>
      </w:r>
      <w:proofErr w:type="spellEnd"/>
      <w:r w:rsidRPr="007B0B8D">
        <w:rPr>
          <w:rFonts w:ascii="Times New Roman" w:hAnsi="Times New Roman" w:cs="Times New Roman"/>
          <w:sz w:val="24"/>
          <w:szCs w:val="24"/>
        </w:rPr>
        <w:t xml:space="preserve">, ... &amp; </w:t>
      </w:r>
      <w:proofErr w:type="spellStart"/>
      <w:r w:rsidRPr="007B0B8D">
        <w:rPr>
          <w:rFonts w:ascii="Times New Roman" w:hAnsi="Times New Roman" w:cs="Times New Roman"/>
          <w:sz w:val="24"/>
          <w:szCs w:val="24"/>
        </w:rPr>
        <w:t>Perissinotto</w:t>
      </w:r>
      <w:proofErr w:type="spellEnd"/>
      <w:r w:rsidRPr="007B0B8D">
        <w:rPr>
          <w:rFonts w:ascii="Times New Roman" w:hAnsi="Times New Roman" w:cs="Times New Roman"/>
          <w:sz w:val="24"/>
          <w:szCs w:val="24"/>
        </w:rPr>
        <w:t>, 2021).</w:t>
      </w:r>
    </w:p>
    <w:p w14:paraId="6F755DC8" w14:textId="2C1C1744"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rise of Information and Communications Technolog</w:t>
      </w:r>
      <w:r w:rsidR="00650E38">
        <w:rPr>
          <w:rFonts w:ascii="Times New Roman" w:hAnsi="Times New Roman" w:cs="Times New Roman"/>
          <w:sz w:val="24"/>
          <w:szCs w:val="24"/>
        </w:rPr>
        <w:t>ies</w:t>
      </w:r>
      <w:r w:rsidRPr="007B0B8D">
        <w:rPr>
          <w:rFonts w:ascii="Times New Roman" w:hAnsi="Times New Roman" w:cs="Times New Roman"/>
          <w:sz w:val="24"/>
          <w:szCs w:val="24"/>
        </w:rPr>
        <w:t xml:space="preserve"> (ICT) like Zoom, WhatsApp, Facebook and Facetime allowed for some form of coping through this forced isolation, by reestablishing communicative relationships with friends, family, and colleagues, as well as by maintaining an information network connectin</w:t>
      </w:r>
      <w:r w:rsidR="00650E38">
        <w:rPr>
          <w:rFonts w:ascii="Times New Roman" w:hAnsi="Times New Roman" w:cs="Times New Roman"/>
          <w:sz w:val="24"/>
          <w:szCs w:val="24"/>
        </w:rPr>
        <w:t xml:space="preserve">g </w:t>
      </w:r>
      <w:r w:rsidR="00050237">
        <w:rPr>
          <w:rFonts w:ascii="Times New Roman" w:hAnsi="Times New Roman" w:cs="Times New Roman"/>
          <w:sz w:val="24"/>
          <w:szCs w:val="24"/>
        </w:rPr>
        <w:t>vulnerable</w:t>
      </w:r>
      <w:r w:rsidR="00650E38">
        <w:rPr>
          <w:rFonts w:ascii="Times New Roman" w:hAnsi="Times New Roman" w:cs="Times New Roman"/>
          <w:sz w:val="24"/>
          <w:szCs w:val="24"/>
        </w:rPr>
        <w:t xml:space="preserve"> </w:t>
      </w:r>
      <w:r w:rsidR="00050237">
        <w:rPr>
          <w:rFonts w:ascii="Times New Roman" w:hAnsi="Times New Roman" w:cs="Times New Roman"/>
          <w:sz w:val="24"/>
          <w:szCs w:val="24"/>
        </w:rPr>
        <w:t>individuals</w:t>
      </w:r>
      <w:r w:rsidRPr="007B0B8D">
        <w:rPr>
          <w:rFonts w:ascii="Times New Roman" w:hAnsi="Times New Roman" w:cs="Times New Roman"/>
          <w:sz w:val="24"/>
          <w:szCs w:val="24"/>
        </w:rPr>
        <w:t xml:space="preserve"> to the outside world (Lee, </w:t>
      </w:r>
      <w:proofErr w:type="spellStart"/>
      <w:r w:rsidRPr="007B0B8D">
        <w:rPr>
          <w:rFonts w:ascii="Times New Roman" w:hAnsi="Times New Roman" w:cs="Times New Roman"/>
          <w:sz w:val="24"/>
          <w:szCs w:val="24"/>
        </w:rPr>
        <w:t>Malcein</w:t>
      </w:r>
      <w:proofErr w:type="spellEnd"/>
      <w:r w:rsidRPr="007B0B8D">
        <w:rPr>
          <w:rFonts w:ascii="Times New Roman" w:hAnsi="Times New Roman" w:cs="Times New Roman"/>
          <w:sz w:val="24"/>
          <w:szCs w:val="24"/>
        </w:rPr>
        <w:t xml:space="preserve">, &amp; Kim. 2021,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Buckle, &amp; Moran, 2020). It is not uncommon for Online </w:t>
      </w:r>
      <w:r w:rsidRPr="007B0B8D">
        <w:rPr>
          <w:rFonts w:ascii="Times New Roman" w:hAnsi="Times New Roman" w:cs="Times New Roman"/>
          <w:sz w:val="24"/>
          <w:szCs w:val="24"/>
        </w:rPr>
        <w:lastRenderedPageBreak/>
        <w:t>Communities (OC) to form under these circumstances, much in the way that physical communities act as buffers and resilience mechanism in situations of extreme duress (</w:t>
      </w:r>
      <w:proofErr w:type="spellStart"/>
      <w:r w:rsidRPr="007B0B8D">
        <w:rPr>
          <w:rFonts w:ascii="Times New Roman" w:hAnsi="Times New Roman" w:cs="Times New Roman"/>
          <w:sz w:val="24"/>
          <w:szCs w:val="24"/>
        </w:rPr>
        <w:t>Bergstrand</w:t>
      </w:r>
      <w:proofErr w:type="spellEnd"/>
      <w:r w:rsidRPr="007B0B8D">
        <w:rPr>
          <w:rFonts w:ascii="Times New Roman" w:hAnsi="Times New Roman" w:cs="Times New Roman"/>
          <w:sz w:val="24"/>
          <w:szCs w:val="24"/>
        </w:rPr>
        <w:t xml:space="preserve"> &amp; Mayer, 2020, Li, Luo, Mu, Li., Ye, Zheng, Xu, Ding, </w:t>
      </w:r>
      <w:r w:rsidR="003224F9" w:rsidRPr="007B0B8D">
        <w:rPr>
          <w:rFonts w:ascii="Times New Roman" w:hAnsi="Times New Roman" w:cs="Times New Roman"/>
          <w:sz w:val="24"/>
          <w:szCs w:val="24"/>
        </w:rPr>
        <w:t>Ling,</w:t>
      </w:r>
      <w:r w:rsidRPr="007B0B8D">
        <w:rPr>
          <w:rFonts w:ascii="Times New Roman" w:hAnsi="Times New Roman" w:cs="Times New Roman"/>
          <w:sz w:val="24"/>
          <w:szCs w:val="24"/>
        </w:rPr>
        <w:t xml:space="preserve"> Zhou, &amp; Chen, 2021). </w:t>
      </w:r>
    </w:p>
    <w:p w14:paraId="049BA4F1" w14:textId="4772490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Accordingly, reports by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and the Pew Research Center indicate that the growth of internet use was also met with a radical change in the way that we experience the web, with 40% of</w:t>
      </w:r>
      <w:r w:rsidR="00050237">
        <w:rPr>
          <w:rFonts w:ascii="Times New Roman" w:hAnsi="Times New Roman" w:cs="Times New Roman"/>
          <w:sz w:val="24"/>
          <w:szCs w:val="24"/>
        </w:rPr>
        <w:t xml:space="preserve"> sampled</w:t>
      </w:r>
      <w:r w:rsidRPr="007B0B8D">
        <w:rPr>
          <w:rFonts w:ascii="Times New Roman" w:hAnsi="Times New Roman" w:cs="Times New Roman"/>
          <w:sz w:val="24"/>
          <w:szCs w:val="24"/>
        </w:rPr>
        <w:t xml:space="preserve"> U.S. adults</w:t>
      </w:r>
      <w:r w:rsidR="004B2B4C">
        <w:rPr>
          <w:rStyle w:val="FootnoteReference"/>
          <w:rFonts w:ascii="Times New Roman" w:hAnsi="Times New Roman" w:cs="Times New Roman"/>
          <w:sz w:val="24"/>
          <w:szCs w:val="24"/>
        </w:rPr>
        <w:footnoteReference w:id="3"/>
      </w:r>
      <w:r w:rsidRPr="007B0B8D">
        <w:rPr>
          <w:rFonts w:ascii="Times New Roman" w:hAnsi="Times New Roman" w:cs="Times New Roman"/>
          <w:sz w:val="24"/>
          <w:szCs w:val="24"/>
        </w:rPr>
        <w:t xml:space="preserve"> reporting of having used digital technology in a different way since the pandemic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A trend which actually preceded forced social isolation, since online community participation had been growing since 2017 (From 72% to 76% in 2019, Reddit &amp;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2019). Overall, the increased role of OCs in the U.S.</w:t>
      </w:r>
      <w:r w:rsidR="0007351F">
        <w:rPr>
          <w:rFonts w:ascii="Times New Roman" w:hAnsi="Times New Roman" w:cs="Times New Roman"/>
          <w:sz w:val="24"/>
          <w:szCs w:val="24"/>
        </w:rPr>
        <w:t>’s</w:t>
      </w:r>
      <w:r w:rsidRPr="007B0B8D">
        <w:rPr>
          <w:rFonts w:ascii="Times New Roman" w:hAnsi="Times New Roman" w:cs="Times New Roman"/>
          <w:sz w:val="24"/>
          <w:szCs w:val="24"/>
        </w:rPr>
        <w:t xml:space="preserve"> system of social support might have </w:t>
      </w:r>
      <w:r w:rsidR="0007351F">
        <w:rPr>
          <w:rFonts w:ascii="Times New Roman" w:hAnsi="Times New Roman" w:cs="Times New Roman"/>
          <w:sz w:val="24"/>
          <w:szCs w:val="24"/>
        </w:rPr>
        <w:t>been accompanied</w:t>
      </w:r>
      <w:r w:rsidRPr="007B0B8D">
        <w:rPr>
          <w:rFonts w:ascii="Times New Roman" w:hAnsi="Times New Roman" w:cs="Times New Roman"/>
          <w:sz w:val="24"/>
          <w:szCs w:val="24"/>
        </w:rPr>
        <w:t xml:space="preserve"> with a resurgence of hope and a decrease in overall loneliness, as the increase in social isolation and mental health mediators such as self-esteem, self-efficacy, and social support has been proven to be significantly associated with increased online communication (Fawcett &amp; </w:t>
      </w:r>
      <w:proofErr w:type="spellStart"/>
      <w:r w:rsidRPr="007B0B8D">
        <w:rPr>
          <w:rFonts w:ascii="Times New Roman" w:hAnsi="Times New Roman" w:cs="Times New Roman"/>
          <w:sz w:val="24"/>
          <w:szCs w:val="24"/>
        </w:rPr>
        <w:t>Karastoyanova</w:t>
      </w:r>
      <w:proofErr w:type="spellEnd"/>
      <w:r w:rsidRPr="007B0B8D">
        <w:rPr>
          <w:rFonts w:ascii="Times New Roman" w:hAnsi="Times New Roman" w:cs="Times New Roman"/>
          <w:sz w:val="24"/>
          <w:szCs w:val="24"/>
        </w:rPr>
        <w:t>, 2022; Kearns &amp; Whitley, 2019).</w:t>
      </w:r>
    </w:p>
    <w:p w14:paraId="6213589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Nevertheless, OCs operate differently from physical communities, as associations of proximity and need are substituted by associations of interest and commonality (Groenewegen &amp; Moser, 2014), with online interactions being employed as an auxiliary rather than a surrogate of offline interactions (Scott, Stuart, &amp; Barber, 2021; McCully, Lampe, Sarkar, Velasquez,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xml:space="preserve">, 2011). Yet, online communication has to exist in a space outside of offline interaction, and often the two act as complementary activities for individuals whose personal characteristics direct to prefer one over the other (Sessions, 2010; Turner, Grube, &amp; Meyers, </w:t>
      </w:r>
      <w:r w:rsidRPr="007B0B8D">
        <w:rPr>
          <w:rFonts w:ascii="Times New Roman" w:hAnsi="Times New Roman" w:cs="Times New Roman"/>
          <w:sz w:val="24"/>
          <w:szCs w:val="24"/>
        </w:rPr>
        <w:lastRenderedPageBreak/>
        <w:t>2001). What is most worrisome about this phenomenon is the concurrent evolution of the void forming between community members as OCs evolved throughout the 21</w:t>
      </w:r>
      <w:r w:rsidRPr="007B0B8D">
        <w:rPr>
          <w:rFonts w:ascii="Times New Roman" w:hAnsi="Times New Roman" w:cs="Times New Roman"/>
          <w:sz w:val="24"/>
          <w:szCs w:val="24"/>
          <w:vertAlign w:val="superscript"/>
        </w:rPr>
        <w:t>st</w:t>
      </w:r>
      <w:r w:rsidRPr="007B0B8D">
        <w:rPr>
          <w:rFonts w:ascii="Times New Roman" w:hAnsi="Times New Roman" w:cs="Times New Roman"/>
          <w:sz w:val="24"/>
          <w:szCs w:val="24"/>
        </w:rPr>
        <w:t xml:space="preserve"> century (Wellman,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&amp; Chen, 2002): though advanced connectivity allows for reduced social isolation and loneliness, the quality of the relationship itself is not equivalent to its offline counterpart, sacrificing cohesion, trust, and group identification (Lee &amp; Lee, 2010; Cullen &amp; Sommer, 2010). Further, while mental health might be improved through the reduction of loneliness, activities performed online might actually cancel out OCs’ mediating effect and reduce the quality standards of existing communities (</w:t>
      </w: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xml:space="preserve">, 2021; Gil de </w:t>
      </w:r>
      <w:proofErr w:type="spellStart"/>
      <w:r w:rsidRPr="007B0B8D">
        <w:rPr>
          <w:rFonts w:ascii="Times New Roman" w:hAnsi="Times New Roman" w:cs="Times New Roman"/>
          <w:sz w:val="24"/>
          <w:szCs w:val="24"/>
        </w:rPr>
        <w:t>Zúñiga</w:t>
      </w:r>
      <w:proofErr w:type="spellEnd"/>
      <w:r w:rsidRPr="007B0B8D">
        <w:rPr>
          <w:rFonts w:ascii="Times New Roman" w:hAnsi="Times New Roman" w:cs="Times New Roman"/>
          <w:sz w:val="24"/>
          <w:szCs w:val="24"/>
        </w:rPr>
        <w:t xml:space="preserve"> &amp; Valenzuela, 2011).</w:t>
      </w:r>
    </w:p>
    <w:p w14:paraId="1B3A64AF" w14:textId="01C351EF" w:rsidR="002D53AE" w:rsidRPr="007B0B8D" w:rsidRDefault="002D53AE" w:rsidP="007B0B8D">
      <w:pPr>
        <w:spacing w:line="480" w:lineRule="auto"/>
        <w:ind w:firstLine="720"/>
        <w:rPr>
          <w:rFonts w:ascii="Times New Roman" w:hAnsi="Times New Roman" w:cs="Times New Roman"/>
          <w:sz w:val="24"/>
          <w:szCs w:val="24"/>
        </w:rPr>
      </w:pPr>
      <w:commentRangeStart w:id="3"/>
      <w:r w:rsidRPr="007B0B8D">
        <w:rPr>
          <w:rFonts w:ascii="Times New Roman" w:hAnsi="Times New Roman" w:cs="Times New Roman"/>
          <w:sz w:val="24"/>
          <w:szCs w:val="24"/>
        </w:rPr>
        <w:t>There is little discussion surrounding this multidimensional aspect of Online Communities on loneliness, mental health, and social cohesion, especially compared to studies concerning physical communities and their overall member effect</w:t>
      </w:r>
      <w:commentRangeEnd w:id="3"/>
      <w:r w:rsidR="00040E68">
        <w:rPr>
          <w:rStyle w:val="CommentReference"/>
        </w:rPr>
        <w:commentReference w:id="3"/>
      </w:r>
      <w:r w:rsidRPr="007B0B8D">
        <w:rPr>
          <w:rFonts w:ascii="Times New Roman" w:hAnsi="Times New Roman" w:cs="Times New Roman"/>
          <w:sz w:val="24"/>
          <w:szCs w:val="24"/>
        </w:rPr>
        <w:t xml:space="preserve">. As such, </w:t>
      </w:r>
      <w:commentRangeStart w:id="4"/>
      <w:r w:rsidRPr="007B0B8D">
        <w:rPr>
          <w:rFonts w:ascii="Times New Roman" w:hAnsi="Times New Roman" w:cs="Times New Roman"/>
          <w:sz w:val="24"/>
          <w:szCs w:val="24"/>
        </w:rPr>
        <w:t xml:space="preserve">this </w:t>
      </w:r>
      <w:commentRangeEnd w:id="4"/>
      <w:r w:rsidR="00040E68">
        <w:rPr>
          <w:rStyle w:val="CommentReference"/>
        </w:rPr>
        <w:commentReference w:id="4"/>
      </w:r>
      <w:r w:rsidRPr="007B0B8D">
        <w:rPr>
          <w:rFonts w:ascii="Times New Roman" w:hAnsi="Times New Roman" w:cs="Times New Roman"/>
          <w:sz w:val="24"/>
          <w:szCs w:val="24"/>
        </w:rPr>
        <w:t xml:space="preserve">research serves as an exploration of </w:t>
      </w:r>
      <w:r w:rsidR="00E82D80">
        <w:rPr>
          <w:rFonts w:ascii="Times New Roman" w:hAnsi="Times New Roman" w:cs="Times New Roman"/>
          <w:sz w:val="24"/>
          <w:szCs w:val="24"/>
        </w:rPr>
        <w:t>online communication</w:t>
      </w:r>
      <w:r w:rsidRPr="007B0B8D">
        <w:rPr>
          <w:rFonts w:ascii="Times New Roman" w:hAnsi="Times New Roman" w:cs="Times New Roman"/>
          <w:sz w:val="24"/>
          <w:szCs w:val="24"/>
        </w:rPr>
        <w:t xml:space="preserve"> within the context of nationwide events such as the pandemic, given their perceived effectiveness at staving the effects of social isolation across age groups. In particular, the focus will be</w:t>
      </w:r>
      <w:ins w:id="5" w:author="Microsoft Office User" w:date="2023-01-15T20:52:00Z">
        <w:r w:rsidR="00C45B06">
          <w:rPr>
            <w:rFonts w:ascii="Times New Roman" w:hAnsi="Times New Roman" w:cs="Times New Roman"/>
            <w:sz w:val="24"/>
            <w:szCs w:val="24"/>
          </w:rPr>
          <w:t xml:space="preserve"> on</w:t>
        </w:r>
      </w:ins>
      <w:r w:rsidRPr="007B0B8D">
        <w:rPr>
          <w:rFonts w:ascii="Times New Roman" w:hAnsi="Times New Roman" w:cs="Times New Roman"/>
          <w:sz w:val="24"/>
          <w:szCs w:val="24"/>
        </w:rPr>
        <w:t xml:space="preserve"> mediating aspects of mental health, controlling for personal characteristics, and considering online and offline presence, using the 201</w:t>
      </w:r>
      <w:r w:rsidR="00C55F82">
        <w:rPr>
          <w:rFonts w:ascii="Times New Roman" w:hAnsi="Times New Roman" w:cs="Times New Roman"/>
          <w:sz w:val="24"/>
          <w:szCs w:val="24"/>
        </w:rPr>
        <w:t xml:space="preserve">8 to </w:t>
      </w:r>
      <w:r w:rsidRPr="007B0B8D">
        <w:rPr>
          <w:rFonts w:ascii="Times New Roman" w:hAnsi="Times New Roman" w:cs="Times New Roman"/>
          <w:sz w:val="24"/>
          <w:szCs w:val="24"/>
        </w:rPr>
        <w:t xml:space="preserve">2020 period as a clear separator of remote activity participation. </w:t>
      </w:r>
      <w:r w:rsidR="001B79D8">
        <w:rPr>
          <w:rFonts w:ascii="Times New Roman" w:hAnsi="Times New Roman" w:cs="Times New Roman"/>
          <w:sz w:val="24"/>
          <w:szCs w:val="24"/>
        </w:rPr>
        <w:t xml:space="preserve">Firstly, the role of loneliness on health will be examined to verify if there is a consistent negative effect on self-perceived physical health, and </w:t>
      </w:r>
      <w:r w:rsidR="005D5FEF">
        <w:rPr>
          <w:rFonts w:ascii="Times New Roman" w:hAnsi="Times New Roman" w:cs="Times New Roman"/>
          <w:sz w:val="24"/>
          <w:szCs w:val="24"/>
        </w:rPr>
        <w:t>if this effect remains the same across all levels of loneliness</w:t>
      </w:r>
      <w:r w:rsidR="001F176D">
        <w:rPr>
          <w:rFonts w:ascii="Times New Roman" w:hAnsi="Times New Roman" w:cs="Times New Roman"/>
          <w:sz w:val="24"/>
          <w:szCs w:val="24"/>
        </w:rPr>
        <w:t xml:space="preserve"> when we take into account the presence of online communication tools and their overall use</w:t>
      </w:r>
      <w:r w:rsidRPr="007B0B8D">
        <w:rPr>
          <w:rFonts w:ascii="Times New Roman" w:hAnsi="Times New Roman" w:cs="Times New Roman"/>
          <w:sz w:val="24"/>
          <w:szCs w:val="24"/>
        </w:rPr>
        <w:t>:</w:t>
      </w:r>
    </w:p>
    <w:p w14:paraId="2A356086" w14:textId="4A30E066"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H1</w:t>
      </w:r>
      <w:r w:rsidRPr="007B0B8D">
        <w:rPr>
          <w:rFonts w:ascii="Times New Roman" w:hAnsi="Times New Roman" w:cs="Times New Roman"/>
          <w:sz w:val="24"/>
          <w:szCs w:val="24"/>
        </w:rPr>
        <w:t xml:space="preserve">: </w:t>
      </w:r>
      <w:r w:rsidR="005D5FEF">
        <w:rPr>
          <w:rFonts w:ascii="Times New Roman" w:hAnsi="Times New Roman" w:cs="Times New Roman"/>
          <w:sz w:val="24"/>
          <w:szCs w:val="24"/>
        </w:rPr>
        <w:t>Loneliness has a signifi</w:t>
      </w:r>
      <w:r w:rsidR="000F2EB1">
        <w:rPr>
          <w:rFonts w:ascii="Times New Roman" w:hAnsi="Times New Roman" w:cs="Times New Roman"/>
          <w:sz w:val="24"/>
          <w:szCs w:val="24"/>
        </w:rPr>
        <w:t>cant negative relationship with perceived physical health.</w:t>
      </w:r>
    </w:p>
    <w:p w14:paraId="5CC4AB14" w14:textId="305456D9"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lastRenderedPageBreak/>
        <w:t>H1b</w:t>
      </w:r>
      <w:r w:rsidRPr="007B0B8D">
        <w:rPr>
          <w:rFonts w:ascii="Times New Roman" w:hAnsi="Times New Roman" w:cs="Times New Roman"/>
          <w:sz w:val="24"/>
          <w:szCs w:val="24"/>
        </w:rPr>
        <w:t xml:space="preserve">: </w:t>
      </w:r>
      <w:r w:rsidR="00B53647">
        <w:rPr>
          <w:rFonts w:ascii="Times New Roman" w:hAnsi="Times New Roman" w:cs="Times New Roman"/>
          <w:sz w:val="24"/>
          <w:szCs w:val="24"/>
        </w:rPr>
        <w:t xml:space="preserve">Online interaction significantly reduces </w:t>
      </w:r>
      <w:r w:rsidR="00E07C7F">
        <w:rPr>
          <w:rFonts w:ascii="Times New Roman" w:hAnsi="Times New Roman" w:cs="Times New Roman"/>
          <w:sz w:val="24"/>
          <w:szCs w:val="24"/>
        </w:rPr>
        <w:t>the negative relationship between perceived physical health and loneliness at all levels of the latter.</w:t>
      </w:r>
    </w:p>
    <w:p w14:paraId="7FE3F328" w14:textId="70769600" w:rsidR="002D53AE" w:rsidRPr="007B0B8D" w:rsidRDefault="003B0EF7" w:rsidP="007B0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emotional health </w:t>
      </w:r>
      <w:r w:rsidR="00726C56">
        <w:rPr>
          <w:rFonts w:ascii="Times New Roman" w:hAnsi="Times New Roman" w:cs="Times New Roman"/>
          <w:sz w:val="24"/>
          <w:szCs w:val="24"/>
        </w:rPr>
        <w:t>will also</w:t>
      </w:r>
      <w:r>
        <w:rPr>
          <w:rFonts w:ascii="Times New Roman" w:hAnsi="Times New Roman" w:cs="Times New Roman"/>
          <w:sz w:val="24"/>
          <w:szCs w:val="24"/>
        </w:rPr>
        <w:t xml:space="preserve"> be taken into account, given the significant </w:t>
      </w:r>
      <w:r w:rsidR="00726C56">
        <w:rPr>
          <w:rFonts w:ascii="Times New Roman" w:hAnsi="Times New Roman" w:cs="Times New Roman"/>
          <w:sz w:val="24"/>
          <w:szCs w:val="24"/>
        </w:rPr>
        <w:t xml:space="preserve">relationship between happiness and </w:t>
      </w:r>
      <w:r w:rsidR="002F6B1D">
        <w:rPr>
          <w:rFonts w:ascii="Times New Roman" w:hAnsi="Times New Roman" w:cs="Times New Roman"/>
          <w:sz w:val="24"/>
          <w:szCs w:val="24"/>
        </w:rPr>
        <w:t>overall wellbeing</w:t>
      </w:r>
      <w:r w:rsidR="00075421">
        <w:rPr>
          <w:rFonts w:ascii="Times New Roman" w:hAnsi="Times New Roman" w:cs="Times New Roman"/>
          <w:sz w:val="24"/>
          <w:szCs w:val="24"/>
        </w:rPr>
        <w:t xml:space="preserve"> (Pittman, 2018). It should also be noted how individuals who might seem less satisfied of their </w:t>
      </w:r>
      <w:r w:rsidR="006B20E9">
        <w:rPr>
          <w:rFonts w:ascii="Times New Roman" w:hAnsi="Times New Roman" w:cs="Times New Roman"/>
          <w:sz w:val="24"/>
          <w:szCs w:val="24"/>
        </w:rPr>
        <w:t>real-world</w:t>
      </w:r>
      <w:r w:rsidR="00075421">
        <w:rPr>
          <w:rFonts w:ascii="Times New Roman" w:hAnsi="Times New Roman" w:cs="Times New Roman"/>
          <w:sz w:val="24"/>
          <w:szCs w:val="24"/>
        </w:rPr>
        <w:t xml:space="preserve"> life might be more likely to be more satisfied </w:t>
      </w:r>
      <w:r w:rsidR="006B20E9">
        <w:rPr>
          <w:rFonts w:ascii="Times New Roman" w:hAnsi="Times New Roman" w:cs="Times New Roman"/>
          <w:sz w:val="24"/>
          <w:szCs w:val="24"/>
        </w:rPr>
        <w:t>with</w:t>
      </w:r>
      <w:r w:rsidR="00075421">
        <w:rPr>
          <w:rFonts w:ascii="Times New Roman" w:hAnsi="Times New Roman" w:cs="Times New Roman"/>
          <w:sz w:val="24"/>
          <w:szCs w:val="24"/>
        </w:rPr>
        <w:t xml:space="preserve"> their virtual </w:t>
      </w:r>
      <w:r w:rsidR="00005ADE">
        <w:rPr>
          <w:rFonts w:ascii="Times New Roman" w:hAnsi="Times New Roman" w:cs="Times New Roman"/>
          <w:sz w:val="24"/>
          <w:szCs w:val="24"/>
        </w:rPr>
        <w:t>connections</w:t>
      </w:r>
      <w:r w:rsidR="002D53AE" w:rsidRPr="007B0B8D">
        <w:rPr>
          <w:rFonts w:ascii="Times New Roman" w:hAnsi="Times New Roman" w:cs="Times New Roman"/>
          <w:sz w:val="24"/>
          <w:szCs w:val="24"/>
        </w:rPr>
        <w:t>:</w:t>
      </w:r>
    </w:p>
    <w:p w14:paraId="66F43E04" w14:textId="4E1A4BC6"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H2a</w:t>
      </w:r>
      <w:r w:rsidRPr="007B0B8D">
        <w:rPr>
          <w:rFonts w:ascii="Times New Roman" w:hAnsi="Times New Roman" w:cs="Times New Roman"/>
          <w:sz w:val="24"/>
          <w:szCs w:val="24"/>
        </w:rPr>
        <w:t xml:space="preserve">: </w:t>
      </w:r>
      <w:r w:rsidR="00005ADE">
        <w:rPr>
          <w:rFonts w:ascii="Times New Roman" w:hAnsi="Times New Roman" w:cs="Times New Roman"/>
          <w:sz w:val="24"/>
          <w:szCs w:val="24"/>
        </w:rPr>
        <w:t>Loneliness has a significant negative relationship with perceived emotional happiness.</w:t>
      </w:r>
    </w:p>
    <w:p w14:paraId="42FBFC4A" w14:textId="5A2343C3"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H2b</w:t>
      </w:r>
      <w:r w:rsidRPr="007B0B8D">
        <w:rPr>
          <w:rFonts w:ascii="Times New Roman" w:hAnsi="Times New Roman" w:cs="Times New Roman"/>
          <w:sz w:val="24"/>
          <w:szCs w:val="24"/>
        </w:rPr>
        <w:t xml:space="preserve">: </w:t>
      </w:r>
      <w:r w:rsidR="009F1355">
        <w:rPr>
          <w:rFonts w:ascii="Times New Roman" w:hAnsi="Times New Roman" w:cs="Times New Roman"/>
          <w:sz w:val="24"/>
          <w:szCs w:val="24"/>
        </w:rPr>
        <w:t xml:space="preserve">Online interaction significantly reduces the negative relationship between perceived emotional happiness and loneliness, but only at </w:t>
      </w:r>
      <w:r w:rsidR="006B20E9">
        <w:rPr>
          <w:rFonts w:ascii="Times New Roman" w:hAnsi="Times New Roman" w:cs="Times New Roman"/>
          <w:sz w:val="24"/>
          <w:szCs w:val="24"/>
        </w:rPr>
        <w:t>high levels of loneliness</w:t>
      </w:r>
      <w:r w:rsidR="009F1355">
        <w:rPr>
          <w:rFonts w:ascii="Times New Roman" w:hAnsi="Times New Roman" w:cs="Times New Roman"/>
          <w:sz w:val="24"/>
          <w:szCs w:val="24"/>
        </w:rPr>
        <w:t>.</w:t>
      </w:r>
    </w:p>
    <w:p w14:paraId="580A7EBE" w14:textId="459779A2"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Finally, we examine the effects of Online Communities and Online Social Support on the </w:t>
      </w:r>
      <w:r w:rsidR="00AE166E">
        <w:rPr>
          <w:rFonts w:ascii="Times New Roman" w:hAnsi="Times New Roman" w:cs="Times New Roman"/>
          <w:sz w:val="24"/>
          <w:szCs w:val="24"/>
        </w:rPr>
        <w:t>social aspect of interpersonal communication, and how social cohesion is affected by having higher levels of online interaction</w:t>
      </w:r>
      <w:r w:rsidR="00917A0A">
        <w:rPr>
          <w:rFonts w:ascii="Times New Roman" w:hAnsi="Times New Roman" w:cs="Times New Roman"/>
          <w:sz w:val="24"/>
          <w:szCs w:val="24"/>
        </w:rPr>
        <w:t xml:space="preserve"> to the detriment of offline interactions</w:t>
      </w:r>
      <w:r w:rsidRPr="007B0B8D">
        <w:rPr>
          <w:rFonts w:ascii="Times New Roman" w:hAnsi="Times New Roman" w:cs="Times New Roman"/>
          <w:sz w:val="24"/>
          <w:szCs w:val="24"/>
        </w:rPr>
        <w:t>:</w:t>
      </w:r>
    </w:p>
    <w:p w14:paraId="25AD3364" w14:textId="1AB36B9B" w:rsidR="002D53AE"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H3</w:t>
      </w:r>
      <w:r w:rsidRPr="007B0B8D">
        <w:rPr>
          <w:rFonts w:ascii="Times New Roman" w:hAnsi="Times New Roman" w:cs="Times New Roman"/>
          <w:sz w:val="24"/>
          <w:szCs w:val="24"/>
        </w:rPr>
        <w:t xml:space="preserve">: </w:t>
      </w:r>
      <w:r w:rsidR="00917A0A">
        <w:rPr>
          <w:rFonts w:ascii="Times New Roman" w:hAnsi="Times New Roman" w:cs="Times New Roman"/>
          <w:sz w:val="24"/>
          <w:szCs w:val="24"/>
        </w:rPr>
        <w:t>Loneliness has a significant negative relationship with perceived social cohesion.</w:t>
      </w:r>
    </w:p>
    <w:p w14:paraId="0DFC2FEE" w14:textId="7D706046" w:rsidR="00917A0A" w:rsidRPr="00917A0A" w:rsidRDefault="00917A0A" w:rsidP="007B0B8D">
      <w:pPr>
        <w:spacing w:line="480" w:lineRule="auto"/>
        <w:ind w:left="720" w:firstLine="720"/>
        <w:rPr>
          <w:rFonts w:ascii="Times New Roman" w:hAnsi="Times New Roman" w:cs="Times New Roman"/>
          <w:bCs/>
          <w:sz w:val="24"/>
          <w:szCs w:val="24"/>
        </w:rPr>
      </w:pPr>
      <w:r>
        <w:rPr>
          <w:rFonts w:ascii="Times New Roman" w:hAnsi="Times New Roman" w:cs="Times New Roman"/>
          <w:b/>
          <w:sz w:val="24"/>
          <w:szCs w:val="24"/>
        </w:rPr>
        <w:t>H3b</w:t>
      </w:r>
      <w:r>
        <w:rPr>
          <w:rFonts w:ascii="Times New Roman" w:hAnsi="Times New Roman" w:cs="Times New Roman"/>
          <w:bCs/>
          <w:sz w:val="24"/>
          <w:szCs w:val="24"/>
        </w:rPr>
        <w:t xml:space="preserve">: </w:t>
      </w:r>
      <w:r w:rsidR="002E14F4">
        <w:rPr>
          <w:rFonts w:ascii="Times New Roman" w:hAnsi="Times New Roman" w:cs="Times New Roman"/>
          <w:bCs/>
          <w:sz w:val="24"/>
          <w:szCs w:val="24"/>
        </w:rPr>
        <w:t xml:space="preserve">Online interaction has a significant </w:t>
      </w:r>
      <w:r w:rsidR="006454AB">
        <w:rPr>
          <w:rFonts w:ascii="Times New Roman" w:hAnsi="Times New Roman" w:cs="Times New Roman"/>
          <w:bCs/>
          <w:sz w:val="24"/>
          <w:szCs w:val="24"/>
        </w:rPr>
        <w:t>negative relationship with perceived social cohesion</w:t>
      </w:r>
      <w:r w:rsidR="006B20E9">
        <w:rPr>
          <w:rFonts w:ascii="Times New Roman" w:hAnsi="Times New Roman" w:cs="Times New Roman"/>
          <w:bCs/>
          <w:sz w:val="24"/>
          <w:szCs w:val="24"/>
        </w:rPr>
        <w:t xml:space="preserve">, </w:t>
      </w:r>
      <w:commentRangeStart w:id="6"/>
      <w:r w:rsidR="006B20E9">
        <w:rPr>
          <w:rFonts w:ascii="Times New Roman" w:hAnsi="Times New Roman" w:cs="Times New Roman"/>
          <w:bCs/>
          <w:sz w:val="24"/>
          <w:szCs w:val="24"/>
        </w:rPr>
        <w:t>but only</w:t>
      </w:r>
      <w:r w:rsidR="006454AB">
        <w:rPr>
          <w:rFonts w:ascii="Times New Roman" w:hAnsi="Times New Roman" w:cs="Times New Roman"/>
          <w:bCs/>
          <w:sz w:val="24"/>
          <w:szCs w:val="24"/>
        </w:rPr>
        <w:t xml:space="preserve"> at </w:t>
      </w:r>
      <w:r w:rsidR="006B20E9">
        <w:rPr>
          <w:rFonts w:ascii="Times New Roman" w:hAnsi="Times New Roman" w:cs="Times New Roman"/>
          <w:bCs/>
          <w:sz w:val="24"/>
          <w:szCs w:val="24"/>
        </w:rPr>
        <w:t>low</w:t>
      </w:r>
      <w:r w:rsidR="006454AB">
        <w:rPr>
          <w:rFonts w:ascii="Times New Roman" w:hAnsi="Times New Roman" w:cs="Times New Roman"/>
          <w:bCs/>
          <w:sz w:val="24"/>
          <w:szCs w:val="24"/>
        </w:rPr>
        <w:t xml:space="preserve"> levels of loneliness</w:t>
      </w:r>
      <w:commentRangeEnd w:id="6"/>
      <w:r w:rsidR="00FC375A">
        <w:rPr>
          <w:rStyle w:val="CommentReference"/>
        </w:rPr>
        <w:commentReference w:id="6"/>
      </w:r>
      <w:r w:rsidR="006454AB">
        <w:rPr>
          <w:rFonts w:ascii="Times New Roman" w:hAnsi="Times New Roman" w:cs="Times New Roman"/>
          <w:bCs/>
          <w:sz w:val="24"/>
          <w:szCs w:val="24"/>
        </w:rPr>
        <w:t>.</w:t>
      </w:r>
    </w:p>
    <w:p w14:paraId="00993A2E" w14:textId="77777777" w:rsidR="002D53AE" w:rsidRPr="003D489D" w:rsidRDefault="002D53AE" w:rsidP="003D489D">
      <w:pPr>
        <w:pStyle w:val="Heading1"/>
        <w:spacing w:after="240"/>
        <w:jc w:val="center"/>
        <w:rPr>
          <w:rFonts w:ascii="Times New Roman" w:hAnsi="Times New Roman" w:cs="Times New Roman"/>
          <w:b/>
          <w:bCs/>
          <w:color w:val="auto"/>
          <w:sz w:val="24"/>
          <w:szCs w:val="24"/>
        </w:rPr>
      </w:pPr>
      <w:bookmarkStart w:id="7" w:name="_Toc120794022"/>
      <w:r w:rsidRPr="003D489D">
        <w:rPr>
          <w:rFonts w:ascii="Times New Roman" w:hAnsi="Times New Roman" w:cs="Times New Roman"/>
          <w:b/>
          <w:bCs/>
          <w:color w:val="auto"/>
          <w:sz w:val="24"/>
          <w:szCs w:val="24"/>
        </w:rPr>
        <w:t>Literature Review</w:t>
      </w:r>
      <w:bookmarkEnd w:id="7"/>
    </w:p>
    <w:p w14:paraId="1159A8B1" w14:textId="77777777" w:rsidR="002D53AE" w:rsidRPr="0043390C" w:rsidRDefault="002D53AE" w:rsidP="0043390C">
      <w:pPr>
        <w:pStyle w:val="Heading2"/>
        <w:spacing w:after="240"/>
        <w:rPr>
          <w:rFonts w:ascii="Times New Roman" w:hAnsi="Times New Roman" w:cs="Times New Roman"/>
          <w:b/>
          <w:bCs/>
          <w:color w:val="auto"/>
          <w:sz w:val="24"/>
          <w:szCs w:val="24"/>
        </w:rPr>
      </w:pPr>
      <w:bookmarkStart w:id="8" w:name="_Toc120794023"/>
      <w:r w:rsidRPr="0043390C">
        <w:rPr>
          <w:rFonts w:ascii="Times New Roman" w:hAnsi="Times New Roman" w:cs="Times New Roman"/>
          <w:b/>
          <w:bCs/>
          <w:color w:val="auto"/>
          <w:sz w:val="24"/>
          <w:szCs w:val="24"/>
        </w:rPr>
        <w:t>Social Isolation vs. Loneliness</w:t>
      </w:r>
      <w:bookmarkEnd w:id="8"/>
    </w:p>
    <w:p w14:paraId="37A947B3" w14:textId="33881CC8"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difficulty of quantifying loneliness within a country stems from the subjective interpretation that this condition may entail, considering how it bases its roots on the specific </w:t>
      </w:r>
      <w:r w:rsidRPr="007B0B8D">
        <w:rPr>
          <w:rFonts w:ascii="Times New Roman" w:hAnsi="Times New Roman" w:cs="Times New Roman"/>
          <w:sz w:val="24"/>
          <w:szCs w:val="24"/>
        </w:rPr>
        <w:lastRenderedPageBreak/>
        <w:t xml:space="preserve">conditions of the individual, as well as its perception of what it means to feels alone. For instance,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xml:space="preserve">, and Brodie (2018) found that people with debilitating conditions, low income, single, or divorced, were more likely to report feeling lonely, to rates almost equal to those with an objective low number of friends within their social group. This type of loneliness could be interpreted as a perceived lack of social support and a loss of cohesion and trust for both established institutions and the community at large, much in the vein of Putnam’s definition of a social capital (Putnam, 2000). Literature based on this initial definition distinguishes social loneliness </w:t>
      </w:r>
      <w:ins w:id="9" w:author="Microsoft Office User" w:date="2023-01-15T21:01:00Z">
        <w:r w:rsidR="00FC375A">
          <w:rPr>
            <w:rFonts w:ascii="Times New Roman" w:hAnsi="Times New Roman" w:cs="Times New Roman"/>
            <w:sz w:val="24"/>
            <w:szCs w:val="24"/>
          </w:rPr>
          <w:t>from</w:t>
        </w:r>
      </w:ins>
      <w:del w:id="10" w:author="Microsoft Office User" w:date="2023-01-15T21:01:00Z">
        <w:r w:rsidRPr="007B0B8D" w:rsidDel="00FC375A">
          <w:rPr>
            <w:rFonts w:ascii="Times New Roman" w:hAnsi="Times New Roman" w:cs="Times New Roman"/>
            <w:sz w:val="24"/>
            <w:szCs w:val="24"/>
          </w:rPr>
          <w:delText>with</w:delText>
        </w:r>
      </w:del>
      <w:r w:rsidRPr="007B0B8D">
        <w:rPr>
          <w:rFonts w:ascii="Times New Roman" w:hAnsi="Times New Roman" w:cs="Times New Roman"/>
          <w:sz w:val="24"/>
          <w:szCs w:val="24"/>
        </w:rPr>
        <w:t xml:space="preserve"> emotional loneliness, the former being what was just described, while the latter being a factor of intimacy and depth of relationships that is more difficult to quantify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p>
    <w:p w14:paraId="7430623F" w14:textId="7AFCEC5C"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This study specifically addresses emotional loneliness, which varies depending on the individual’s cognitive Comparison Level (CL) of friendship needs (Thibaut &amp; Kelley, 1959); in other words, the number and depth of intimate relationships required for the fulfillment of a satisfying level of connectedness. Russel, </w:t>
      </w:r>
      <w:proofErr w:type="spellStart"/>
      <w:r w:rsidRPr="007B0B8D">
        <w:rPr>
          <w:rFonts w:ascii="Times New Roman" w:hAnsi="Times New Roman" w:cs="Times New Roman"/>
          <w:sz w:val="24"/>
          <w:szCs w:val="24"/>
        </w:rPr>
        <w:t>Cutrona</w:t>
      </w:r>
      <w:proofErr w:type="spellEnd"/>
      <w:r w:rsidRPr="007B0B8D">
        <w:rPr>
          <w:rFonts w:ascii="Times New Roman" w:hAnsi="Times New Roman" w:cs="Times New Roman"/>
          <w:sz w:val="24"/>
          <w:szCs w:val="24"/>
        </w:rPr>
        <w:t>, McRae and Gomez (2012) further elaborate on a non-liner relationship between the number of friends one possesses and his cognitively desirable CL, as social groups extended past this limit may result in decreases in satisfaction equal to a lack of intimate relationships. It should be noted that consideration of one aspect of loneliness does not preclude another: development conditions may lead people to have differential ideals of social network depth, and other conditions, such as cultural differences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xml:space="preserve">, &amp; Brodie, 2018), residential location (Van Beek &amp; </w:t>
      </w:r>
      <w:proofErr w:type="spellStart"/>
      <w:r w:rsidRPr="007B0B8D">
        <w:rPr>
          <w:rFonts w:ascii="Times New Roman" w:hAnsi="Times New Roman" w:cs="Times New Roman"/>
          <w:sz w:val="24"/>
          <w:szCs w:val="24"/>
        </w:rPr>
        <w:t>Patulny</w:t>
      </w:r>
      <w:proofErr w:type="spellEnd"/>
      <w:r w:rsidRPr="007B0B8D">
        <w:rPr>
          <w:rFonts w:ascii="Times New Roman" w:hAnsi="Times New Roman" w:cs="Times New Roman"/>
          <w:sz w:val="24"/>
          <w:szCs w:val="24"/>
        </w:rPr>
        <w:t>, 2021), and dramatic life events (</w:t>
      </w:r>
      <w:r w:rsidR="003432FE" w:rsidRPr="007B0B8D">
        <w:rPr>
          <w:rFonts w:ascii="Times New Roman" w:hAnsi="Times New Roman" w:cs="Times New Roman"/>
          <w:sz w:val="24"/>
          <w:szCs w:val="24"/>
        </w:rPr>
        <w:t>i.e.,</w:t>
      </w:r>
      <w:r w:rsidRPr="007B0B8D">
        <w:rPr>
          <w:rFonts w:ascii="Times New Roman" w:hAnsi="Times New Roman" w:cs="Times New Roman"/>
          <w:sz w:val="24"/>
          <w:szCs w:val="24"/>
        </w:rPr>
        <w:t xml:space="preserve"> COVID-19;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may temper these expectations due to exogenous limitations.</w:t>
      </w:r>
    </w:p>
    <w:p w14:paraId="7F3606AA" w14:textId="12BF50D1"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As such, there should be a clear distinction between loneliness, which is caused by a lack of meaningful connections, as an accumulation of what Putnam defines as bridging social capital as opposed to bonding social capital</w:t>
      </w:r>
      <w:r w:rsidRPr="007B0B8D">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 and social isolation, which is a loss of connections paired with a restriction in establishing new ones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 Although there are overlapping features between both, measurement of each tends to undermine measurement of the other, with functions of loneliness/social isolation scales varying depending on the concentration of feeling versus network extension subscales (Cramer &amp; Barry, 1999). Of these, the UCLA Loneliness Scale (Russel, 1996) is the most widely used, with the Social and Emotional Loneliness Scale for Adults (SELSA; </w:t>
      </w: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xml:space="preserve"> &amp; Spinner, 1993) and de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xml:space="preserve"> Loneliness Scale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1987) standing in at a close second. It’s important to notice how most of these scales measure loneliness (Figure 1); this should not only be attributed to the inherent difficulty of measuring loneliness, but also to the contextual inability to truly be socially disconnected from others in an age of digital information (</w:t>
      </w:r>
      <w:commentRangeStart w:id="11"/>
      <w:r w:rsidRPr="007B0B8D">
        <w:rPr>
          <w:rFonts w:ascii="Times New Roman" w:eastAsia="Times New Roman" w:hAnsi="Times New Roman" w:cs="Times New Roman"/>
          <w:color w:val="000000"/>
          <w:sz w:val="24"/>
          <w:szCs w:val="24"/>
        </w:rPr>
        <w:t>Marlow</w:t>
      </w:r>
      <w:r w:rsidR="007B442C">
        <w:rPr>
          <w:rFonts w:ascii="Times New Roman" w:eastAsia="Times New Roman" w:hAnsi="Times New Roman" w:cs="Times New Roman"/>
          <w:color w:val="000000"/>
          <w:sz w:val="24"/>
          <w:szCs w:val="24"/>
        </w:rPr>
        <w:t>e</w:t>
      </w:r>
      <w:r w:rsidRPr="007B0B8D">
        <w:rPr>
          <w:rFonts w:ascii="Times New Roman" w:eastAsia="Times New Roman" w:hAnsi="Times New Roman" w:cs="Times New Roman"/>
          <w:color w:val="000000"/>
          <w:sz w:val="24"/>
          <w:szCs w:val="24"/>
        </w:rPr>
        <w:t>, Bartley, &amp; Collins, 2017</w:t>
      </w:r>
      <w:commentRangeEnd w:id="11"/>
      <w:r w:rsidR="00AF1498">
        <w:rPr>
          <w:rStyle w:val="CommentReference"/>
        </w:rPr>
        <w:commentReference w:id="11"/>
      </w:r>
      <w:r w:rsidRPr="007B0B8D">
        <w:rPr>
          <w:rFonts w:ascii="Times New Roman" w:eastAsia="Times New Roman" w:hAnsi="Times New Roman" w:cs="Times New Roman"/>
          <w:color w:val="000000"/>
          <w:sz w:val="24"/>
          <w:szCs w:val="24"/>
        </w:rPr>
        <w:t>).</w:t>
      </w:r>
    </w:p>
    <w:p w14:paraId="0046CEF6" w14:textId="77777777" w:rsidR="002D53AE" w:rsidRPr="00C81B4C" w:rsidRDefault="002D53AE" w:rsidP="00C81B4C">
      <w:pPr>
        <w:pStyle w:val="Heading2"/>
        <w:spacing w:after="240"/>
        <w:rPr>
          <w:rFonts w:ascii="Times New Roman" w:hAnsi="Times New Roman" w:cs="Times New Roman"/>
          <w:b/>
          <w:bCs/>
          <w:color w:val="auto"/>
          <w:sz w:val="24"/>
          <w:szCs w:val="24"/>
        </w:rPr>
      </w:pPr>
      <w:bookmarkStart w:id="12" w:name="_Toc120794024"/>
      <w:r w:rsidRPr="00C81B4C">
        <w:rPr>
          <w:rFonts w:ascii="Times New Roman" w:hAnsi="Times New Roman" w:cs="Times New Roman"/>
          <w:b/>
          <w:bCs/>
          <w:color w:val="auto"/>
          <w:sz w:val="24"/>
          <w:szCs w:val="24"/>
        </w:rPr>
        <w:t>Lonely Connections</w:t>
      </w:r>
      <w:bookmarkEnd w:id="12"/>
    </w:p>
    <w:p w14:paraId="377E64BF" w14:textId="77777777" w:rsidR="002D53AE" w:rsidRPr="007B0B8D" w:rsidRDefault="002D53AE" w:rsidP="007B0B8D">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The continuous rise of connectivity rates across the U.S. might have been the reason why social isolation scales have progressively become outdated, as the 93% of Americans who claim to have used the internet in 2021 vastly outsource their 2000 counterparts (52%) in communication freedom and tools availability (Pew Research Center, 2021). This entails a higher level of social support distribution across all members of society, though preexisting inequalities can persist through proxy factors of socioeconomic and racial inequalities, such as internet broadband access, technological education, and choice of primary tech use (</w:t>
      </w:r>
      <w:r w:rsidRPr="007B0B8D">
        <w:rPr>
          <w:rFonts w:ascii="Times New Roman" w:eastAsia="Times New Roman" w:hAnsi="Times New Roman" w:cs="Times New Roman"/>
          <w:color w:val="000000"/>
          <w:sz w:val="24"/>
          <w:szCs w:val="24"/>
        </w:rPr>
        <w:t xml:space="preserve">Le-Phuong, </w:t>
      </w:r>
      <w:r w:rsidRPr="007B0B8D">
        <w:rPr>
          <w:rFonts w:ascii="Times New Roman" w:eastAsia="Times New Roman" w:hAnsi="Times New Roman" w:cs="Times New Roman"/>
          <w:color w:val="000000"/>
          <w:sz w:val="24"/>
          <w:szCs w:val="24"/>
        </w:rPr>
        <w:lastRenderedPageBreak/>
        <w:t>Lams, &amp; De Cock, 2022). Regardless, gaps in age, race, and gender have been closing up when considering modern internet use</w:t>
      </w:r>
      <w:r w:rsidRPr="007B0B8D">
        <w:rPr>
          <w:rStyle w:val="FootnoteReference"/>
          <w:rFonts w:ascii="Times New Roman" w:eastAsia="Times New Roman" w:hAnsi="Times New Roman" w:cs="Times New Roman"/>
          <w:color w:val="000000"/>
          <w:sz w:val="24"/>
          <w:szCs w:val="24"/>
        </w:rPr>
        <w:footnoteReference w:id="5"/>
      </w:r>
      <w:r w:rsidRPr="007B0B8D">
        <w:rPr>
          <w:rFonts w:ascii="Times New Roman" w:eastAsia="Times New Roman" w:hAnsi="Times New Roman" w:cs="Times New Roman"/>
          <w:color w:val="000000"/>
          <w:sz w:val="24"/>
          <w:szCs w:val="24"/>
        </w:rPr>
        <w:t xml:space="preserve">, and the pandemic has exacerbated this trend due to the physical restrictions of social isolation. In particular among young adults, internet participation has become more essential than ever (from 62% in 2020 to 72% in 2021; McClain, </w:t>
      </w:r>
      <w:proofErr w:type="spellStart"/>
      <w:r w:rsidRPr="007B0B8D">
        <w:rPr>
          <w:rFonts w:ascii="Times New Roman" w:eastAsia="Times New Roman" w:hAnsi="Times New Roman" w:cs="Times New Roman"/>
          <w:color w:val="000000"/>
          <w:sz w:val="24"/>
          <w:szCs w:val="24"/>
        </w:rPr>
        <w:t>Vogels</w:t>
      </w:r>
      <w:proofErr w:type="spellEnd"/>
      <w:r w:rsidRPr="007B0B8D">
        <w:rPr>
          <w:rFonts w:ascii="Times New Roman" w:eastAsia="Times New Roman" w:hAnsi="Times New Roman" w:cs="Times New Roman"/>
          <w:color w:val="000000"/>
          <w:sz w:val="24"/>
          <w:szCs w:val="24"/>
        </w:rPr>
        <w:t xml:space="preserve">, Perrin, </w:t>
      </w:r>
      <w:proofErr w:type="spellStart"/>
      <w:r w:rsidRPr="007B0B8D">
        <w:rPr>
          <w:rFonts w:ascii="Times New Roman" w:eastAsia="Times New Roman" w:hAnsi="Times New Roman" w:cs="Times New Roman"/>
          <w:color w:val="000000"/>
          <w:sz w:val="24"/>
          <w:szCs w:val="24"/>
        </w:rPr>
        <w:t>Sechopoulos</w:t>
      </w:r>
      <w:proofErr w:type="spellEnd"/>
      <w:r w:rsidRPr="007B0B8D">
        <w:rPr>
          <w:rFonts w:ascii="Times New Roman" w:eastAsia="Times New Roman" w:hAnsi="Times New Roman" w:cs="Times New Roman"/>
          <w:color w:val="000000"/>
          <w:sz w:val="24"/>
          <w:szCs w:val="24"/>
        </w:rPr>
        <w:t xml:space="preserve"> &amp; Rainie, 2021), due to its function as an information sharing platform, distant communication method, research, and emotional sharing tool (Wong, Ho, </w:t>
      </w:r>
      <w:proofErr w:type="spellStart"/>
      <w:r w:rsidRPr="007B0B8D">
        <w:rPr>
          <w:rFonts w:ascii="Times New Roman" w:eastAsia="Times New Roman" w:hAnsi="Times New Roman" w:cs="Times New Roman"/>
          <w:color w:val="000000"/>
          <w:sz w:val="24"/>
          <w:szCs w:val="24"/>
        </w:rPr>
        <w:t>Olusanya</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Antonini</w:t>
      </w:r>
      <w:proofErr w:type="spellEnd"/>
      <w:r w:rsidRPr="007B0B8D">
        <w:rPr>
          <w:rFonts w:ascii="Times New Roman" w:eastAsia="Times New Roman" w:hAnsi="Times New Roman" w:cs="Times New Roman"/>
          <w:color w:val="000000"/>
          <w:sz w:val="24"/>
          <w:szCs w:val="24"/>
        </w:rPr>
        <w:t xml:space="preserve"> &amp; </w:t>
      </w:r>
      <w:proofErr w:type="spellStart"/>
      <w:r w:rsidRPr="007B0B8D">
        <w:rPr>
          <w:rFonts w:ascii="Times New Roman" w:eastAsia="Times New Roman" w:hAnsi="Times New Roman" w:cs="Times New Roman"/>
          <w:color w:val="000000"/>
          <w:sz w:val="24"/>
          <w:szCs w:val="24"/>
        </w:rPr>
        <w:t>Lyness</w:t>
      </w:r>
      <w:proofErr w:type="spellEnd"/>
      <w:r w:rsidRPr="007B0B8D">
        <w:rPr>
          <w:rFonts w:ascii="Times New Roman" w:eastAsia="Times New Roman" w:hAnsi="Times New Roman" w:cs="Times New Roman"/>
          <w:color w:val="000000"/>
          <w:sz w:val="24"/>
          <w:szCs w:val="24"/>
        </w:rPr>
        <w:t>, 2021).</w:t>
      </w:r>
    </w:p>
    <w:p w14:paraId="1D753DEB" w14:textId="7ADCC071" w:rsidR="002D53AE" w:rsidRPr="007B0B8D" w:rsidRDefault="002D53AE" w:rsidP="007B0B8D">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Nevertheless, the presumption that offline and online communication and relationship building are fundamentally different remains valid. While platforms like social media allow us to remain, at least in part, connected with our family, friends, colleagues and acquaintances, their relational outputs allow for a relative perception of connectedness without necessarily reducing social isolation (</w:t>
      </w: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Huang,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2011). Even if we don’t take into account the negative aspects of online communication</w:t>
      </w:r>
      <w:r w:rsidRPr="007B0B8D">
        <w:rPr>
          <w:rStyle w:val="FootnoteReference"/>
          <w:rFonts w:ascii="Times New Roman" w:eastAsia="Times New Roman" w:hAnsi="Times New Roman" w:cs="Times New Roman"/>
          <w:color w:val="000000"/>
          <w:sz w:val="24"/>
          <w:szCs w:val="24"/>
        </w:rPr>
        <w:footnoteReference w:id="6"/>
      </w:r>
      <w:r w:rsidRPr="007B0B8D">
        <w:rPr>
          <w:rFonts w:ascii="Times New Roman" w:eastAsia="Times New Roman" w:hAnsi="Times New Roman" w:cs="Times New Roman"/>
          <w:color w:val="000000"/>
          <w:sz w:val="24"/>
          <w:szCs w:val="24"/>
        </w:rPr>
        <w:t>, online interaction remains inferior to face-to-face interactions in its ability to provide strong and intimate relationship without the need of offline support (</w:t>
      </w:r>
      <w:proofErr w:type="spellStart"/>
      <w:r w:rsidRPr="007B0B8D">
        <w:rPr>
          <w:rFonts w:ascii="Times New Roman" w:eastAsia="Times New Roman" w:hAnsi="Times New Roman" w:cs="Times New Roman"/>
          <w:color w:val="000000"/>
          <w:sz w:val="24"/>
          <w:szCs w:val="24"/>
        </w:rPr>
        <w:t>Ahn</w:t>
      </w:r>
      <w:proofErr w:type="spellEnd"/>
      <w:r w:rsidRPr="007B0B8D">
        <w:rPr>
          <w:rFonts w:ascii="Times New Roman" w:eastAsia="Times New Roman" w:hAnsi="Times New Roman" w:cs="Times New Roman"/>
          <w:color w:val="000000"/>
          <w:sz w:val="24"/>
          <w:szCs w:val="24"/>
        </w:rPr>
        <w:t xml:space="preserve"> &amp; Shin, 2013). In fact, both </w:t>
      </w:r>
      <w:proofErr w:type="spellStart"/>
      <w:r w:rsidRPr="007B0B8D">
        <w:rPr>
          <w:rFonts w:ascii="Times New Roman" w:eastAsia="Times New Roman" w:hAnsi="Times New Roman" w:cs="Times New Roman"/>
          <w:color w:val="000000"/>
          <w:sz w:val="24"/>
          <w:szCs w:val="24"/>
        </w:rPr>
        <w:t>Bekalu</w:t>
      </w:r>
      <w:proofErr w:type="spellEnd"/>
      <w:r w:rsidRPr="007B0B8D">
        <w:rPr>
          <w:rFonts w:ascii="Times New Roman" w:eastAsia="Times New Roman" w:hAnsi="Times New Roman" w:cs="Times New Roman"/>
          <w:color w:val="000000"/>
          <w:sz w:val="24"/>
          <w:szCs w:val="24"/>
        </w:rPr>
        <w:t xml:space="preserve"> (2021) and Kim (2019) only report the positive effect of social media engagement on social cohesion and efficacy within neighborhoods whose social network system was embedded with local infrastructure (</w:t>
      </w:r>
      <w:r w:rsidR="003432FE" w:rsidRPr="007B0B8D">
        <w:rPr>
          <w:rFonts w:ascii="Times New Roman" w:eastAsia="Times New Roman" w:hAnsi="Times New Roman" w:cs="Times New Roman"/>
          <w:color w:val="000000"/>
          <w:sz w:val="24"/>
          <w:szCs w:val="24"/>
        </w:rPr>
        <w:t>e.g.,</w:t>
      </w:r>
      <w:r w:rsidRPr="007B0B8D">
        <w:rPr>
          <w:rFonts w:ascii="Times New Roman" w:eastAsia="Times New Roman" w:hAnsi="Times New Roman" w:cs="Times New Roman"/>
          <w:color w:val="000000"/>
          <w:sz w:val="24"/>
          <w:szCs w:val="24"/>
        </w:rPr>
        <w:t xml:space="preserve"> Integrated Community Storytelling Networks); </w:t>
      </w:r>
      <w:r w:rsidR="005351EA" w:rsidRPr="007B0B8D">
        <w:rPr>
          <w:rFonts w:ascii="Times New Roman" w:eastAsia="Times New Roman" w:hAnsi="Times New Roman" w:cs="Times New Roman"/>
          <w:color w:val="000000"/>
          <w:sz w:val="24"/>
          <w:szCs w:val="24"/>
        </w:rPr>
        <w:t>yet</w:t>
      </w:r>
      <w:r w:rsidRPr="007B0B8D">
        <w:rPr>
          <w:rFonts w:ascii="Times New Roman" w:eastAsia="Times New Roman" w:hAnsi="Times New Roman" w:cs="Times New Roman"/>
          <w:color w:val="000000"/>
          <w:sz w:val="24"/>
          <w:szCs w:val="24"/>
        </w:rPr>
        <w:t xml:space="preserve"> this still places online communications systems as an internet supported integration of offline relationships (Scott, Stuart, &amp; Barber, 2021).</w:t>
      </w:r>
    </w:p>
    <w:p w14:paraId="4C1F09B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eastAsia="Times New Roman" w:hAnsi="Times New Roman" w:cs="Times New Roman"/>
          <w:color w:val="000000"/>
          <w:sz w:val="24"/>
          <w:szCs w:val="24"/>
        </w:rPr>
        <w:lastRenderedPageBreak/>
        <w:t xml:space="preserve">Now, the role that online communication has in reducing or advancing face-to-face interactions is still ambiguous, as some papers discuss the case wherein public use of internet access can enable greater chances for the enhancement of offline interactions (Lee &amp; Lee, 2010; Yu, </w:t>
      </w:r>
      <w:proofErr w:type="spellStart"/>
      <w:r w:rsidRPr="007B0B8D">
        <w:rPr>
          <w:rFonts w:ascii="Times New Roman" w:eastAsia="Times New Roman" w:hAnsi="Times New Roman" w:cs="Times New Roman"/>
          <w:color w:val="000000"/>
          <w:sz w:val="24"/>
          <w:szCs w:val="24"/>
        </w:rPr>
        <w:t>Mccammon</w:t>
      </w:r>
      <w:proofErr w:type="spellEnd"/>
      <w:r w:rsidRPr="007B0B8D">
        <w:rPr>
          <w:rFonts w:ascii="Times New Roman" w:eastAsia="Times New Roman" w:hAnsi="Times New Roman" w:cs="Times New Roman"/>
          <w:color w:val="000000"/>
          <w:sz w:val="24"/>
          <w:szCs w:val="24"/>
        </w:rPr>
        <w:t xml:space="preserve">, Ellison, &amp; </w:t>
      </w:r>
      <w:proofErr w:type="spellStart"/>
      <w:r w:rsidRPr="007B0B8D">
        <w:rPr>
          <w:rFonts w:ascii="Times New Roman" w:eastAsia="Times New Roman" w:hAnsi="Times New Roman" w:cs="Times New Roman"/>
          <w:color w:val="000000"/>
          <w:sz w:val="24"/>
          <w:szCs w:val="24"/>
        </w:rPr>
        <w:t>Langa</w:t>
      </w:r>
      <w:proofErr w:type="spellEnd"/>
      <w:r w:rsidRPr="007B0B8D">
        <w:rPr>
          <w:rFonts w:ascii="Times New Roman" w:eastAsia="Times New Roman" w:hAnsi="Times New Roman" w:cs="Times New Roman"/>
          <w:color w:val="000000"/>
          <w:sz w:val="24"/>
          <w:szCs w:val="24"/>
        </w:rPr>
        <w:t xml:space="preserve">, 2016), and redirect attention to the positive effect of connective areas of interaction within neighborhoods (Fong, Cruwys, Robinson, Haslam, Haslam, </w:t>
      </w:r>
      <w:proofErr w:type="spellStart"/>
      <w:r w:rsidRPr="007B0B8D">
        <w:rPr>
          <w:rFonts w:ascii="Times New Roman" w:eastAsia="Times New Roman" w:hAnsi="Times New Roman" w:cs="Times New Roman"/>
          <w:color w:val="000000"/>
          <w:sz w:val="24"/>
          <w:szCs w:val="24"/>
        </w:rPr>
        <w:t>Mance</w:t>
      </w:r>
      <w:proofErr w:type="spellEnd"/>
      <w:r w:rsidRPr="007B0B8D">
        <w:rPr>
          <w:rFonts w:ascii="Times New Roman" w:eastAsia="Times New Roman" w:hAnsi="Times New Roman" w:cs="Times New Roman"/>
          <w:color w:val="000000"/>
          <w:sz w:val="24"/>
          <w:szCs w:val="24"/>
        </w:rPr>
        <w:t xml:space="preserve"> &amp; Fisher, 2021; </w:t>
      </w:r>
      <w:proofErr w:type="spellStart"/>
      <w:r w:rsidRPr="007B0B8D">
        <w:rPr>
          <w:rFonts w:ascii="Times New Roman" w:eastAsia="Times New Roman" w:hAnsi="Times New Roman" w:cs="Times New Roman"/>
          <w:color w:val="000000"/>
          <w:sz w:val="24"/>
          <w:szCs w:val="24"/>
        </w:rPr>
        <w:t>Bergefurt</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Kemperman</w:t>
      </w:r>
      <w:proofErr w:type="spellEnd"/>
      <w:r w:rsidRPr="007B0B8D">
        <w:rPr>
          <w:rFonts w:ascii="Times New Roman" w:eastAsia="Times New Roman" w:hAnsi="Times New Roman" w:cs="Times New Roman"/>
          <w:color w:val="000000"/>
          <w:sz w:val="24"/>
          <w:szCs w:val="24"/>
        </w:rPr>
        <w:t xml:space="preserve">, van den Berg, </w:t>
      </w:r>
      <w:proofErr w:type="spellStart"/>
      <w:r w:rsidRPr="007B0B8D">
        <w:rPr>
          <w:rFonts w:ascii="Times New Roman" w:eastAsia="Times New Roman" w:hAnsi="Times New Roman" w:cs="Times New Roman"/>
          <w:color w:val="000000"/>
          <w:sz w:val="24"/>
          <w:szCs w:val="24"/>
        </w:rPr>
        <w:t>Borgers</w:t>
      </w:r>
      <w:proofErr w:type="spellEnd"/>
      <w:r w:rsidRPr="007B0B8D">
        <w:rPr>
          <w:rFonts w:ascii="Times New Roman" w:eastAsia="Times New Roman" w:hAnsi="Times New Roman" w:cs="Times New Roman"/>
          <w:color w:val="000000"/>
          <w:sz w:val="24"/>
          <w:szCs w:val="24"/>
        </w:rPr>
        <w:t xml:space="preserve">, van der </w:t>
      </w:r>
      <w:proofErr w:type="spellStart"/>
      <w:r w:rsidRPr="007B0B8D">
        <w:rPr>
          <w:rFonts w:ascii="Times New Roman" w:eastAsia="Times New Roman" w:hAnsi="Times New Roman" w:cs="Times New Roman"/>
          <w:color w:val="000000"/>
          <w:sz w:val="24"/>
          <w:szCs w:val="24"/>
        </w:rPr>
        <w:t>Waerden</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Oosterhuis</w:t>
      </w:r>
      <w:proofErr w:type="spellEnd"/>
      <w:r w:rsidRPr="007B0B8D">
        <w:rPr>
          <w:rFonts w:ascii="Times New Roman" w:eastAsia="Times New Roman" w:hAnsi="Times New Roman" w:cs="Times New Roman"/>
          <w:color w:val="000000"/>
          <w:sz w:val="24"/>
          <w:szCs w:val="24"/>
        </w:rPr>
        <w:t xml:space="preserve"> &amp; </w:t>
      </w:r>
      <w:proofErr w:type="spellStart"/>
      <w:r w:rsidRPr="007B0B8D">
        <w:rPr>
          <w:rFonts w:ascii="Times New Roman" w:eastAsia="Times New Roman" w:hAnsi="Times New Roman" w:cs="Times New Roman"/>
          <w:color w:val="000000"/>
          <w:sz w:val="24"/>
          <w:szCs w:val="24"/>
        </w:rPr>
        <w:t>Hommel</w:t>
      </w:r>
      <w:proofErr w:type="spellEnd"/>
      <w:r w:rsidRPr="007B0B8D">
        <w:rPr>
          <w:rFonts w:ascii="Times New Roman" w:eastAsia="Times New Roman" w:hAnsi="Times New Roman" w:cs="Times New Roman"/>
          <w:color w:val="000000"/>
          <w:sz w:val="24"/>
          <w:szCs w:val="24"/>
        </w:rPr>
        <w:t xml:space="preserve">, 2019). Further, online tools provide opportunities for diversification of private clusters of communication within one’s close-tie network (Hampton, </w:t>
      </w:r>
      <w:proofErr w:type="spellStart"/>
      <w:r w:rsidRPr="007B0B8D">
        <w:rPr>
          <w:rFonts w:ascii="Times New Roman" w:eastAsia="Times New Roman" w:hAnsi="Times New Roman" w:cs="Times New Roman"/>
          <w:color w:val="000000"/>
          <w:sz w:val="24"/>
          <w:szCs w:val="24"/>
        </w:rPr>
        <w:t>Livio</w:t>
      </w:r>
      <w:proofErr w:type="spellEnd"/>
      <w:r w:rsidRPr="007B0B8D">
        <w:rPr>
          <w:rFonts w:ascii="Times New Roman" w:eastAsia="Times New Roman" w:hAnsi="Times New Roman" w:cs="Times New Roman"/>
          <w:color w:val="000000"/>
          <w:sz w:val="24"/>
          <w:szCs w:val="24"/>
        </w:rPr>
        <w:t xml:space="preserve">, &amp; Goulet, 2021), and an avenue for introduction of community norms and identity for otherwise disconnected individuals or groups (van </w:t>
      </w:r>
      <w:proofErr w:type="spellStart"/>
      <w:r w:rsidRPr="007B0B8D">
        <w:rPr>
          <w:rFonts w:ascii="Times New Roman" w:eastAsia="Times New Roman" w:hAnsi="Times New Roman" w:cs="Times New Roman"/>
          <w:color w:val="000000"/>
          <w:sz w:val="24"/>
          <w:szCs w:val="24"/>
        </w:rPr>
        <w:t>Eldik</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Kneer</w:t>
      </w:r>
      <w:proofErr w:type="spellEnd"/>
      <w:r w:rsidRPr="007B0B8D">
        <w:rPr>
          <w:rFonts w:ascii="Times New Roman" w:eastAsia="Times New Roman" w:hAnsi="Times New Roman" w:cs="Times New Roman"/>
          <w:color w:val="000000"/>
          <w:sz w:val="24"/>
          <w:szCs w:val="24"/>
        </w:rPr>
        <w:t xml:space="preserve">, Jansz, 2019). Others however, like Kearns and Whitley (2019), or Fawcett and </w:t>
      </w:r>
      <w:proofErr w:type="spellStart"/>
      <w:r w:rsidRPr="007B0B8D">
        <w:rPr>
          <w:rFonts w:ascii="Times New Roman" w:eastAsia="Times New Roman" w:hAnsi="Times New Roman" w:cs="Times New Roman"/>
          <w:color w:val="000000"/>
          <w:sz w:val="24"/>
          <w:szCs w:val="24"/>
        </w:rPr>
        <w:t>Karastoyanova</w:t>
      </w:r>
      <w:proofErr w:type="spellEnd"/>
      <w:r w:rsidRPr="007B0B8D">
        <w:rPr>
          <w:rFonts w:ascii="Times New Roman" w:eastAsia="Times New Roman" w:hAnsi="Times New Roman" w:cs="Times New Roman"/>
          <w:color w:val="000000"/>
          <w:sz w:val="24"/>
          <w:szCs w:val="24"/>
        </w:rPr>
        <w:t xml:space="preserve"> (2022), while they recognize the internet’s “reconnecting” potential, especially for vulnerable groups like seniors during pandemic times, continue to point at the fundamental differences between patterns of online and offline communication, which bring differential benefits within similar contexts of interaction.</w:t>
      </w:r>
    </w:p>
    <w:p w14:paraId="5DC4A086" w14:textId="77777777" w:rsidR="002D53AE" w:rsidRPr="00C81B4C" w:rsidRDefault="002D53AE" w:rsidP="00C81B4C">
      <w:pPr>
        <w:pStyle w:val="Heading2"/>
        <w:spacing w:after="240"/>
        <w:rPr>
          <w:rFonts w:ascii="Times New Roman" w:hAnsi="Times New Roman" w:cs="Times New Roman"/>
          <w:b/>
          <w:bCs/>
          <w:sz w:val="24"/>
          <w:szCs w:val="24"/>
        </w:rPr>
      </w:pPr>
      <w:bookmarkStart w:id="13" w:name="_Toc120794025"/>
      <w:r w:rsidRPr="00C81B4C">
        <w:rPr>
          <w:rFonts w:ascii="Times New Roman" w:hAnsi="Times New Roman" w:cs="Times New Roman"/>
          <w:b/>
          <w:bCs/>
          <w:color w:val="auto"/>
          <w:sz w:val="24"/>
          <w:szCs w:val="24"/>
        </w:rPr>
        <w:t>The Unicity of Online Talk</w:t>
      </w:r>
      <w:bookmarkEnd w:id="13"/>
    </w:p>
    <w:p w14:paraId="5B4F15DC" w14:textId="77777777"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 xml:space="preserve">Quite simply, as a support tool for offline communication, online interaction and its consequently formed relationships represent a static copy of the former, with a distorted reproduction of the cognitive consistencies needed for an effective relationship. For example, </w:t>
      </w:r>
      <w:proofErr w:type="spellStart"/>
      <w:r w:rsidRPr="007B0B8D">
        <w:rPr>
          <w:rFonts w:ascii="Times New Roman" w:hAnsi="Times New Roman" w:cs="Times New Roman"/>
          <w:bCs/>
          <w:sz w:val="24"/>
          <w:szCs w:val="24"/>
        </w:rPr>
        <w:t>Biester’s</w:t>
      </w:r>
      <w:proofErr w:type="spellEnd"/>
      <w:r w:rsidRPr="007B0B8D">
        <w:rPr>
          <w:rFonts w:ascii="Times New Roman" w:hAnsi="Times New Roman" w:cs="Times New Roman"/>
          <w:bCs/>
          <w:sz w:val="24"/>
          <w:szCs w:val="24"/>
        </w:rPr>
        <w:t xml:space="preserve"> (2020; 2021) groups of research found that, even across different online communities, real-life aggregative events like COVID-19’s social isolation measures modified topic and word choice towards similar clusters of reference, such as redirecting mental health support search towards symptoms common to the pandemic: anxiety, fear of the new normal, depression etc.; a change that can be verified even at a linguistic level (Low, </w:t>
      </w:r>
      <w:proofErr w:type="spellStart"/>
      <w:r w:rsidRPr="007B0B8D">
        <w:rPr>
          <w:rFonts w:ascii="Times New Roman" w:hAnsi="Times New Roman" w:cs="Times New Roman"/>
          <w:bCs/>
          <w:sz w:val="24"/>
          <w:szCs w:val="24"/>
        </w:rPr>
        <w:t>Rumker</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Talkar</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Torous</w:t>
      </w:r>
      <w:proofErr w:type="spellEnd"/>
      <w:r w:rsidRPr="007B0B8D">
        <w:rPr>
          <w:rFonts w:ascii="Times New Roman" w:hAnsi="Times New Roman" w:cs="Times New Roman"/>
          <w:bCs/>
          <w:sz w:val="24"/>
          <w:szCs w:val="24"/>
        </w:rPr>
        <w:t xml:space="preserve">, Cecchi, &amp; </w:t>
      </w:r>
      <w:r w:rsidRPr="007B0B8D">
        <w:rPr>
          <w:rFonts w:ascii="Times New Roman" w:hAnsi="Times New Roman" w:cs="Times New Roman"/>
          <w:bCs/>
          <w:sz w:val="24"/>
          <w:szCs w:val="24"/>
        </w:rPr>
        <w:lastRenderedPageBreak/>
        <w:t>Gosh, 2020). This phenomenon points at a connection between the personal self and the online self, and a similar synthesis of reciprocity groups that form across individual commonalities within the network (Cover, 2019)</w:t>
      </w:r>
      <w:r w:rsidRPr="007B0B8D">
        <w:rPr>
          <w:rStyle w:val="FootnoteReference"/>
          <w:rFonts w:ascii="Times New Roman" w:hAnsi="Times New Roman" w:cs="Times New Roman"/>
          <w:bCs/>
          <w:sz w:val="24"/>
          <w:szCs w:val="24"/>
        </w:rPr>
        <w:footnoteReference w:id="7"/>
      </w:r>
      <w:r w:rsidRPr="007B0B8D">
        <w:rPr>
          <w:rFonts w:ascii="Times New Roman" w:hAnsi="Times New Roman" w:cs="Times New Roman"/>
          <w:bCs/>
          <w:sz w:val="24"/>
          <w:szCs w:val="24"/>
        </w:rPr>
        <w:t xml:space="preserve">. In other words, it allows for a simple transfer of social network benefits between online and offline relationships, meaning that increasing one’s social capital online is equal to doing so offline (Holmberg, 2014). </w:t>
      </w:r>
    </w:p>
    <w:p w14:paraId="09CEAD97" w14:textId="77777777"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 xml:space="preserve">However, this implies a duality of identity that does not seem sustainable in the long run, and its benefits can only be enjoyed through continued commitment of both, more so of one’s online counterpart (Zhang &amp; Sung, 2021). Neglecting the latter leads to the observed prevalence of weak ties across online interactions, and the preference of topic-based communities over reciprocity groups (Gil de </w:t>
      </w:r>
      <w:proofErr w:type="spellStart"/>
      <w:r w:rsidRPr="007B0B8D">
        <w:rPr>
          <w:rFonts w:ascii="Times New Roman" w:hAnsi="Times New Roman" w:cs="Times New Roman"/>
          <w:bCs/>
          <w:sz w:val="24"/>
          <w:szCs w:val="24"/>
        </w:rPr>
        <w:t>Zúñiga</w:t>
      </w:r>
      <w:proofErr w:type="spellEnd"/>
      <w:r w:rsidRPr="007B0B8D">
        <w:rPr>
          <w:rFonts w:ascii="Times New Roman" w:hAnsi="Times New Roman" w:cs="Times New Roman"/>
          <w:bCs/>
          <w:sz w:val="24"/>
          <w:szCs w:val="24"/>
        </w:rPr>
        <w:t xml:space="preserve"> &amp; Valenzuela, 2011)</w:t>
      </w:r>
      <w:r w:rsidRPr="007B0B8D">
        <w:rPr>
          <w:rStyle w:val="FootnoteReference"/>
          <w:rFonts w:ascii="Times New Roman" w:hAnsi="Times New Roman" w:cs="Times New Roman"/>
          <w:bCs/>
          <w:sz w:val="24"/>
          <w:szCs w:val="24"/>
        </w:rPr>
        <w:footnoteReference w:id="8"/>
      </w:r>
      <w:r w:rsidRPr="007B0B8D">
        <w:rPr>
          <w:rFonts w:ascii="Times New Roman" w:hAnsi="Times New Roman" w:cs="Times New Roman"/>
          <w:bCs/>
          <w:sz w:val="24"/>
          <w:szCs w:val="24"/>
        </w:rPr>
        <w:t>, which creates a problem in correctly quantifying the profitability of engaging in online communities versus physical ones. In fact, having already cited the limitations of face-to-face interaction, in particular regarding its requirement of geographical proximity, the unrestrained access of online communication exacerbates issues</w:t>
      </w:r>
      <w:r w:rsidRPr="007B0B8D">
        <w:rPr>
          <w:rStyle w:val="FootnoteReference"/>
          <w:rFonts w:ascii="Times New Roman" w:hAnsi="Times New Roman" w:cs="Times New Roman"/>
          <w:bCs/>
          <w:sz w:val="24"/>
          <w:szCs w:val="24"/>
        </w:rPr>
        <w:footnoteReference w:id="9"/>
      </w:r>
      <w:r w:rsidRPr="007B0B8D">
        <w:rPr>
          <w:rFonts w:ascii="Times New Roman" w:hAnsi="Times New Roman" w:cs="Times New Roman"/>
          <w:bCs/>
          <w:sz w:val="24"/>
          <w:szCs w:val="24"/>
        </w:rPr>
        <w:t xml:space="preserve"> of causality and personal judgement of well-being in a community context (Atkinson, Bagnall, Corcoran, South, &amp; Curtis, 2020). Contradictions are then formed among those who benefit from prioritizing either their online counterpart (</w:t>
      </w:r>
      <w:proofErr w:type="spellStart"/>
      <w:r w:rsidRPr="007B0B8D">
        <w:rPr>
          <w:rFonts w:ascii="Times New Roman" w:hAnsi="Times New Roman" w:cs="Times New Roman"/>
          <w:bCs/>
          <w:sz w:val="24"/>
          <w:szCs w:val="24"/>
        </w:rPr>
        <w:t>Chopik</w:t>
      </w:r>
      <w:proofErr w:type="spellEnd"/>
      <w:r w:rsidRPr="007B0B8D">
        <w:rPr>
          <w:rFonts w:ascii="Times New Roman" w:hAnsi="Times New Roman" w:cs="Times New Roman"/>
          <w:bCs/>
          <w:sz w:val="24"/>
          <w:szCs w:val="24"/>
        </w:rPr>
        <w:t xml:space="preserve">, 2016) or their offline identity (Shakya &amp; Christakis, 2017), and those that misinterpret their need for offline connectedness, often due to high loneliness, as a drive for online network expansion (Kim, 2017; </w:t>
      </w:r>
      <w:proofErr w:type="spellStart"/>
      <w:r w:rsidRPr="007B0B8D">
        <w:rPr>
          <w:rFonts w:ascii="Times New Roman" w:hAnsi="Times New Roman" w:cs="Times New Roman"/>
          <w:bCs/>
          <w:sz w:val="24"/>
          <w:szCs w:val="24"/>
        </w:rPr>
        <w:t>Witz</w:t>
      </w:r>
      <w:proofErr w:type="spellEnd"/>
      <w:r w:rsidRPr="007B0B8D">
        <w:rPr>
          <w:rFonts w:ascii="Times New Roman" w:hAnsi="Times New Roman" w:cs="Times New Roman"/>
          <w:bCs/>
          <w:sz w:val="24"/>
          <w:szCs w:val="24"/>
        </w:rPr>
        <w:t xml:space="preserve">, Tucker, Briggs, &amp; </w:t>
      </w:r>
      <w:proofErr w:type="spellStart"/>
      <w:r w:rsidRPr="007B0B8D">
        <w:rPr>
          <w:rFonts w:ascii="Times New Roman" w:hAnsi="Times New Roman" w:cs="Times New Roman"/>
          <w:bCs/>
          <w:sz w:val="24"/>
          <w:szCs w:val="24"/>
        </w:rPr>
        <w:t>Schoemann</w:t>
      </w:r>
      <w:proofErr w:type="spellEnd"/>
      <w:r w:rsidRPr="007B0B8D">
        <w:rPr>
          <w:rFonts w:ascii="Times New Roman" w:hAnsi="Times New Roman" w:cs="Times New Roman"/>
          <w:bCs/>
          <w:sz w:val="24"/>
          <w:szCs w:val="24"/>
        </w:rPr>
        <w:t>, 2021; Pittman, 2018)</w:t>
      </w:r>
    </w:p>
    <w:p w14:paraId="4EC1AEF7" w14:textId="10F7D08F"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lastRenderedPageBreak/>
        <w:t>The reason cycles back to the unperceived inferiority of online over offline communication; that is, the prevalence of online bridging, weak, ties of relationship which are easier to form, maintain, and reconstruct. Considering the concurrent presence of outlier bonding, strong, ties deriving from either offline transposition or weakening of the benefits of offline identities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Gajduk</w:t>
      </w:r>
      <w:proofErr w:type="spellEnd"/>
      <w:r w:rsidRPr="007B0B8D">
        <w:rPr>
          <w:rFonts w:ascii="Times New Roman" w:hAnsi="Times New Roman" w:cs="Times New Roman"/>
          <w:bCs/>
          <w:sz w:val="24"/>
          <w:szCs w:val="24"/>
        </w:rPr>
        <w:t xml:space="preserve">, Dimitrova, &amp; </w:t>
      </w:r>
      <w:proofErr w:type="spellStart"/>
      <w:r w:rsidRPr="007B0B8D">
        <w:rPr>
          <w:rFonts w:ascii="Times New Roman" w:hAnsi="Times New Roman" w:cs="Times New Roman"/>
          <w:bCs/>
          <w:sz w:val="24"/>
          <w:szCs w:val="24"/>
        </w:rPr>
        <w:t>Kocarev</w:t>
      </w:r>
      <w:proofErr w:type="spellEnd"/>
      <w:r w:rsidRPr="007B0B8D">
        <w:rPr>
          <w:rFonts w:ascii="Times New Roman" w:hAnsi="Times New Roman" w:cs="Times New Roman"/>
          <w:bCs/>
          <w:sz w:val="24"/>
          <w:szCs w:val="24"/>
        </w:rPr>
        <w:t>, 2017), online engagement negatively impacts an individual’s happiness and increases marginalization due to age, race, relationship status, or income (</w:t>
      </w:r>
      <w:proofErr w:type="spellStart"/>
      <w:r w:rsidRPr="007B0B8D">
        <w:rPr>
          <w:rFonts w:ascii="Times New Roman" w:hAnsi="Times New Roman" w:cs="Times New Roman"/>
          <w:bCs/>
          <w:sz w:val="24"/>
          <w:szCs w:val="24"/>
        </w:rPr>
        <w:t>Forthman</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Colaizzi</w:t>
      </w:r>
      <w:proofErr w:type="spellEnd"/>
      <w:r w:rsidRPr="007B0B8D">
        <w:rPr>
          <w:rFonts w:ascii="Times New Roman" w:hAnsi="Times New Roman" w:cs="Times New Roman"/>
          <w:bCs/>
          <w:sz w:val="24"/>
          <w:szCs w:val="24"/>
        </w:rPr>
        <w:t xml:space="preserve">, Yeh, </w:t>
      </w:r>
      <w:proofErr w:type="spellStart"/>
      <w:r w:rsidRPr="007B0B8D">
        <w:rPr>
          <w:rFonts w:ascii="Times New Roman" w:hAnsi="Times New Roman" w:cs="Times New Roman"/>
          <w:bCs/>
          <w:sz w:val="24"/>
          <w:szCs w:val="24"/>
        </w:rPr>
        <w:t>Kuplicki</w:t>
      </w:r>
      <w:proofErr w:type="spellEnd"/>
      <w:r w:rsidRPr="007B0B8D">
        <w:rPr>
          <w:rFonts w:ascii="Times New Roman" w:hAnsi="Times New Roman" w:cs="Times New Roman"/>
          <w:bCs/>
          <w:sz w:val="24"/>
          <w:szCs w:val="24"/>
        </w:rPr>
        <w:t>, &amp; Paulus, 2021). In fact, while weak ties can benefit individuals by increasing perceived connectedness, as already discussed, the lack of a real output of social capital (</w:t>
      </w:r>
      <w:r w:rsidR="003432FE" w:rsidRPr="007B0B8D">
        <w:rPr>
          <w:rFonts w:ascii="Times New Roman" w:hAnsi="Times New Roman" w:cs="Times New Roman"/>
          <w:bCs/>
          <w:sz w:val="24"/>
          <w:szCs w:val="24"/>
        </w:rPr>
        <w:t>i.e.,</w:t>
      </w:r>
      <w:r w:rsidRPr="007B0B8D">
        <w:rPr>
          <w:rFonts w:ascii="Times New Roman" w:hAnsi="Times New Roman" w:cs="Times New Roman"/>
          <w:bCs/>
          <w:sz w:val="24"/>
          <w:szCs w:val="24"/>
        </w:rPr>
        <w:t xml:space="preserve"> trustworthy social nets, emotional support, physical aid etc.; 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2021) creates a sense of disengagement that is not rationalized as a consequence of online presence, but as a deficiency of the latter (Kim, 2017; Pittman, 2018). In other words, the more lonely, unhealthy, or unwell a person feels while using social media, or other online communication apps, to reduce their discomfort, the less they will attribute this discomfort to this use.</w:t>
      </w:r>
    </w:p>
    <w:p w14:paraId="7762125E" w14:textId="77777777" w:rsidR="002D53AE" w:rsidRPr="00C81B4C" w:rsidRDefault="002D53AE" w:rsidP="00C81B4C">
      <w:pPr>
        <w:pStyle w:val="Heading2"/>
        <w:spacing w:after="240"/>
        <w:rPr>
          <w:rFonts w:ascii="Times New Roman" w:hAnsi="Times New Roman" w:cs="Times New Roman"/>
          <w:b/>
          <w:bCs/>
          <w:color w:val="auto"/>
          <w:sz w:val="24"/>
          <w:szCs w:val="24"/>
        </w:rPr>
      </w:pPr>
      <w:bookmarkStart w:id="14" w:name="_Toc120794026"/>
      <w:r w:rsidRPr="00C81B4C">
        <w:rPr>
          <w:rFonts w:ascii="Times New Roman" w:hAnsi="Times New Roman" w:cs="Times New Roman"/>
          <w:b/>
          <w:bCs/>
          <w:color w:val="auto"/>
          <w:sz w:val="24"/>
          <w:szCs w:val="24"/>
        </w:rPr>
        <w:t>Social Media, Health and Feeling Alone</w:t>
      </w:r>
      <w:bookmarkEnd w:id="14"/>
    </w:p>
    <w:p w14:paraId="08679BC9"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self-fulfilling cycle of problematic internet use is a worrying determinant of the country’s health, as already negative aspects of both social isolation and perceived loneliness are worsened by the individuals’ engagement in dysfunctional communication patterns. The risks of continued loneliness and social isolation does not only affect the realm of mental health, but also behavioral and psychosomatic determinants of wellbeing such as Strokes, Suicidal Thoughts, Depression, Anxiety, Chronic Health Conditions, and Dysfunctional Health Behaviors (Park et </w:t>
      </w:r>
      <w:r w:rsidRPr="007B0B8D">
        <w:rPr>
          <w:rFonts w:ascii="Times New Roman" w:hAnsi="Times New Roman" w:cs="Times New Roman"/>
          <w:sz w:val="24"/>
          <w:szCs w:val="24"/>
        </w:rPr>
        <w:lastRenderedPageBreak/>
        <w:t>at., 2020; Figure 2)</w:t>
      </w:r>
      <w:r w:rsidRPr="007B0B8D">
        <w:rPr>
          <w:rStyle w:val="FootnoteReference"/>
          <w:rFonts w:ascii="Times New Roman" w:hAnsi="Times New Roman" w:cs="Times New Roman"/>
          <w:sz w:val="24"/>
          <w:szCs w:val="24"/>
        </w:rPr>
        <w:footnoteReference w:id="10"/>
      </w:r>
      <w:r w:rsidRPr="007B0B8D">
        <w:rPr>
          <w:rFonts w:ascii="Times New Roman" w:hAnsi="Times New Roman" w:cs="Times New Roman"/>
          <w:sz w:val="24"/>
          <w:szCs w:val="24"/>
        </w:rPr>
        <w:t xml:space="preserve">. In fact, in their 2018 Kaiser Foundation report,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et al. (2018) found that people in the U.S. considered declines in mental and physical health to be the worst consequences of prolonged loneliness (58% and 55%, compared to the 49% of declines in personal relationship quality), while meta-analyses by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and his research groups (2015, 2022) confirmed the causal mortality of social isolation, loneliness, and living alone (increases of 29%, 26%, and 32% respectively). Other literature goes deeper into the specific effects per each condition:</w:t>
      </w:r>
    </w:p>
    <w:p w14:paraId="0EF869F4" w14:textId="3B40773D" w:rsidR="002D53AE" w:rsidRPr="007B0B8D" w:rsidRDefault="002D53AE" w:rsidP="007B0B8D">
      <w:pPr>
        <w:spacing w:line="480" w:lineRule="auto"/>
        <w:ind w:left="720" w:firstLine="720"/>
        <w:rPr>
          <w:rFonts w:ascii="Times New Roman" w:hAnsi="Times New Roman" w:cs="Times New Roman"/>
          <w:sz w:val="24"/>
          <w:szCs w:val="24"/>
        </w:rPr>
      </w:pPr>
      <w:bookmarkStart w:id="15" w:name="_Toc120794027"/>
      <w:r w:rsidRPr="006B7B64">
        <w:rPr>
          <w:rStyle w:val="Heading3Char"/>
          <w:rFonts w:ascii="Times New Roman" w:hAnsi="Times New Roman" w:cs="Times New Roman"/>
          <w:b/>
          <w:bCs/>
          <w:i/>
          <w:iCs/>
          <w:color w:val="auto"/>
        </w:rPr>
        <w:t>Cardiovascular Diseases</w:t>
      </w:r>
      <w:bookmarkEnd w:id="15"/>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Individuals at the higher spectrum of loneliness can experience increases of up to 14.4 mmHg of systolic blood pressure, leading to sever</w:t>
      </w:r>
      <w:r w:rsidR="00706BA6">
        <w:rPr>
          <w:rFonts w:ascii="Times New Roman" w:hAnsi="Times New Roman" w:cs="Times New Roman"/>
          <w:sz w:val="24"/>
          <w:szCs w:val="24"/>
        </w:rPr>
        <w:t>e</w:t>
      </w:r>
      <w:r w:rsidRPr="007B0B8D">
        <w:rPr>
          <w:rFonts w:ascii="Times New Roman" w:hAnsi="Times New Roman" w:cs="Times New Roman"/>
          <w:sz w:val="24"/>
          <w:szCs w:val="24"/>
        </w:rPr>
        <w:t xml:space="preserve"> hypertension, and higher chances of atherosclerosis (Xia &amp; Li, 2018). In addition, their incidence of coronary heart diseases and stroke was 1.29 times higher than people in the lower part of the spectrum (Paul, Bu, &amp; </w:t>
      </w:r>
      <w:proofErr w:type="spellStart"/>
      <w:r w:rsidRPr="007B0B8D">
        <w:rPr>
          <w:rFonts w:ascii="Times New Roman" w:hAnsi="Times New Roman" w:cs="Times New Roman"/>
          <w:sz w:val="24"/>
          <w:szCs w:val="24"/>
        </w:rPr>
        <w:t>Fancourt</w:t>
      </w:r>
      <w:proofErr w:type="spellEnd"/>
      <w:r w:rsidRPr="007B0B8D">
        <w:rPr>
          <w:rFonts w:ascii="Times New Roman" w:hAnsi="Times New Roman" w:cs="Times New Roman"/>
          <w:sz w:val="24"/>
          <w:szCs w:val="24"/>
        </w:rPr>
        <w:t>, 2021). Rates remain the same across age and gender, but older adults are reported to feel these effects more from real rather than perceived social isolation (National Academy of Sciences, Engineering, and Medicine; NASEM, 2020).</w:t>
      </w:r>
    </w:p>
    <w:p w14:paraId="6B0564C5"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16" w:name="_Toc120794028"/>
      <w:r w:rsidRPr="0087280C">
        <w:rPr>
          <w:rStyle w:val="Heading3Char"/>
          <w:rFonts w:ascii="Times New Roman" w:hAnsi="Times New Roman" w:cs="Times New Roman"/>
          <w:b/>
          <w:bCs/>
          <w:i/>
          <w:iCs/>
          <w:color w:val="auto"/>
        </w:rPr>
        <w:t>Cognition and Self-Reported Health</w:t>
      </w:r>
      <w:bookmarkEnd w:id="16"/>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worst outcomes are found across seniors and people with underlying mental conditions, such as schizophrenia, obsessive compulsive disorders, bipolar disorder etc., finding an increased rate of impairment and longer times for remissions (Wang, Mann, Lloyd-Evans, Ma, &amp; Johnson, 2018; NASEM, 2020). People over 65, in particular, tend to find most troublesome consequences, with 30% of the senior sample in </w:t>
      </w:r>
      <w:proofErr w:type="spellStart"/>
      <w:r w:rsidRPr="007B0B8D">
        <w:rPr>
          <w:rFonts w:ascii="Times New Roman" w:hAnsi="Times New Roman" w:cs="Times New Roman"/>
          <w:sz w:val="24"/>
          <w:szCs w:val="24"/>
        </w:rPr>
        <w:t>Hämmig’s</w:t>
      </w:r>
      <w:proofErr w:type="spellEnd"/>
      <w:r w:rsidRPr="007B0B8D">
        <w:rPr>
          <w:rFonts w:ascii="Times New Roman" w:hAnsi="Times New Roman" w:cs="Times New Roman"/>
          <w:sz w:val="24"/>
          <w:szCs w:val="24"/>
        </w:rPr>
        <w:t xml:space="preserve"> (2019) study of loneliness’s generational health </w:t>
      </w:r>
      <w:r w:rsidRPr="007B0B8D">
        <w:rPr>
          <w:rFonts w:ascii="Times New Roman" w:hAnsi="Times New Roman" w:cs="Times New Roman"/>
          <w:sz w:val="24"/>
          <w:szCs w:val="24"/>
        </w:rPr>
        <w:lastRenderedPageBreak/>
        <w:t>effects reporting a general decline in self-rated health; a finding confirmed by increasing rates of Alzheimer’s dementia across abandoned elderly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w:t>
      </w:r>
    </w:p>
    <w:p w14:paraId="48F7BD12"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17" w:name="_Toc120794029"/>
      <w:r w:rsidRPr="0087280C">
        <w:rPr>
          <w:rStyle w:val="Heading3Char"/>
          <w:rFonts w:ascii="Times New Roman" w:hAnsi="Times New Roman" w:cs="Times New Roman"/>
          <w:b/>
          <w:bCs/>
          <w:i/>
          <w:iCs/>
          <w:color w:val="auto"/>
        </w:rPr>
        <w:t>Depression and Anxiety</w:t>
      </w:r>
      <w:bookmarkEnd w:id="17"/>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association between loneliness, social isolation, and mental health comes both from a biomedical explanation of hormonal and organic dysfunction, such as cortical accumulation and HPA axis inflammation, and a maladaptive social cognition framework, which can be addressed with therapy or pharmaceuticals (Park et al., 2020). In fact, emotional, rather than social loneliness, is associated with higher incidence of major depressive disorders and generalized anxiety disorders (Hyland et al., 2019). The combined effect of previous mental conditions further reports an increase of suicidal ideation and suicide attempts when combined with both real and perceived isolation (30.44 and 4.37 Odds-Ratio respectively; Stickley &amp; </w:t>
      </w:r>
      <w:proofErr w:type="spellStart"/>
      <w:r w:rsidRPr="007B0B8D">
        <w:rPr>
          <w:rFonts w:ascii="Times New Roman" w:hAnsi="Times New Roman" w:cs="Times New Roman"/>
          <w:sz w:val="24"/>
          <w:szCs w:val="24"/>
        </w:rPr>
        <w:t>Koyanagi</w:t>
      </w:r>
      <w:proofErr w:type="spellEnd"/>
      <w:r w:rsidRPr="007B0B8D">
        <w:rPr>
          <w:rFonts w:ascii="Times New Roman" w:hAnsi="Times New Roman" w:cs="Times New Roman"/>
          <w:sz w:val="24"/>
          <w:szCs w:val="24"/>
        </w:rPr>
        <w:t>, 2016)</w:t>
      </w:r>
    </w:p>
    <w:p w14:paraId="631D3DC5"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18" w:name="_Toc120794030"/>
      <w:r w:rsidRPr="0087280C">
        <w:rPr>
          <w:rStyle w:val="Heading3Char"/>
          <w:rFonts w:ascii="Times New Roman" w:hAnsi="Times New Roman" w:cs="Times New Roman"/>
          <w:b/>
          <w:bCs/>
          <w:i/>
          <w:iCs/>
          <w:color w:val="auto"/>
        </w:rPr>
        <w:t>Chronic Health Conditions and Health Behaviors</w:t>
      </w:r>
      <w:bookmarkEnd w:id="18"/>
      <w:r w:rsidRPr="007B0B8D">
        <w:rPr>
          <w:rFonts w:ascii="Times New Roman" w:hAnsi="Times New Roman" w:cs="Times New Roman"/>
          <w:sz w:val="24"/>
          <w:szCs w:val="24"/>
        </w:rPr>
        <w:t>. The cognitive disassociation of social isolation and loneliness creates higher risk for worsening of pre-existing conditions and engagement in dysfunctional activities such as smoking, drinking, drug use, unhealthy diets, and physical inactivity, with prevalence rates increasing by 15% to 20% between higher and lower loneliness distributions (</w:t>
      </w:r>
      <w:proofErr w:type="spellStart"/>
      <w:r w:rsidRPr="007B0B8D">
        <w:rPr>
          <w:rFonts w:ascii="Times New Roman" w:hAnsi="Times New Roman" w:cs="Times New Roman"/>
          <w:sz w:val="24"/>
          <w:szCs w:val="24"/>
        </w:rPr>
        <w:t>Hammig</w:t>
      </w:r>
      <w:proofErr w:type="spellEnd"/>
      <w:r w:rsidRPr="007B0B8D">
        <w:rPr>
          <w:rFonts w:ascii="Times New Roman" w:hAnsi="Times New Roman" w:cs="Times New Roman"/>
          <w:sz w:val="24"/>
          <w:szCs w:val="24"/>
        </w:rPr>
        <w:t>, 2019). The isolation forced by the pandemic did not aid those who were trying to improve their coping strategies, as opportunities for change were limited during quarantine and stay-at-home orders (Brewer et al., 2022); an even more worrying fact for elders, whose interruption therapeutic activities could result in greater losses in functional mobility and independency (NASEM, 2020).</w:t>
      </w:r>
    </w:p>
    <w:p w14:paraId="73D78D6C"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 severe limitation common to all studies of health and loneliness associations is the focus and misinterpretation that occurs between determining what constitutes loneliness and what constitutes social isolation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Smith, Baker, Harris &amp; Stephenson, 2015,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 usually addressing one or the other without considering the connection between the two. The expansion of support groups online, and the change in ratios of bonding and bridging groups not only across platforms but also across time (Norris, 2002)</w:t>
      </w:r>
      <w:r w:rsidRPr="007B0B8D">
        <w:rPr>
          <w:rStyle w:val="FootnoteReference"/>
          <w:rFonts w:ascii="Times New Roman" w:hAnsi="Times New Roman" w:cs="Times New Roman"/>
          <w:sz w:val="24"/>
          <w:szCs w:val="24"/>
        </w:rPr>
        <w:footnoteReference w:id="11"/>
      </w:r>
      <w:r w:rsidRPr="007B0B8D">
        <w:rPr>
          <w:rFonts w:ascii="Times New Roman" w:hAnsi="Times New Roman" w:cs="Times New Roman"/>
          <w:sz w:val="24"/>
          <w:szCs w:val="24"/>
        </w:rPr>
        <w:t xml:space="preserve">, renders determining “isolation” even more difficult, thus guiding research towards subjective determinants of loneliness. A noteworthy facilitator of this approach is the rise of social media, with specific attention given to the increase in use within the older age bracket, and </w:t>
      </w:r>
      <w:proofErr w:type="spellStart"/>
      <w:r w:rsidRPr="007B0B8D">
        <w:rPr>
          <w:rFonts w:ascii="Times New Roman" w:hAnsi="Times New Roman" w:cs="Times New Roman"/>
          <w:sz w:val="24"/>
          <w:szCs w:val="24"/>
        </w:rPr>
        <w:t>inglobation</w:t>
      </w:r>
      <w:proofErr w:type="spellEnd"/>
      <w:r w:rsidRPr="007B0B8D">
        <w:rPr>
          <w:rFonts w:ascii="Times New Roman" w:hAnsi="Times New Roman" w:cs="Times New Roman"/>
          <w:sz w:val="24"/>
          <w:szCs w:val="24"/>
        </w:rPr>
        <w:t xml:space="preserve"> of smaller site-based groups within larger platform-based communities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Buckle, &amp; Moran, 2020). It’s clear then that “feeling alone” is not quite the same as “being alone” anymore, and happiness and health factors come to be mediated by quality, rather than expansiveness of social connections (Pittman, 2018).</w:t>
      </w:r>
    </w:p>
    <w:p w14:paraId="13C92548"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19" w:name="_Toc120794031"/>
      <w:r w:rsidRPr="0087280C">
        <w:rPr>
          <w:rFonts w:ascii="Times New Roman" w:hAnsi="Times New Roman" w:cs="Times New Roman"/>
          <w:b/>
          <w:bCs/>
          <w:color w:val="auto"/>
          <w:sz w:val="24"/>
          <w:szCs w:val="24"/>
        </w:rPr>
        <w:t>Social Engagement as a Mediator between Health and Social Isolation</w:t>
      </w:r>
      <w:bookmarkEnd w:id="19"/>
    </w:p>
    <w:p w14:paraId="26A8031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Since personal evaluations of loneliness are untrustworthy and objective analysis of social isolation become misleading due to the connectedness of a social media centered society, it becomes urgent to find a measure of effective social cognition and identification that may bridge the differences between online and physical communication. To this point, a successful analysis of the connection between social isolation/loneliness and individual health and relational outcomes can come from the inclusion of social belonging and identity setting within communities of interest (van </w:t>
      </w:r>
      <w:proofErr w:type="spellStart"/>
      <w:r w:rsidRPr="007B0B8D">
        <w:rPr>
          <w:rFonts w:ascii="Times New Roman" w:hAnsi="Times New Roman" w:cs="Times New Roman"/>
          <w:sz w:val="24"/>
          <w:szCs w:val="24"/>
        </w:rPr>
        <w:t>Eldik</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Kneer</w:t>
      </w:r>
      <w:proofErr w:type="spellEnd"/>
      <w:r w:rsidRPr="007B0B8D">
        <w:rPr>
          <w:rFonts w:ascii="Times New Roman" w:hAnsi="Times New Roman" w:cs="Times New Roman"/>
          <w:sz w:val="24"/>
          <w:szCs w:val="24"/>
        </w:rPr>
        <w:t xml:space="preserve">, &amp; Jansz, 2019); in other words, the degree to which an individual’s commitment and trust to a community, real or online, leads to his direct </w:t>
      </w:r>
      <w:r w:rsidRPr="007B0B8D">
        <w:rPr>
          <w:rFonts w:ascii="Times New Roman" w:hAnsi="Times New Roman" w:cs="Times New Roman"/>
          <w:sz w:val="24"/>
          <w:szCs w:val="24"/>
        </w:rPr>
        <w:lastRenderedPageBreak/>
        <w:t>participation, and the consequences that the latter brings back to the individual. Of course, what drives civic engagement and member health is the combined perception that the community is functional, and the degree to which it effectually coexists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Ralston &amp; Kuhl, 2013), meaning that high levels of shared social capital will only improve general well-being, and positive community participation, if it is composed of strong relationship ties, and vice versa (Collins, Neal, &amp; Neal, 2014; </w:t>
      </w:r>
      <w:proofErr w:type="spellStart"/>
      <w:r w:rsidRPr="007B0B8D">
        <w:rPr>
          <w:rFonts w:ascii="Times New Roman" w:hAnsi="Times New Roman" w:cs="Times New Roman"/>
          <w:sz w:val="24"/>
          <w:szCs w:val="24"/>
        </w:rPr>
        <w:t>Procentese</w:t>
      </w:r>
      <w:proofErr w:type="spellEnd"/>
      <w:r w:rsidRPr="007B0B8D">
        <w:rPr>
          <w:rFonts w:ascii="Times New Roman" w:hAnsi="Times New Roman" w:cs="Times New Roman"/>
          <w:sz w:val="24"/>
          <w:szCs w:val="24"/>
        </w:rPr>
        <w:t xml:space="preserve">, De Carlo, &amp; </w:t>
      </w:r>
      <w:proofErr w:type="spellStart"/>
      <w:r w:rsidRPr="007B0B8D">
        <w:rPr>
          <w:rFonts w:ascii="Times New Roman" w:hAnsi="Times New Roman" w:cs="Times New Roman"/>
          <w:sz w:val="24"/>
          <w:szCs w:val="24"/>
        </w:rPr>
        <w:t>Gatti</w:t>
      </w:r>
      <w:proofErr w:type="spellEnd"/>
      <w:r w:rsidRPr="007B0B8D">
        <w:rPr>
          <w:rFonts w:ascii="Times New Roman" w:hAnsi="Times New Roman" w:cs="Times New Roman"/>
          <w:sz w:val="24"/>
          <w:szCs w:val="24"/>
        </w:rPr>
        <w:t>, 2019).</w:t>
      </w:r>
    </w:p>
    <w:p w14:paraId="168B4B38"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literature provides an ample library of civic engagement measures, which do not depend on subjective, and thus variable, opinions on social cohesion and social capital, such as volunteering, charitable giving, political donation, contact of political representatives, voting, citizenship, political expression etc. (</w:t>
      </w:r>
      <w:proofErr w:type="spellStart"/>
      <w:r w:rsidRPr="007B0B8D">
        <w:rPr>
          <w:rFonts w:ascii="Times New Roman" w:hAnsi="Times New Roman" w:cs="Times New Roman"/>
          <w:sz w:val="24"/>
          <w:szCs w:val="24"/>
        </w:rPr>
        <w:t>Atknison</w:t>
      </w:r>
      <w:proofErr w:type="spellEnd"/>
      <w:r w:rsidRPr="007B0B8D">
        <w:rPr>
          <w:rFonts w:ascii="Times New Roman" w:hAnsi="Times New Roman" w:cs="Times New Roman"/>
          <w:sz w:val="24"/>
          <w:szCs w:val="24"/>
        </w:rPr>
        <w:t xml:space="preserve">, Bagnall, Corcoran, South &amp; Curtis, 2020). In addition, the causal research surrounding civic engagement also details potential confounding effects from sources outside of preferred mode of communication and network quality, with the most prevalent being religion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cultural and national context (</w:t>
      </w:r>
      <w:proofErr w:type="spellStart"/>
      <w:r w:rsidRPr="007B0B8D">
        <w:rPr>
          <w:rFonts w:ascii="Times New Roman" w:hAnsi="Times New Roman" w:cs="Times New Roman"/>
          <w:sz w:val="24"/>
          <w:szCs w:val="24"/>
        </w:rPr>
        <w:t>Crocetti</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Jahromi</w:t>
      </w:r>
      <w:proofErr w:type="spellEnd"/>
      <w:r w:rsidRPr="007B0B8D">
        <w:rPr>
          <w:rFonts w:ascii="Times New Roman" w:hAnsi="Times New Roman" w:cs="Times New Roman"/>
          <w:sz w:val="24"/>
          <w:szCs w:val="24"/>
        </w:rPr>
        <w:t>, &amp; Buchanan, 2012), temporal engagement</w:t>
      </w:r>
      <w:r w:rsidRPr="007B0B8D">
        <w:rPr>
          <w:rStyle w:val="FootnoteReference"/>
          <w:rFonts w:ascii="Times New Roman" w:hAnsi="Times New Roman" w:cs="Times New Roman"/>
          <w:sz w:val="24"/>
          <w:szCs w:val="24"/>
        </w:rPr>
        <w:footnoteReference w:id="12"/>
      </w:r>
      <w:r w:rsidRPr="007B0B8D">
        <w:rPr>
          <w:rFonts w:ascii="Times New Roman" w:hAnsi="Times New Roman" w:cs="Times New Roman"/>
          <w:sz w:val="24"/>
          <w:szCs w:val="24"/>
        </w:rPr>
        <w:t xml:space="preserve"> (Wray-Lake, </w:t>
      </w:r>
      <w:proofErr w:type="spellStart"/>
      <w:r w:rsidRPr="007B0B8D">
        <w:rPr>
          <w:rFonts w:ascii="Times New Roman" w:hAnsi="Times New Roman" w:cs="Times New Roman"/>
          <w:sz w:val="24"/>
          <w:szCs w:val="24"/>
        </w:rPr>
        <w:t>DeHaan</w:t>
      </w:r>
      <w:proofErr w:type="spellEnd"/>
      <w:r w:rsidRPr="007B0B8D">
        <w:rPr>
          <w:rFonts w:ascii="Times New Roman" w:hAnsi="Times New Roman" w:cs="Times New Roman"/>
          <w:sz w:val="24"/>
          <w:szCs w:val="24"/>
        </w:rPr>
        <w:t>, Shubert, &amp; Ryan (2020), political ideology (</w:t>
      </w:r>
      <w:proofErr w:type="spellStart"/>
      <w:r w:rsidRPr="007B0B8D">
        <w:rPr>
          <w:rFonts w:ascii="Times New Roman" w:hAnsi="Times New Roman" w:cs="Times New Roman"/>
          <w:sz w:val="24"/>
          <w:szCs w:val="24"/>
        </w:rPr>
        <w:t>Ferrucci</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Hopp</w:t>
      </w:r>
      <w:proofErr w:type="spellEnd"/>
      <w:r w:rsidRPr="007B0B8D">
        <w:rPr>
          <w:rFonts w:ascii="Times New Roman" w:hAnsi="Times New Roman" w:cs="Times New Roman"/>
          <w:sz w:val="24"/>
          <w:szCs w:val="24"/>
        </w:rPr>
        <w:t xml:space="preserve">, &amp; Vargo, 2019), and group heterogeneity (Costa &amp; Khan, 2003). Accordingly, the latter two unite the areas of civic engagement, online communication, and well-being, since the openness of online communities tends to render them heterogeneous, and thus, as discussed in concurrent research, prone to less community involvement (Johnson, Zhang, &amp; </w:t>
      </w:r>
      <w:proofErr w:type="spellStart"/>
      <w:r w:rsidRPr="007B0B8D">
        <w:rPr>
          <w:rFonts w:ascii="Times New Roman" w:hAnsi="Times New Roman" w:cs="Times New Roman"/>
          <w:sz w:val="24"/>
          <w:szCs w:val="24"/>
        </w:rPr>
        <w:t>Bichard</w:t>
      </w:r>
      <w:proofErr w:type="spellEnd"/>
      <w:r w:rsidRPr="007B0B8D">
        <w:rPr>
          <w:rFonts w:ascii="Times New Roman" w:hAnsi="Times New Roman" w:cs="Times New Roman"/>
          <w:sz w:val="24"/>
          <w:szCs w:val="24"/>
        </w:rPr>
        <w:t>, 2010).</w:t>
      </w:r>
    </w:p>
    <w:p w14:paraId="15CAFC1F"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established, social effectiveness and well-being is directly correlated with the perceived intimacy and strength of a person’s close relationship net (Lee, Chung, &amp; Park, 2018), </w:t>
      </w:r>
      <w:r w:rsidRPr="007B0B8D">
        <w:rPr>
          <w:rFonts w:ascii="Times New Roman" w:hAnsi="Times New Roman" w:cs="Times New Roman"/>
          <w:sz w:val="24"/>
          <w:szCs w:val="24"/>
        </w:rPr>
        <w:lastRenderedPageBreak/>
        <w:t xml:space="preserve">and the internet and social media allow for some form of connection that engages in the reinforcement of offline relationships while diversifying it according to the person’s interests (Wellman,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xml:space="preserve">, Chen, 2002; McCully, Lampe, Sarkar, Velasquez,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2011). However, social cohesion serves as a mediator towards the effect of perceived community disorder and self-rated health only if it is perceived at an individual level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Ralston, &amp; Kuhl, 2013), or, in other words, if we just count the individual feeling of connectedness to the community rather than his real level of connectedness; the former being more prevalent within homogenous group types (Subramanian, </w:t>
      </w:r>
      <w:proofErr w:type="spellStart"/>
      <w:r w:rsidRPr="007B0B8D">
        <w:rPr>
          <w:rFonts w:ascii="Times New Roman" w:hAnsi="Times New Roman" w:cs="Times New Roman"/>
          <w:sz w:val="24"/>
          <w:szCs w:val="24"/>
        </w:rPr>
        <w:t>Kubzansky</w:t>
      </w:r>
      <w:proofErr w:type="spellEnd"/>
      <w:r w:rsidRPr="007B0B8D">
        <w:rPr>
          <w:rFonts w:ascii="Times New Roman" w:hAnsi="Times New Roman" w:cs="Times New Roman"/>
          <w:sz w:val="24"/>
          <w:szCs w:val="24"/>
        </w:rPr>
        <w:t xml:space="preserve">, Berkman, Fay &amp; </w:t>
      </w:r>
      <w:proofErr w:type="spellStart"/>
      <w:r w:rsidRPr="007B0B8D">
        <w:rPr>
          <w:rFonts w:ascii="Times New Roman" w:hAnsi="Times New Roman" w:cs="Times New Roman"/>
          <w:sz w:val="24"/>
          <w:szCs w:val="24"/>
        </w:rPr>
        <w:t>Kawachi</w:t>
      </w:r>
      <w:proofErr w:type="spellEnd"/>
      <w:r w:rsidRPr="007B0B8D">
        <w:rPr>
          <w:rFonts w:ascii="Times New Roman" w:hAnsi="Times New Roman" w:cs="Times New Roman"/>
          <w:sz w:val="24"/>
          <w:szCs w:val="24"/>
        </w:rPr>
        <w:t xml:space="preserve">, 2006). In an online context where heterogeneity is common and weak relationships prevail, the absence of meaningful offline support may hinder community participation, even if real cohesion remains high, and while online communication finds prevalent use in information sharing and peer communication, the activity itself does directly increase a person’s involvement in the community, rather the quality of the relationship does (Moy, </w:t>
      </w:r>
      <w:proofErr w:type="spellStart"/>
      <w:r w:rsidRPr="007B0B8D">
        <w:rPr>
          <w:rFonts w:ascii="Times New Roman" w:hAnsi="Times New Roman" w:cs="Times New Roman"/>
          <w:sz w:val="24"/>
          <w:szCs w:val="24"/>
        </w:rPr>
        <w:t>Manosevitch</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Stamm</w:t>
      </w:r>
      <w:proofErr w:type="spellEnd"/>
      <w:r w:rsidRPr="007B0B8D">
        <w:rPr>
          <w:rFonts w:ascii="Times New Roman" w:hAnsi="Times New Roman" w:cs="Times New Roman"/>
          <w:sz w:val="24"/>
          <w:szCs w:val="24"/>
        </w:rPr>
        <w:t>, &amp; Dunsmore, 2005)</w:t>
      </w:r>
    </w:p>
    <w:p w14:paraId="2736FAC5"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20" w:name="_Toc120794032"/>
      <w:r w:rsidRPr="0087280C">
        <w:rPr>
          <w:rFonts w:ascii="Times New Roman" w:hAnsi="Times New Roman" w:cs="Times New Roman"/>
          <w:b/>
          <w:bCs/>
          <w:color w:val="auto"/>
          <w:sz w:val="24"/>
          <w:szCs w:val="24"/>
        </w:rPr>
        <w:t>Is all Engagement Created Equal</w:t>
      </w:r>
      <w:bookmarkEnd w:id="20"/>
    </w:p>
    <w:p w14:paraId="033F1250"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We can see then how contradictory the area of online communication study can be, and how the position of loneliness and social isolation within the effect of increasing or decreasing wellbeing, health, and civic engagement can change depending on the definition, existing networks, and belonging. A further driver of study being the assumed roadway of influence that each type of relationship has on another. In fact, Kaufman, Rodriguez, Walsh, </w:t>
      </w:r>
      <w:proofErr w:type="spellStart"/>
      <w:r w:rsidRPr="007B0B8D">
        <w:rPr>
          <w:rFonts w:ascii="Times New Roman" w:hAnsi="Times New Roman" w:cs="Times New Roman"/>
          <w:sz w:val="24"/>
          <w:szCs w:val="24"/>
        </w:rPr>
        <w:t>Shafranske</w:t>
      </w:r>
      <w:proofErr w:type="spellEnd"/>
      <w:r w:rsidRPr="007B0B8D">
        <w:rPr>
          <w:rFonts w:ascii="Times New Roman" w:hAnsi="Times New Roman" w:cs="Times New Roman"/>
          <w:sz w:val="24"/>
          <w:szCs w:val="24"/>
        </w:rPr>
        <w:t xml:space="preserve"> and Harrell (2022) found that the influence of intimate relationship on wellbeing may potentially mask the beneficial effect of weaker peer relationships, as they become only significant with higher detachments from partners and family (Figure 3). An explanation for this is the change in </w:t>
      </w:r>
      <w:r w:rsidRPr="007B0B8D">
        <w:rPr>
          <w:rFonts w:ascii="Times New Roman" w:hAnsi="Times New Roman" w:cs="Times New Roman"/>
          <w:sz w:val="24"/>
          <w:szCs w:val="24"/>
        </w:rPr>
        <w:lastRenderedPageBreak/>
        <w:t xml:space="preserve">the interpretative importance of the relationship itself, as the satisfaction of personal needs of connection and effectiveness (Demir, </w:t>
      </w:r>
      <w:proofErr w:type="spellStart"/>
      <w:r w:rsidRPr="007B0B8D">
        <w:rPr>
          <w:rFonts w:ascii="Times New Roman" w:hAnsi="Times New Roman" w:cs="Times New Roman"/>
          <w:sz w:val="24"/>
          <w:szCs w:val="24"/>
        </w:rPr>
        <w:t>Şimşek</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Procsal</w:t>
      </w:r>
      <w:proofErr w:type="spellEnd"/>
      <w:r w:rsidRPr="007B0B8D">
        <w:rPr>
          <w:rFonts w:ascii="Times New Roman" w:hAnsi="Times New Roman" w:cs="Times New Roman"/>
          <w:sz w:val="24"/>
          <w:szCs w:val="24"/>
        </w:rPr>
        <w:t>, 2013; Demir &amp; Davidson, 2013)</w:t>
      </w:r>
      <w:r w:rsidRPr="007B0B8D">
        <w:rPr>
          <w:rStyle w:val="FootnoteReference"/>
          <w:rFonts w:ascii="Times New Roman" w:hAnsi="Times New Roman" w:cs="Times New Roman"/>
          <w:sz w:val="24"/>
          <w:szCs w:val="24"/>
        </w:rPr>
        <w:footnoteReference w:id="13"/>
      </w:r>
      <w:r w:rsidRPr="007B0B8D">
        <w:rPr>
          <w:rFonts w:ascii="Times New Roman" w:hAnsi="Times New Roman" w:cs="Times New Roman"/>
          <w:sz w:val="24"/>
          <w:szCs w:val="24"/>
        </w:rPr>
        <w:t xml:space="preserve"> occurs at all levels of intimacy, yet changes relevance depending on context (Demir, 2009).</w:t>
      </w:r>
    </w:p>
    <w:p w14:paraId="2A5E76E9" w14:textId="0CEAC94B"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final note is then provided by High and Colleagues (2022), whose meta-analytical work on online communication and </w:t>
      </w:r>
      <w:r w:rsidR="003432FE" w:rsidRPr="007B0B8D">
        <w:rPr>
          <w:rFonts w:ascii="Times New Roman" w:hAnsi="Times New Roman" w:cs="Times New Roman"/>
          <w:sz w:val="24"/>
          <w:szCs w:val="24"/>
        </w:rPr>
        <w:t>wellbeing</w:t>
      </w:r>
      <w:r w:rsidRPr="007B0B8D">
        <w:rPr>
          <w:rFonts w:ascii="Times New Roman" w:hAnsi="Times New Roman" w:cs="Times New Roman"/>
          <w:sz w:val="24"/>
          <w:szCs w:val="24"/>
        </w:rPr>
        <w:t xml:space="preserve"> represents the fundamental basis of this paper. In fact, it is claimed that the main reason behind the contradictory reports on the positive versus negative effects of social media may come from differences in perspective between communication-based and psychology-based research; thus, a difference in focus between devices and users. Meier and Reinecke further elaborate that current research lacks on intercommunicative pattern analysis, with a heavier concentration on message influx count and a significant omission on message content aggregation (2021). For example, studying political ideology extremism within online forums by counting engagement instead of intent could </w:t>
      </w:r>
      <w:proofErr w:type="spellStart"/>
      <w:r w:rsidRPr="007B0B8D">
        <w:rPr>
          <w:rFonts w:ascii="Times New Roman" w:hAnsi="Times New Roman" w:cs="Times New Roman"/>
          <w:sz w:val="24"/>
          <w:szCs w:val="24"/>
        </w:rPr>
        <w:t>miscategorize</w:t>
      </w:r>
      <w:proofErr w:type="spellEnd"/>
      <w:r w:rsidRPr="007B0B8D">
        <w:rPr>
          <w:rFonts w:ascii="Times New Roman" w:hAnsi="Times New Roman" w:cs="Times New Roman"/>
          <w:sz w:val="24"/>
          <w:szCs w:val="24"/>
        </w:rPr>
        <w:t xml:space="preserve"> those that wish to engage for the sake of discussion and not to instill their support for the ideology itself. </w:t>
      </w:r>
    </w:p>
    <w:p w14:paraId="0504857D" w14:textId="03B76EDB" w:rsidR="0087280C"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such, this paper embraces a socio-technical perspective to the effect of social media on well-being and a person’s relationship network quality (Ellison, Pyle, &amp; </w:t>
      </w:r>
      <w:proofErr w:type="spellStart"/>
      <w:r w:rsidRPr="007B0B8D">
        <w:rPr>
          <w:rFonts w:ascii="Times New Roman" w:hAnsi="Times New Roman" w:cs="Times New Roman"/>
          <w:sz w:val="24"/>
          <w:szCs w:val="24"/>
        </w:rPr>
        <w:t>Vitak</w:t>
      </w:r>
      <w:proofErr w:type="spellEnd"/>
      <w:r w:rsidRPr="007B0B8D">
        <w:rPr>
          <w:rFonts w:ascii="Times New Roman" w:hAnsi="Times New Roman" w:cs="Times New Roman"/>
          <w:sz w:val="24"/>
          <w:szCs w:val="24"/>
        </w:rPr>
        <w:t>, 2022). It values contextual need of the online engagement when considering the current intent of the agent/user, evaluating if this falls within the area of social presentation, social capital or social support. By doing so, we are able to capture the lost nuances of why a person engages in online versus offline communication, while also maintaining the overall count of how he/she does it, and what they gain or lose from doing so.</w:t>
      </w:r>
    </w:p>
    <w:p w14:paraId="1981D2C5" w14:textId="20F8E162" w:rsidR="002D53AE" w:rsidRPr="00C90189" w:rsidRDefault="0087280C" w:rsidP="00C90189">
      <w:pPr>
        <w:jc w:val="center"/>
        <w:rPr>
          <w:rFonts w:ascii="Times New Roman" w:hAnsi="Times New Roman" w:cs="Times New Roman"/>
          <w:sz w:val="24"/>
          <w:szCs w:val="24"/>
        </w:rPr>
      </w:pPr>
      <w:r>
        <w:rPr>
          <w:rFonts w:ascii="Times New Roman" w:hAnsi="Times New Roman" w:cs="Times New Roman"/>
          <w:sz w:val="24"/>
          <w:szCs w:val="24"/>
        </w:rPr>
        <w:br w:type="page"/>
      </w:r>
      <w:r w:rsidR="002D53AE" w:rsidRPr="0087280C">
        <w:rPr>
          <w:rFonts w:ascii="Times New Roman" w:hAnsi="Times New Roman" w:cs="Times New Roman"/>
          <w:b/>
          <w:bCs/>
          <w:sz w:val="24"/>
          <w:szCs w:val="24"/>
        </w:rPr>
        <w:lastRenderedPageBreak/>
        <w:t>Data and Methods</w:t>
      </w:r>
    </w:p>
    <w:p w14:paraId="247F988C"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21" w:name="_Toc120794033"/>
      <w:r w:rsidRPr="0087280C">
        <w:rPr>
          <w:rFonts w:ascii="Times New Roman" w:hAnsi="Times New Roman" w:cs="Times New Roman"/>
          <w:b/>
          <w:bCs/>
          <w:color w:val="auto"/>
          <w:sz w:val="24"/>
          <w:szCs w:val="24"/>
        </w:rPr>
        <w:t>Data Used</w:t>
      </w:r>
      <w:bookmarkEnd w:id="21"/>
    </w:p>
    <w:p w14:paraId="4E0C098D" w14:textId="77777777" w:rsidR="002D53AE" w:rsidRPr="0087280C" w:rsidRDefault="002D53AE" w:rsidP="0087280C">
      <w:pPr>
        <w:pStyle w:val="Heading3"/>
        <w:spacing w:after="240"/>
        <w:rPr>
          <w:rFonts w:ascii="Times New Roman" w:hAnsi="Times New Roman" w:cs="Times New Roman"/>
          <w:b/>
          <w:bCs/>
          <w:i/>
          <w:iCs/>
          <w:color w:val="auto"/>
        </w:rPr>
      </w:pPr>
      <w:bookmarkStart w:id="22" w:name="_Toc120794034"/>
      <w:r w:rsidRPr="0087280C">
        <w:rPr>
          <w:rFonts w:ascii="Times New Roman" w:hAnsi="Times New Roman" w:cs="Times New Roman"/>
          <w:b/>
          <w:bCs/>
          <w:i/>
          <w:iCs/>
          <w:color w:val="auto"/>
        </w:rPr>
        <w:t>General Social Survey</w:t>
      </w:r>
      <w:bookmarkEnd w:id="22"/>
    </w:p>
    <w:p w14:paraId="3ED74622" w14:textId="7D15D31B"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dataset used in this analysis </w:t>
      </w:r>
      <w:ins w:id="23" w:author="Microsoft Office User" w:date="2023-01-15T21:11:00Z">
        <w:r w:rsidR="00D25289">
          <w:rPr>
            <w:rFonts w:ascii="Times New Roman" w:hAnsi="Times New Roman" w:cs="Times New Roman"/>
            <w:sz w:val="24"/>
            <w:szCs w:val="24"/>
          </w:rPr>
          <w:t xml:space="preserve">is </w:t>
        </w:r>
        <w:r w:rsidR="00D25289" w:rsidRPr="007B0B8D">
          <w:rPr>
            <w:rFonts w:ascii="Times New Roman" w:hAnsi="Times New Roman" w:cs="Times New Roman"/>
            <w:sz w:val="24"/>
            <w:szCs w:val="24"/>
          </w:rPr>
          <w:t>a nationally representative survey of the attitudes and behaviors of adults (18 and over) in the United States</w:t>
        </w:r>
        <w:r w:rsidR="00D25289">
          <w:rPr>
            <w:rFonts w:ascii="Times New Roman" w:hAnsi="Times New Roman" w:cs="Times New Roman"/>
            <w:sz w:val="24"/>
            <w:szCs w:val="24"/>
          </w:rPr>
          <w:t xml:space="preserve"> and </w:t>
        </w:r>
      </w:ins>
      <w:r w:rsidRPr="007B0B8D">
        <w:rPr>
          <w:rFonts w:ascii="Times New Roman" w:hAnsi="Times New Roman" w:cs="Times New Roman"/>
          <w:sz w:val="24"/>
          <w:szCs w:val="24"/>
        </w:rPr>
        <w:t>was pulled from the General Social Survey (GSS) website</w:t>
      </w:r>
      <w:ins w:id="24" w:author="Microsoft Office User" w:date="2023-01-15T21:11:00Z">
        <w:r w:rsidR="00D25289">
          <w:rPr>
            <w:rFonts w:ascii="Times New Roman" w:hAnsi="Times New Roman" w:cs="Times New Roman"/>
            <w:sz w:val="24"/>
            <w:szCs w:val="24"/>
          </w:rPr>
          <w:t>.</w:t>
        </w:r>
      </w:ins>
      <w:del w:id="25" w:author="Microsoft Office User" w:date="2023-01-15T21:11:00Z">
        <w:r w:rsidRPr="007B0B8D" w:rsidDel="00D25289">
          <w:rPr>
            <w:rFonts w:ascii="Times New Roman" w:hAnsi="Times New Roman" w:cs="Times New Roman"/>
            <w:sz w:val="24"/>
            <w:szCs w:val="24"/>
          </w:rPr>
          <w:delText>,</w:delText>
        </w:r>
      </w:del>
      <w:r w:rsidRPr="007B0B8D">
        <w:rPr>
          <w:rFonts w:ascii="Times New Roman" w:hAnsi="Times New Roman" w:cs="Times New Roman"/>
          <w:sz w:val="24"/>
          <w:szCs w:val="24"/>
        </w:rPr>
        <w:t xml:space="preserve"> </w:t>
      </w:r>
      <w:del w:id="26" w:author="Microsoft Office User" w:date="2023-01-15T21:11:00Z">
        <w:r w:rsidRPr="007B0B8D" w:rsidDel="00D25289">
          <w:rPr>
            <w:rFonts w:ascii="Times New Roman" w:hAnsi="Times New Roman" w:cs="Times New Roman"/>
            <w:sz w:val="24"/>
            <w:szCs w:val="24"/>
          </w:rPr>
          <w:delText xml:space="preserve">a nationally representative survey of the attitudes and behaviors of adults (18 and over) in the United States. </w:delText>
        </w:r>
      </w:del>
      <w:r w:rsidRPr="007B0B8D">
        <w:rPr>
          <w:rFonts w:ascii="Times New Roman" w:hAnsi="Times New Roman" w:cs="Times New Roman"/>
          <w:sz w:val="24"/>
          <w:szCs w:val="24"/>
        </w:rPr>
        <w:t>The survey is taken by the National Opinion Research Center (NORC) every one to two years, with cumulative cross-sectional datasets available from the year 1972 to 2021</w:t>
      </w:r>
      <w:r w:rsidRPr="007B0B8D">
        <w:rPr>
          <w:rStyle w:val="FootnoteReference"/>
          <w:rFonts w:ascii="Times New Roman" w:hAnsi="Times New Roman" w:cs="Times New Roman"/>
          <w:sz w:val="24"/>
          <w:szCs w:val="24"/>
        </w:rPr>
        <w:footnoteReference w:id="14"/>
      </w:r>
      <w:r w:rsidRPr="007B0B8D">
        <w:rPr>
          <w:rFonts w:ascii="Times New Roman" w:hAnsi="Times New Roman" w:cs="Times New Roman"/>
          <w:sz w:val="24"/>
          <w:szCs w:val="24"/>
        </w:rPr>
        <w:t>. The specific data employed will be the 2016-2020 Panel (</w:t>
      </w:r>
      <w:proofErr w:type="spellStart"/>
      <w:r w:rsidRPr="007B0B8D">
        <w:rPr>
          <w:rFonts w:ascii="Times New Roman" w:hAnsi="Times New Roman" w:cs="Times New Roman"/>
          <w:sz w:val="24"/>
          <w:szCs w:val="24"/>
        </w:rPr>
        <w:t>Davern</w:t>
      </w:r>
      <w:proofErr w:type="spellEnd"/>
      <w:r w:rsidRPr="007B0B8D">
        <w:rPr>
          <w:rFonts w:ascii="Times New Roman" w:hAnsi="Times New Roman" w:cs="Times New Roman"/>
          <w:sz w:val="24"/>
          <w:szCs w:val="24"/>
        </w:rPr>
        <w:t>, Bautista., Freese, Morgan, &amp; Smith, 2022) updated in April 2022, which sampled 6,200 housing units in 2016, with a final tally of 2,867 completed interviews, and 5,200 housing units in 2018, with a final tally of 2,348. The 2020 respondents were obtained from a full sample of the 2018 wave, and a random subsample of 2,146 (74.85%) from the 2016 wave. The total number of included observations was 5,215, however, accounting for attrition and respondent non-answers</w:t>
      </w:r>
      <w:r w:rsidRPr="007B0B8D">
        <w:rPr>
          <w:rStyle w:val="FootnoteReference"/>
          <w:rFonts w:ascii="Times New Roman" w:hAnsi="Times New Roman" w:cs="Times New Roman"/>
          <w:sz w:val="24"/>
          <w:szCs w:val="24"/>
        </w:rPr>
        <w:footnoteReference w:id="15"/>
      </w:r>
      <w:r w:rsidRPr="007B0B8D">
        <w:rPr>
          <w:rFonts w:ascii="Times New Roman" w:hAnsi="Times New Roman" w:cs="Times New Roman"/>
          <w:sz w:val="24"/>
          <w:szCs w:val="24"/>
        </w:rPr>
        <w:t xml:space="preserve">, the total number of functional observations was 1,823 (34.95%). For the purpose of tracking the same respondents across waves, only those </w:t>
      </w:r>
      <w:ins w:id="27" w:author="Microsoft Office User" w:date="2023-01-15T21:13:00Z">
        <w:r w:rsidR="00D25289">
          <w:rPr>
            <w:rFonts w:ascii="Times New Roman" w:hAnsi="Times New Roman" w:cs="Times New Roman"/>
            <w:sz w:val="24"/>
            <w:szCs w:val="24"/>
          </w:rPr>
          <w:t>who</w:t>
        </w:r>
      </w:ins>
      <w:del w:id="28" w:author="Microsoft Office User" w:date="2023-01-15T21:13:00Z">
        <w:r w:rsidRPr="007B0B8D" w:rsidDel="00D25289">
          <w:rPr>
            <w:rFonts w:ascii="Times New Roman" w:hAnsi="Times New Roman" w:cs="Times New Roman"/>
            <w:sz w:val="24"/>
            <w:szCs w:val="24"/>
          </w:rPr>
          <w:delText>that</w:delText>
        </w:r>
      </w:del>
      <w:r w:rsidRPr="007B0B8D">
        <w:rPr>
          <w:rFonts w:ascii="Times New Roman" w:hAnsi="Times New Roman" w:cs="Times New Roman"/>
          <w:sz w:val="24"/>
          <w:szCs w:val="24"/>
        </w:rPr>
        <w:t xml:space="preserve"> participated in the 2018 survey were considered, reducing the final observation number to 1,014</w:t>
      </w:r>
      <w:commentRangeStart w:id="29"/>
      <w:r w:rsidRPr="007B0B8D">
        <w:rPr>
          <w:rFonts w:ascii="Times New Roman" w:hAnsi="Times New Roman" w:cs="Times New Roman"/>
          <w:sz w:val="24"/>
          <w:szCs w:val="24"/>
        </w:rPr>
        <w:t xml:space="preserve">. </w:t>
      </w:r>
      <w:commentRangeEnd w:id="29"/>
      <w:r w:rsidR="00D25289">
        <w:rPr>
          <w:rStyle w:val="CommentReference"/>
        </w:rPr>
        <w:commentReference w:id="29"/>
      </w:r>
    </w:p>
    <w:p w14:paraId="52C35C56" w14:textId="77777777" w:rsidR="002D53AE" w:rsidRPr="0087280C" w:rsidRDefault="002D53AE" w:rsidP="0087280C">
      <w:pPr>
        <w:pStyle w:val="Heading3"/>
        <w:spacing w:after="240"/>
        <w:rPr>
          <w:rFonts w:ascii="Times New Roman" w:hAnsi="Times New Roman" w:cs="Times New Roman"/>
          <w:b/>
          <w:bCs/>
          <w:i/>
          <w:iCs/>
          <w:color w:val="auto"/>
        </w:rPr>
      </w:pPr>
      <w:bookmarkStart w:id="30" w:name="_Toc120794035"/>
      <w:r w:rsidRPr="0087280C">
        <w:rPr>
          <w:rFonts w:ascii="Times New Roman" w:hAnsi="Times New Roman" w:cs="Times New Roman"/>
          <w:b/>
          <w:bCs/>
          <w:i/>
          <w:iCs/>
          <w:color w:val="auto"/>
        </w:rPr>
        <w:t>American National Elections Survey</w:t>
      </w:r>
      <w:bookmarkEnd w:id="30"/>
    </w:p>
    <w:p w14:paraId="2BBA30A7" w14:textId="3C700A59" w:rsidR="002D53AE" w:rsidRPr="007B0B8D" w:rsidDel="004C2EEB" w:rsidRDefault="00604F88" w:rsidP="007B0B8D">
      <w:pPr>
        <w:spacing w:line="480" w:lineRule="auto"/>
        <w:ind w:firstLine="720"/>
        <w:rPr>
          <w:del w:id="31" w:author="Microsoft Office User" w:date="2023-01-15T21:29:00Z"/>
          <w:rFonts w:ascii="Times New Roman" w:hAnsi="Times New Roman" w:cs="Times New Roman"/>
          <w:sz w:val="24"/>
          <w:szCs w:val="24"/>
        </w:rPr>
      </w:pPr>
      <w:ins w:id="32" w:author="Microsoft Office User" w:date="2023-01-15T21:22:00Z">
        <w:r>
          <w:rPr>
            <w:rFonts w:ascii="Times New Roman" w:hAnsi="Times New Roman" w:cs="Times New Roman"/>
            <w:sz w:val="24"/>
            <w:szCs w:val="24"/>
          </w:rPr>
          <w:t xml:space="preserve">All respondents who completed the 2020 wave of the </w:t>
        </w:r>
      </w:ins>
      <w:ins w:id="33" w:author="Microsoft Office User" w:date="2023-01-15T21:23:00Z">
        <w:r>
          <w:rPr>
            <w:rFonts w:ascii="Times New Roman" w:hAnsi="Times New Roman" w:cs="Times New Roman"/>
            <w:sz w:val="24"/>
            <w:szCs w:val="24"/>
          </w:rPr>
          <w:t>GSS and were U.S. citizens were then offered a second survey administered by t</w:t>
        </w:r>
      </w:ins>
      <w:del w:id="34" w:author="Microsoft Office User" w:date="2023-01-15T21:23:00Z">
        <w:r w:rsidR="002D53AE" w:rsidRPr="007B0B8D" w:rsidDel="00604F88">
          <w:rPr>
            <w:rFonts w:ascii="Times New Roman" w:hAnsi="Times New Roman" w:cs="Times New Roman"/>
            <w:sz w:val="24"/>
            <w:szCs w:val="24"/>
          </w:rPr>
          <w:delText>T</w:delText>
        </w:r>
      </w:del>
      <w:r w:rsidR="002D53AE" w:rsidRPr="007B0B8D">
        <w:rPr>
          <w:rFonts w:ascii="Times New Roman" w:hAnsi="Times New Roman" w:cs="Times New Roman"/>
          <w:sz w:val="24"/>
          <w:szCs w:val="24"/>
        </w:rPr>
        <w:t>he American National Elections S</w:t>
      </w:r>
      <w:r w:rsidR="00CC1744">
        <w:rPr>
          <w:rFonts w:ascii="Times New Roman" w:hAnsi="Times New Roman" w:cs="Times New Roman"/>
          <w:sz w:val="24"/>
          <w:szCs w:val="24"/>
        </w:rPr>
        <w:t>tudy</w:t>
      </w:r>
      <w:r w:rsidR="002D53AE" w:rsidRPr="007B0B8D">
        <w:rPr>
          <w:rFonts w:ascii="Times New Roman" w:hAnsi="Times New Roman" w:cs="Times New Roman"/>
          <w:sz w:val="24"/>
          <w:szCs w:val="24"/>
        </w:rPr>
        <w:t xml:space="preserve"> (ANES)</w:t>
      </w:r>
      <w:ins w:id="35" w:author="Microsoft Office User" w:date="2023-01-15T21:24:00Z">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 use this dataset </w:t>
        </w:r>
        <w:commentRangeStart w:id="36"/>
        <w:r>
          <w:rPr>
            <w:rFonts w:ascii="Times New Roman" w:hAnsi="Times New Roman" w:cs="Times New Roman"/>
            <w:sz w:val="24"/>
            <w:szCs w:val="24"/>
          </w:rPr>
          <w:t>to capture measures of … (give an idea of what variables you’re using)</w:t>
        </w:r>
      </w:ins>
      <w:commentRangeEnd w:id="36"/>
      <w:ins w:id="37" w:author="Microsoft Office User" w:date="2023-01-16T11:05:00Z">
        <w:r w:rsidR="007342D6">
          <w:rPr>
            <w:rStyle w:val="CommentReference"/>
          </w:rPr>
          <w:commentReference w:id="36"/>
        </w:r>
      </w:ins>
      <w:ins w:id="38" w:author="Microsoft Office User" w:date="2023-01-15T21:24:00Z">
        <w:r>
          <w:rPr>
            <w:rFonts w:ascii="Times New Roman" w:hAnsi="Times New Roman" w:cs="Times New Roman"/>
            <w:sz w:val="24"/>
            <w:szCs w:val="24"/>
          </w:rPr>
          <w:t>. ANES</w:t>
        </w:r>
      </w:ins>
      <w:r w:rsidR="002D53AE" w:rsidRPr="007B0B8D">
        <w:rPr>
          <w:rFonts w:ascii="Times New Roman" w:hAnsi="Times New Roman" w:cs="Times New Roman"/>
          <w:sz w:val="24"/>
          <w:szCs w:val="24"/>
        </w:rPr>
        <w:t xml:space="preserve"> is one of the oldest continuous series of survey data of electoral behavior and general attitudes in the United States. The surveys are taken before and after presidential </w:t>
      </w:r>
      <w:del w:id="39" w:author="Microsoft Office User" w:date="2023-01-15T21:17:00Z">
        <w:r w:rsidR="002D53AE" w:rsidRPr="007B0B8D" w:rsidDel="00690D88">
          <w:rPr>
            <w:rFonts w:ascii="Times New Roman" w:hAnsi="Times New Roman" w:cs="Times New Roman"/>
            <w:sz w:val="24"/>
            <w:szCs w:val="24"/>
          </w:rPr>
          <w:delText xml:space="preserve">elections </w:delText>
        </w:r>
      </w:del>
      <w:r w:rsidR="002D53AE" w:rsidRPr="007B0B8D">
        <w:rPr>
          <w:rFonts w:ascii="Times New Roman" w:hAnsi="Times New Roman" w:cs="Times New Roman"/>
          <w:sz w:val="24"/>
          <w:szCs w:val="24"/>
        </w:rPr>
        <w:t>and national congressional elections by both the Institute of Social Research at the University of Michigan and the Institute for Research in the Social Sciences at Stanford University; latest efforts have included experts from Duke University and the University of Texas at Austin</w:t>
      </w:r>
      <w:r w:rsidR="00C4436B">
        <w:rPr>
          <w:rFonts w:ascii="Times New Roman" w:hAnsi="Times New Roman" w:cs="Times New Roman"/>
          <w:sz w:val="24"/>
          <w:szCs w:val="24"/>
        </w:rPr>
        <w:t xml:space="preserve"> (Howell, 2022)</w:t>
      </w:r>
      <w:r w:rsidR="002D53AE" w:rsidRPr="007B0B8D">
        <w:rPr>
          <w:rFonts w:ascii="Times New Roman" w:hAnsi="Times New Roman" w:cs="Times New Roman"/>
          <w:sz w:val="24"/>
          <w:szCs w:val="24"/>
        </w:rPr>
        <w:t>.</w:t>
      </w:r>
      <w:ins w:id="40" w:author="Microsoft Office User" w:date="2023-01-15T21:29:00Z">
        <w:r w:rsidR="004C2EEB">
          <w:rPr>
            <w:rFonts w:ascii="Times New Roman" w:hAnsi="Times New Roman" w:cs="Times New Roman"/>
            <w:sz w:val="24"/>
            <w:szCs w:val="24"/>
          </w:rPr>
          <w:t xml:space="preserve">  </w:t>
        </w:r>
      </w:ins>
    </w:p>
    <w:p w14:paraId="2CC61652" w14:textId="76A54BDB" w:rsidR="002D53AE" w:rsidRPr="007B0B8D" w:rsidRDefault="002D53AE" w:rsidP="004C2EEB">
      <w:pPr>
        <w:spacing w:line="480" w:lineRule="auto"/>
        <w:ind w:firstLine="720"/>
        <w:rPr>
          <w:rFonts w:ascii="Times New Roman" w:hAnsi="Times New Roman" w:cs="Times New Roman"/>
          <w:sz w:val="24"/>
          <w:szCs w:val="24"/>
        </w:rPr>
      </w:pPr>
      <w:del w:id="41" w:author="Microsoft Office User" w:date="2023-01-15T21:27:00Z">
        <w:r w:rsidRPr="007B0B8D" w:rsidDel="00604F88">
          <w:rPr>
            <w:rFonts w:ascii="Times New Roman" w:hAnsi="Times New Roman" w:cs="Times New Roman"/>
            <w:sz w:val="24"/>
            <w:szCs w:val="24"/>
          </w:rPr>
          <w:delText>The 2016-2020 panel collaborated with the American National Elections S</w:delText>
        </w:r>
        <w:r w:rsidR="00CC1744" w:rsidDel="00604F88">
          <w:rPr>
            <w:rFonts w:ascii="Times New Roman" w:hAnsi="Times New Roman" w:cs="Times New Roman"/>
            <w:sz w:val="24"/>
            <w:szCs w:val="24"/>
          </w:rPr>
          <w:delText>tudy</w:delText>
        </w:r>
        <w:r w:rsidRPr="007B0B8D" w:rsidDel="00604F88">
          <w:rPr>
            <w:rFonts w:ascii="Times New Roman" w:hAnsi="Times New Roman" w:cs="Times New Roman"/>
            <w:sz w:val="24"/>
            <w:szCs w:val="24"/>
          </w:rPr>
          <w:delText xml:space="preserve"> by offering to all respondents who completed the 2020 wave, and were U.S. citizens at the time, an additional post-election interview. All eligible 1,734 respondents were invited, with the final retention rate being 1,164 (67%). Merging the datasets by respondent ID (yearid) and </w:delText>
        </w:r>
      </w:del>
      <w:ins w:id="42" w:author="Microsoft Office User" w:date="2023-01-15T21:28:00Z">
        <w:r w:rsidR="00604F88">
          <w:rPr>
            <w:rFonts w:ascii="Times New Roman" w:hAnsi="Times New Roman" w:cs="Times New Roman"/>
            <w:sz w:val="24"/>
            <w:szCs w:val="24"/>
          </w:rPr>
          <w:t>About two-thirds of the GSS respondents completed the ANES survey. Once I r</w:t>
        </w:r>
      </w:ins>
      <w:del w:id="43" w:author="Microsoft Office User" w:date="2023-01-15T21:27:00Z">
        <w:r w:rsidRPr="007B0B8D" w:rsidDel="00604F88">
          <w:rPr>
            <w:rFonts w:ascii="Times New Roman" w:hAnsi="Times New Roman" w:cs="Times New Roman"/>
            <w:sz w:val="24"/>
            <w:szCs w:val="24"/>
          </w:rPr>
          <w:delText>r</w:delText>
        </w:r>
      </w:del>
      <w:r w:rsidRPr="007B0B8D">
        <w:rPr>
          <w:rFonts w:ascii="Times New Roman" w:hAnsi="Times New Roman" w:cs="Times New Roman"/>
          <w:sz w:val="24"/>
          <w:szCs w:val="24"/>
        </w:rPr>
        <w:t>estrict</w:t>
      </w:r>
      <w:del w:id="44" w:author="Microsoft Office User" w:date="2023-01-15T21:28:00Z">
        <w:r w:rsidRPr="007B0B8D" w:rsidDel="00604F88">
          <w:rPr>
            <w:rFonts w:ascii="Times New Roman" w:hAnsi="Times New Roman" w:cs="Times New Roman"/>
            <w:sz w:val="24"/>
            <w:szCs w:val="24"/>
          </w:rPr>
          <w:delText>ing</w:delText>
        </w:r>
      </w:del>
      <w:r w:rsidRPr="007B0B8D">
        <w:rPr>
          <w:rFonts w:ascii="Times New Roman" w:hAnsi="Times New Roman" w:cs="Times New Roman"/>
          <w:sz w:val="24"/>
          <w:szCs w:val="24"/>
        </w:rPr>
        <w:t xml:space="preserve"> the </w:t>
      </w:r>
      <w:ins w:id="45" w:author="Microsoft Office User" w:date="2023-01-15T21:27:00Z">
        <w:r w:rsidR="00604F88">
          <w:rPr>
            <w:rFonts w:ascii="Times New Roman" w:hAnsi="Times New Roman" w:cs="Times New Roman"/>
            <w:sz w:val="24"/>
            <w:szCs w:val="24"/>
          </w:rPr>
          <w:t>sampl</w:t>
        </w:r>
      </w:ins>
      <w:ins w:id="46" w:author="Microsoft Office User" w:date="2023-01-15T21:28:00Z">
        <w:r w:rsidR="00604F88">
          <w:rPr>
            <w:rFonts w:ascii="Times New Roman" w:hAnsi="Times New Roman" w:cs="Times New Roman"/>
            <w:sz w:val="24"/>
            <w:szCs w:val="24"/>
          </w:rPr>
          <w:t>e</w:t>
        </w:r>
      </w:ins>
      <w:del w:id="47" w:author="Microsoft Office User" w:date="2023-01-15T21:28:00Z">
        <w:r w:rsidRPr="007B0B8D" w:rsidDel="00604F88">
          <w:rPr>
            <w:rFonts w:ascii="Times New Roman" w:hAnsi="Times New Roman" w:cs="Times New Roman"/>
            <w:sz w:val="24"/>
            <w:szCs w:val="24"/>
          </w:rPr>
          <w:delText>observations</w:delText>
        </w:r>
      </w:del>
      <w:r w:rsidRPr="007B0B8D">
        <w:rPr>
          <w:rFonts w:ascii="Times New Roman" w:hAnsi="Times New Roman" w:cs="Times New Roman"/>
          <w:sz w:val="24"/>
          <w:szCs w:val="24"/>
        </w:rPr>
        <w:t xml:space="preserve"> to those also present in the 2018 sample, </w:t>
      </w:r>
      <w:ins w:id="48" w:author="Microsoft Office User" w:date="2023-01-15T21:28:00Z">
        <w:r w:rsidR="004C2EEB">
          <w:rPr>
            <w:rFonts w:ascii="Times New Roman" w:hAnsi="Times New Roman" w:cs="Times New Roman"/>
            <w:sz w:val="24"/>
            <w:szCs w:val="24"/>
          </w:rPr>
          <w:t xml:space="preserve">it </w:t>
        </w:r>
      </w:ins>
      <w:r w:rsidRPr="007B0B8D">
        <w:rPr>
          <w:rFonts w:ascii="Times New Roman" w:hAnsi="Times New Roman" w:cs="Times New Roman"/>
          <w:sz w:val="24"/>
          <w:szCs w:val="24"/>
        </w:rPr>
        <w:t>result</w:t>
      </w:r>
      <w:ins w:id="49" w:author="Microsoft Office User" w:date="2023-01-15T21:29:00Z">
        <w:r w:rsidR="004C2EEB">
          <w:rPr>
            <w:rFonts w:ascii="Times New Roman" w:hAnsi="Times New Roman" w:cs="Times New Roman"/>
            <w:sz w:val="24"/>
            <w:szCs w:val="24"/>
          </w:rPr>
          <w:t>s</w:t>
        </w:r>
      </w:ins>
      <w:del w:id="50" w:author="Microsoft Office User" w:date="2023-01-15T21:29:00Z">
        <w:r w:rsidRPr="007B0B8D" w:rsidDel="004C2EEB">
          <w:rPr>
            <w:rFonts w:ascii="Times New Roman" w:hAnsi="Times New Roman" w:cs="Times New Roman"/>
            <w:sz w:val="24"/>
            <w:szCs w:val="24"/>
          </w:rPr>
          <w:delText>ed</w:delText>
        </w:r>
      </w:del>
      <w:r w:rsidRPr="007B0B8D">
        <w:rPr>
          <w:rFonts w:ascii="Times New Roman" w:hAnsi="Times New Roman" w:cs="Times New Roman"/>
          <w:sz w:val="24"/>
          <w:szCs w:val="24"/>
        </w:rPr>
        <w:t xml:space="preserve"> in a final observation count of 635. </w:t>
      </w:r>
      <w:commentRangeStart w:id="51"/>
      <w:r w:rsidRPr="007B0B8D">
        <w:rPr>
          <w:rFonts w:ascii="Times New Roman" w:hAnsi="Times New Roman" w:cs="Times New Roman"/>
          <w:sz w:val="24"/>
          <w:szCs w:val="24"/>
        </w:rPr>
        <w:t>For the purpose of the paper, the use of these cross-referenced ANES observations will be preferred, but the main focus will remain on the GSS sample.</w:t>
      </w:r>
      <w:commentRangeEnd w:id="51"/>
      <w:r w:rsidR="004C2EEB">
        <w:rPr>
          <w:rStyle w:val="CommentReference"/>
        </w:rPr>
        <w:commentReference w:id="51"/>
      </w:r>
      <w:r w:rsidRPr="007B0B8D">
        <w:rPr>
          <w:rFonts w:ascii="Times New Roman" w:hAnsi="Times New Roman" w:cs="Times New Roman"/>
          <w:b/>
          <w:bCs/>
          <w:sz w:val="24"/>
          <w:szCs w:val="24"/>
        </w:rPr>
        <w:br/>
        <w:t xml:space="preserve">Tabulation of uscitzn_2  </w:t>
      </w:r>
    </w:p>
    <w:tbl>
      <w:tblPr>
        <w:tblW w:w="0" w:type="dxa"/>
        <w:tblLayout w:type="fixed"/>
        <w:tblLook w:val="04A0" w:firstRow="1" w:lastRow="0" w:firstColumn="1" w:lastColumn="0" w:noHBand="0" w:noVBand="1"/>
      </w:tblPr>
      <w:tblGrid>
        <w:gridCol w:w="5193"/>
        <w:gridCol w:w="1523"/>
        <w:gridCol w:w="1523"/>
        <w:gridCol w:w="1534"/>
      </w:tblGrid>
      <w:tr w:rsidR="002D53AE" w:rsidRPr="007B0B8D" w14:paraId="6795203B" w14:textId="77777777" w:rsidTr="002D53AE">
        <w:trPr>
          <w:trHeight w:val="114"/>
        </w:trPr>
        <w:tc>
          <w:tcPr>
            <w:tcW w:w="5193" w:type="dxa"/>
            <w:tcBorders>
              <w:top w:val="single" w:sz="4" w:space="0" w:color="auto"/>
              <w:left w:val="nil"/>
              <w:bottom w:val="single" w:sz="12" w:space="0" w:color="auto"/>
              <w:right w:val="nil"/>
            </w:tcBorders>
            <w:hideMark/>
          </w:tcPr>
          <w:p w14:paraId="4653157D"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is r us citizen</w:t>
            </w:r>
          </w:p>
        </w:tc>
        <w:tc>
          <w:tcPr>
            <w:tcW w:w="1523" w:type="dxa"/>
            <w:tcBorders>
              <w:top w:val="single" w:sz="4" w:space="0" w:color="auto"/>
              <w:left w:val="nil"/>
              <w:bottom w:val="single" w:sz="12" w:space="0" w:color="auto"/>
              <w:right w:val="nil"/>
            </w:tcBorders>
            <w:hideMark/>
          </w:tcPr>
          <w:p w14:paraId="7C6C441C"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23" w:type="dxa"/>
            <w:tcBorders>
              <w:top w:val="single" w:sz="4" w:space="0" w:color="auto"/>
              <w:left w:val="nil"/>
              <w:bottom w:val="single" w:sz="12" w:space="0" w:color="auto"/>
              <w:right w:val="nil"/>
            </w:tcBorders>
            <w:hideMark/>
          </w:tcPr>
          <w:p w14:paraId="607DCEFF"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31" w:type="dxa"/>
            <w:tcBorders>
              <w:top w:val="single" w:sz="4" w:space="0" w:color="auto"/>
              <w:left w:val="nil"/>
              <w:bottom w:val="single" w:sz="12" w:space="0" w:color="auto"/>
              <w:right w:val="nil"/>
            </w:tcBorders>
            <w:hideMark/>
          </w:tcPr>
          <w:p w14:paraId="557AEAF8"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2E58934D" w14:textId="77777777" w:rsidTr="002D53AE">
        <w:trPr>
          <w:trHeight w:val="107"/>
        </w:trPr>
        <w:tc>
          <w:tcPr>
            <w:tcW w:w="5193" w:type="dxa"/>
            <w:hideMark/>
          </w:tcPr>
          <w:p w14:paraId="5F02661A"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w:t>
            </w:r>
          </w:p>
        </w:tc>
        <w:tc>
          <w:tcPr>
            <w:tcW w:w="1523" w:type="dxa"/>
            <w:hideMark/>
          </w:tcPr>
          <w:p w14:paraId="7A13D825"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956</w:t>
            </w:r>
          </w:p>
        </w:tc>
        <w:tc>
          <w:tcPr>
            <w:tcW w:w="1523" w:type="dxa"/>
            <w:hideMark/>
          </w:tcPr>
          <w:p w14:paraId="66580870"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95.12</w:t>
            </w:r>
          </w:p>
        </w:tc>
        <w:tc>
          <w:tcPr>
            <w:tcW w:w="1531" w:type="dxa"/>
            <w:hideMark/>
          </w:tcPr>
          <w:p w14:paraId="5A489A69"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95.12</w:t>
            </w:r>
          </w:p>
        </w:tc>
      </w:tr>
      <w:tr w:rsidR="002D53AE" w:rsidRPr="007B0B8D" w14:paraId="66C8772D" w14:textId="77777777" w:rsidTr="002D53AE">
        <w:trPr>
          <w:trHeight w:val="114"/>
        </w:trPr>
        <w:tc>
          <w:tcPr>
            <w:tcW w:w="5193" w:type="dxa"/>
            <w:hideMark/>
          </w:tcPr>
          <w:p w14:paraId="1717ACB1"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not 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w:t>
            </w:r>
          </w:p>
        </w:tc>
        <w:tc>
          <w:tcPr>
            <w:tcW w:w="1523" w:type="dxa"/>
            <w:hideMark/>
          </w:tcPr>
          <w:p w14:paraId="0248D33A"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c>
          <w:tcPr>
            <w:tcW w:w="1523" w:type="dxa"/>
            <w:hideMark/>
          </w:tcPr>
          <w:p w14:paraId="3EDC122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3.98</w:t>
            </w:r>
          </w:p>
        </w:tc>
        <w:tc>
          <w:tcPr>
            <w:tcW w:w="1531" w:type="dxa"/>
            <w:hideMark/>
          </w:tcPr>
          <w:p w14:paraId="1BB0C028"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99.10</w:t>
            </w:r>
          </w:p>
        </w:tc>
      </w:tr>
      <w:tr w:rsidR="002D53AE" w:rsidRPr="007B0B8D" w14:paraId="3B930167" w14:textId="77777777" w:rsidTr="002D53AE">
        <w:trPr>
          <w:trHeight w:val="230"/>
        </w:trPr>
        <w:tc>
          <w:tcPr>
            <w:tcW w:w="5193" w:type="dxa"/>
            <w:hideMark/>
          </w:tcPr>
          <w:p w14:paraId="3390DF7A" w14:textId="7029838B"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 born in </w:t>
            </w:r>
            <w:proofErr w:type="spellStart"/>
            <w:r w:rsidRPr="007B0B8D">
              <w:rPr>
                <w:rFonts w:ascii="Times New Roman" w:hAnsi="Times New Roman" w:cs="Times New Roman"/>
                <w:sz w:val="24"/>
                <w:szCs w:val="24"/>
              </w:rPr>
              <w:t>puerto</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rico</w:t>
            </w:r>
            <w:proofErr w:type="spellEnd"/>
            <w:r w:rsidRPr="007B0B8D">
              <w:rPr>
                <w:rFonts w:ascii="Times New Roman" w:hAnsi="Times New Roman" w:cs="Times New Roman"/>
                <w:sz w:val="24"/>
                <w:szCs w:val="24"/>
              </w:rPr>
              <w:t xml:space="preserve">, the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w:t>
            </w:r>
            <w:r w:rsidR="003432FE" w:rsidRPr="007B0B8D">
              <w:rPr>
                <w:rFonts w:ascii="Times New Roman" w:hAnsi="Times New Roman" w:cs="Times New Roman"/>
                <w:sz w:val="24"/>
                <w:szCs w:val="24"/>
              </w:rPr>
              <w:t>Virgin Islands</w:t>
            </w:r>
            <w:r w:rsidRPr="007B0B8D">
              <w:rPr>
                <w:rFonts w:ascii="Times New Roman" w:hAnsi="Times New Roman" w:cs="Times New Roman"/>
                <w:sz w:val="24"/>
                <w:szCs w:val="24"/>
              </w:rPr>
              <w:t xml:space="preserve">, or the northern </w:t>
            </w:r>
            <w:proofErr w:type="spellStart"/>
            <w:r w:rsidRPr="007B0B8D">
              <w:rPr>
                <w:rFonts w:ascii="Times New Roman" w:hAnsi="Times New Roman" w:cs="Times New Roman"/>
                <w:sz w:val="24"/>
                <w:szCs w:val="24"/>
              </w:rPr>
              <w:t>marianas</w:t>
            </w:r>
            <w:proofErr w:type="spellEnd"/>
            <w:r w:rsidRPr="007B0B8D">
              <w:rPr>
                <w:rFonts w:ascii="Times New Roman" w:hAnsi="Times New Roman" w:cs="Times New Roman"/>
                <w:sz w:val="24"/>
                <w:szCs w:val="24"/>
              </w:rPr>
              <w:t xml:space="preserve"> islands (if volunteered)</w:t>
            </w:r>
          </w:p>
        </w:tc>
        <w:tc>
          <w:tcPr>
            <w:tcW w:w="1523" w:type="dxa"/>
            <w:hideMark/>
          </w:tcPr>
          <w:p w14:paraId="57DA14E6"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w:t>
            </w:r>
          </w:p>
        </w:tc>
        <w:tc>
          <w:tcPr>
            <w:tcW w:w="1523" w:type="dxa"/>
            <w:hideMark/>
          </w:tcPr>
          <w:p w14:paraId="6460A3A1"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0.50</w:t>
            </w:r>
          </w:p>
        </w:tc>
        <w:tc>
          <w:tcPr>
            <w:tcW w:w="1531" w:type="dxa"/>
            <w:hideMark/>
          </w:tcPr>
          <w:p w14:paraId="6A723CCA"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99.60</w:t>
            </w:r>
          </w:p>
        </w:tc>
      </w:tr>
      <w:tr w:rsidR="002D53AE" w:rsidRPr="007B0B8D" w14:paraId="7918F114" w14:textId="77777777" w:rsidTr="002D53AE">
        <w:trPr>
          <w:trHeight w:val="230"/>
        </w:trPr>
        <w:tc>
          <w:tcPr>
            <w:tcW w:w="5193" w:type="dxa"/>
            <w:hideMark/>
          </w:tcPr>
          <w:p w14:paraId="11A9951A"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born outside of the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to parents who were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citizens at that time (if volunteered)</w:t>
            </w:r>
          </w:p>
        </w:tc>
        <w:tc>
          <w:tcPr>
            <w:tcW w:w="1523" w:type="dxa"/>
            <w:hideMark/>
          </w:tcPr>
          <w:p w14:paraId="31C9C14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w:t>
            </w:r>
          </w:p>
        </w:tc>
        <w:tc>
          <w:tcPr>
            <w:tcW w:w="1523" w:type="dxa"/>
            <w:hideMark/>
          </w:tcPr>
          <w:p w14:paraId="240817BC"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0.40</w:t>
            </w:r>
          </w:p>
        </w:tc>
        <w:tc>
          <w:tcPr>
            <w:tcW w:w="1531" w:type="dxa"/>
            <w:hideMark/>
          </w:tcPr>
          <w:p w14:paraId="65834C7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0B01A3E" w14:textId="77777777" w:rsidTr="002D53AE">
        <w:trPr>
          <w:trHeight w:val="114"/>
        </w:trPr>
        <w:tc>
          <w:tcPr>
            <w:tcW w:w="5193" w:type="dxa"/>
            <w:tcBorders>
              <w:top w:val="single" w:sz="4" w:space="0" w:color="auto"/>
              <w:left w:val="nil"/>
              <w:bottom w:val="nil"/>
              <w:right w:val="nil"/>
            </w:tcBorders>
            <w:hideMark/>
          </w:tcPr>
          <w:p w14:paraId="4CE57E88"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23" w:type="dxa"/>
            <w:tcBorders>
              <w:top w:val="single" w:sz="4" w:space="0" w:color="auto"/>
              <w:left w:val="nil"/>
              <w:bottom w:val="nil"/>
              <w:right w:val="nil"/>
            </w:tcBorders>
            <w:hideMark/>
          </w:tcPr>
          <w:p w14:paraId="1B340166"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1005</w:t>
            </w:r>
          </w:p>
        </w:tc>
        <w:tc>
          <w:tcPr>
            <w:tcW w:w="1523" w:type="dxa"/>
            <w:tcBorders>
              <w:top w:val="single" w:sz="4" w:space="0" w:color="auto"/>
              <w:left w:val="nil"/>
              <w:bottom w:val="nil"/>
              <w:right w:val="nil"/>
            </w:tcBorders>
            <w:hideMark/>
          </w:tcPr>
          <w:p w14:paraId="35265F4D"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31" w:type="dxa"/>
            <w:tcBorders>
              <w:top w:val="single" w:sz="4" w:space="0" w:color="auto"/>
              <w:left w:val="nil"/>
              <w:bottom w:val="nil"/>
              <w:right w:val="nil"/>
            </w:tcBorders>
          </w:tcPr>
          <w:p w14:paraId="1C22DE1F"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2609E625" w14:textId="77777777" w:rsidTr="002D53AE">
        <w:trPr>
          <w:trHeight w:val="114"/>
        </w:trPr>
        <w:tc>
          <w:tcPr>
            <w:tcW w:w="9773" w:type="dxa"/>
            <w:gridSpan w:val="4"/>
            <w:tcBorders>
              <w:top w:val="single" w:sz="6" w:space="0" w:color="auto"/>
              <w:left w:val="nil"/>
              <w:bottom w:val="nil"/>
              <w:right w:val="nil"/>
            </w:tcBorders>
          </w:tcPr>
          <w:p w14:paraId="7EEB5ADE"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p>
        </w:tc>
      </w:tr>
    </w:tbl>
    <w:p w14:paraId="64CEE33E" w14:textId="77777777" w:rsidR="002D53AE" w:rsidRPr="007B0B8D" w:rsidRDefault="002D53AE" w:rsidP="007B0B8D">
      <w:pPr>
        <w:spacing w:line="480" w:lineRule="auto"/>
        <w:rPr>
          <w:rFonts w:ascii="Times New Roman" w:hAnsi="Times New Roman" w:cs="Times New Roman"/>
          <w:sz w:val="24"/>
          <w:szCs w:val="24"/>
        </w:rPr>
      </w:pPr>
    </w:p>
    <w:p w14:paraId="6FF0BE80" w14:textId="77777777" w:rsidR="002D53AE" w:rsidRPr="0087280C" w:rsidRDefault="002D53AE" w:rsidP="0087280C">
      <w:pPr>
        <w:pStyle w:val="Heading3"/>
        <w:spacing w:after="240"/>
        <w:rPr>
          <w:rFonts w:ascii="Times New Roman" w:hAnsi="Times New Roman" w:cs="Times New Roman"/>
          <w:b/>
          <w:bCs/>
          <w:i/>
          <w:iCs/>
          <w:color w:val="auto"/>
        </w:rPr>
      </w:pPr>
      <w:bookmarkStart w:id="52" w:name="_Toc120794036"/>
      <w:commentRangeStart w:id="53"/>
      <w:r w:rsidRPr="0087280C">
        <w:rPr>
          <w:rFonts w:ascii="Times New Roman" w:hAnsi="Times New Roman" w:cs="Times New Roman"/>
          <w:b/>
          <w:bCs/>
          <w:i/>
          <w:iCs/>
          <w:color w:val="auto"/>
        </w:rPr>
        <w:lastRenderedPageBreak/>
        <w:t>Weights</w:t>
      </w:r>
      <w:bookmarkEnd w:id="52"/>
      <w:commentRangeEnd w:id="53"/>
      <w:r w:rsidR="00CD3417">
        <w:rPr>
          <w:rStyle w:val="CommentReference"/>
          <w:rFonts w:asciiTheme="minorHAnsi" w:eastAsiaTheme="minorHAnsi" w:hAnsiTheme="minorHAnsi" w:cstheme="minorBidi"/>
          <w:color w:val="auto"/>
        </w:rPr>
        <w:commentReference w:id="53"/>
      </w:r>
    </w:p>
    <w:p w14:paraId="1ED530B1" w14:textId="30AFFF00" w:rsidR="002D53AE" w:rsidRPr="007B0B8D" w:rsidRDefault="002D53AE" w:rsidP="0087280C">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Both the GSS and the ANES offer a selection of weights to account for non-response in the stratified sample areas. The first survey provides a standard variance stratum (</w:t>
      </w:r>
      <w:proofErr w:type="spellStart"/>
      <w:r w:rsidRPr="007B0B8D">
        <w:rPr>
          <w:rFonts w:ascii="Times New Roman" w:hAnsi="Times New Roman" w:cs="Times New Roman"/>
          <w:sz w:val="24"/>
          <w:szCs w:val="24"/>
        </w:rPr>
        <w:t>vstrat</w:t>
      </w:r>
      <w:proofErr w:type="spellEnd"/>
      <w:r w:rsidRPr="007B0B8D">
        <w:rPr>
          <w:rFonts w:ascii="Times New Roman" w:hAnsi="Times New Roman" w:cs="Times New Roman"/>
          <w:sz w:val="24"/>
          <w:szCs w:val="24"/>
        </w:rPr>
        <w:t>) and a variance primary sampling unit (</w:t>
      </w:r>
      <w:proofErr w:type="spellStart"/>
      <w:r w:rsidRPr="007B0B8D">
        <w:rPr>
          <w:rFonts w:ascii="Times New Roman" w:hAnsi="Times New Roman" w:cs="Times New Roman"/>
          <w:sz w:val="24"/>
          <w:szCs w:val="24"/>
        </w:rPr>
        <w:t>vpsu</w:t>
      </w:r>
      <w:proofErr w:type="spellEnd"/>
      <w:r w:rsidRPr="007B0B8D">
        <w:rPr>
          <w:rFonts w:ascii="Times New Roman" w:hAnsi="Times New Roman" w:cs="Times New Roman"/>
          <w:sz w:val="24"/>
          <w:szCs w:val="24"/>
        </w:rPr>
        <w:t>), with each wave either accounting for a sub-sampling of nonrespondents and the number of adults in the household (</w:t>
      </w:r>
      <w:proofErr w:type="spellStart"/>
      <w:r w:rsidRPr="007B0B8D">
        <w:rPr>
          <w:rFonts w:ascii="Times New Roman" w:hAnsi="Times New Roman" w:cs="Times New Roman"/>
          <w:sz w:val="24"/>
          <w:szCs w:val="24"/>
        </w:rPr>
        <w:t>wtssall</w:t>
      </w:r>
      <w:proofErr w:type="spellEnd"/>
      <w:r w:rsidRPr="007B0B8D">
        <w:rPr>
          <w:rFonts w:ascii="Times New Roman" w:hAnsi="Times New Roman" w:cs="Times New Roman"/>
          <w:sz w:val="24"/>
          <w:szCs w:val="24"/>
        </w:rPr>
        <w:t xml:space="preserve">) or the area non-response adjustment based on the stratified units (National Frame Areas; </w:t>
      </w:r>
      <w:proofErr w:type="spellStart"/>
      <w:r w:rsidRPr="007B0B8D">
        <w:rPr>
          <w:rFonts w:ascii="Times New Roman" w:hAnsi="Times New Roman" w:cs="Times New Roman"/>
          <w:sz w:val="24"/>
          <w:szCs w:val="24"/>
        </w:rPr>
        <w:t>wtssnr</w:t>
      </w:r>
      <w:proofErr w:type="spellEnd"/>
      <w:r w:rsidRPr="007B0B8D">
        <w:rPr>
          <w:rFonts w:ascii="Times New Roman" w:hAnsi="Times New Roman" w:cs="Times New Roman"/>
          <w:sz w:val="24"/>
          <w:szCs w:val="24"/>
        </w:rPr>
        <w:t xml:space="preserve">). The codebook recommends the use of the </w:t>
      </w:r>
      <w:proofErr w:type="spellStart"/>
      <w:r w:rsidRPr="007B0B8D">
        <w:rPr>
          <w:rFonts w:ascii="Times New Roman" w:hAnsi="Times New Roman" w:cs="Times New Roman"/>
          <w:sz w:val="24"/>
          <w:szCs w:val="24"/>
        </w:rPr>
        <w:t>wtssnr</w:t>
      </w:r>
      <w:proofErr w:type="spellEnd"/>
      <w:r w:rsidRPr="007B0B8D">
        <w:rPr>
          <w:rFonts w:ascii="Times New Roman" w:hAnsi="Times New Roman" w:cs="Times New Roman"/>
          <w:sz w:val="24"/>
          <w:szCs w:val="24"/>
        </w:rPr>
        <w:t>. On the other hand, the joint ANES file offers both standard variance clusters (V20001xc) and variance stratum (V20001xd) a GSS post-election weight for the GSS cases alone (V200017b), a combined ANES-GSS post-election weight with the mixed video sample groups (V200018b), and a similar weight without mixed video sample groups (V200019b). Considering the adaptations made to the ANES collaboration, it is likely that the latter survey set weights will be used.</w:t>
      </w:r>
    </w:p>
    <w:p w14:paraId="73B9BB62"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54" w:name="_Toc120794037"/>
      <w:r w:rsidRPr="0087280C">
        <w:rPr>
          <w:rFonts w:ascii="Times New Roman" w:hAnsi="Times New Roman" w:cs="Times New Roman"/>
          <w:b/>
          <w:bCs/>
          <w:color w:val="auto"/>
          <w:sz w:val="24"/>
          <w:szCs w:val="24"/>
        </w:rPr>
        <w:t>Model Specification and Testing</w:t>
      </w:r>
      <w:bookmarkEnd w:id="54"/>
    </w:p>
    <w:p w14:paraId="3756A194"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effect of loneliness on our variables of interest will be measured at a high to low categorical scale, expecting increased effects on the extreme ends of the distribution, while the majority near the mean either does not experience significant correlations or sees relationships different from the tails. As such, the models used will be either an Ordered Logit Fixed Effects model or a Random Effects model, with the dependent variable being coded as to distinguish the three distinct categories (High, Medium, Low).</w:t>
      </w:r>
    </w:p>
    <w:p w14:paraId="118171BA" w14:textId="77777777" w:rsidR="002D53AE" w:rsidRPr="0087280C" w:rsidRDefault="002D53AE" w:rsidP="0087280C">
      <w:pPr>
        <w:pStyle w:val="Heading3"/>
        <w:spacing w:after="240"/>
        <w:rPr>
          <w:rFonts w:ascii="Times New Roman" w:hAnsi="Times New Roman" w:cs="Times New Roman"/>
          <w:b/>
          <w:bCs/>
          <w:i/>
          <w:iCs/>
          <w:color w:val="auto"/>
        </w:rPr>
      </w:pPr>
      <w:bookmarkStart w:id="55" w:name="_Toc120794038"/>
      <w:r w:rsidRPr="0087280C">
        <w:rPr>
          <w:rFonts w:ascii="Times New Roman" w:hAnsi="Times New Roman" w:cs="Times New Roman"/>
          <w:b/>
          <w:bCs/>
          <w:i/>
          <w:iCs/>
          <w:color w:val="auto"/>
        </w:rPr>
        <w:t>Fixed Effects vs. Random Effects</w:t>
      </w:r>
      <w:bookmarkEnd w:id="55"/>
    </w:p>
    <w:p w14:paraId="2DF4A092"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choice of Fixed Effects or Random Effects arises from the presence of similar observations across waves, which allows us to account for time-invariant individual characteristics without the need for further controls. In the case of the Fixed Effects, the </w:t>
      </w:r>
      <w:r w:rsidRPr="007B0B8D">
        <w:rPr>
          <w:rFonts w:ascii="Times New Roman" w:hAnsi="Times New Roman" w:cs="Times New Roman"/>
          <w:sz w:val="24"/>
          <w:szCs w:val="24"/>
        </w:rPr>
        <w:lastRenderedPageBreak/>
        <w:t>individual heterogeneity is included in the intercept and allowed to be correlated with other regressors, while the Random Effects model places the assumption that the individual effect is not correlated with the regressors, estimating the error variance (Park, 2011).</w:t>
      </w:r>
    </w:p>
    <w:p w14:paraId="1CC0DD21" w14:textId="77777777" w:rsidR="002D53AE" w:rsidRPr="007B0B8D" w:rsidRDefault="002D53AE" w:rsidP="007B0B8D">
      <w:pPr>
        <w:spacing w:line="480" w:lineRule="auto"/>
        <w:rPr>
          <w:rFonts w:ascii="Times New Roman" w:hAnsi="Times New Roman" w:cs="Times New Roman"/>
          <w:sz w:val="24"/>
          <w:szCs w:val="24"/>
        </w:rPr>
      </w:pPr>
      <w:r w:rsidRPr="0087280C">
        <w:rPr>
          <w:rFonts w:ascii="Times New Roman" w:hAnsi="Times New Roman" w:cs="Times New Roman"/>
          <w:i/>
          <w:iCs/>
          <w:sz w:val="24"/>
          <w:szCs w:val="24"/>
        </w:rPr>
        <w:t>Fixed Effects</w:t>
      </w:r>
      <w:r w:rsidRPr="007B0B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2165D35F" w14:textId="77777777" w:rsidR="002D53AE" w:rsidRPr="007B0B8D" w:rsidRDefault="002D53AE" w:rsidP="007B0B8D">
      <w:pPr>
        <w:spacing w:line="480" w:lineRule="auto"/>
        <w:rPr>
          <w:rFonts w:ascii="Times New Roman" w:eastAsiaTheme="minorEastAsia" w:hAnsi="Times New Roman" w:cs="Times New Roman"/>
          <w:i/>
          <w:sz w:val="24"/>
          <w:szCs w:val="24"/>
        </w:rPr>
      </w:pPr>
      <w:r w:rsidRPr="0087280C">
        <w:rPr>
          <w:rFonts w:ascii="Times New Roman" w:hAnsi="Times New Roman" w:cs="Times New Roman"/>
          <w:i/>
          <w:iCs/>
          <w:sz w:val="24"/>
          <w:szCs w:val="24"/>
        </w:rPr>
        <w:t>Random Effects</w:t>
      </w:r>
      <w:r w:rsidRPr="007B0B8D">
        <w:rPr>
          <w:rFonts w:ascii="Times New Roman" w:hAnsi="Times New Roman" w:cs="Times New Roman"/>
          <w:sz w:val="24"/>
          <w:szCs w:val="24"/>
        </w:rPr>
        <w:t xml:space="preserve">: </w:t>
      </w:r>
      <w:r w:rsidRPr="007B0B8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α+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oMath>
    </w:p>
    <w:p w14:paraId="7868A31B" w14:textId="77777777" w:rsidR="002D53AE" w:rsidRPr="007B0B8D" w:rsidRDefault="002D53AE" w:rsidP="007B0B8D">
      <w:pPr>
        <w:spacing w:line="480" w:lineRule="auto"/>
        <w:rPr>
          <w:rFonts w:ascii="Times New Roman" w:eastAsiaTheme="minorEastAsia" w:hAnsi="Times New Roman" w:cs="Times New Roman"/>
          <w:i/>
          <w:iCs/>
          <w:sz w:val="24"/>
          <w:szCs w:val="24"/>
        </w:rPr>
      </w:pPr>
      <w:r w:rsidRPr="007B0B8D">
        <w:rPr>
          <w:rFonts w:ascii="Times New Roman" w:eastAsiaTheme="minorEastAsia" w:hAnsi="Times New Roman" w:cs="Times New Roman"/>
          <w:iCs/>
          <w:sz w:val="24"/>
          <w:szCs w:val="24"/>
        </w:rPr>
        <w:t xml:space="preserve">Both 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 IID(0,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p>
    <w:p w14:paraId="5BD9857B" w14:textId="77777777" w:rsidR="002D53AE" w:rsidRPr="007B0B8D" w:rsidRDefault="002D53AE" w:rsidP="007B0B8D">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 xml:space="preserve">Given that we assume that the observations are unique from each other, and we want to draw conclusions from the differences among each individual, the Within-Effect Fixed Effects model is more appropriate, especially since we have a limited number of respondents and time periods to analyze (Yang &amp; Land, 2008). Further, the limitation placed on the use of only two years of data could make it so that using a First Difference (FD) model would be better: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r>
          <w:rPr>
            <w:rFonts w:ascii="Cambria Math" w:hAnsi="Cambria Math" w:cs="Times New Roman"/>
            <w:sz w:val="24"/>
            <w:szCs w:val="24"/>
          </w:rPr>
          <m:t>)</m:t>
        </m:r>
      </m:oMath>
      <w:r w:rsidRPr="007B0B8D">
        <w:rPr>
          <w:rFonts w:ascii="Times New Roman" w:hAnsi="Times New Roman" w:cs="Times New Roman"/>
          <w:iCs/>
          <w:sz w:val="24"/>
          <w:szCs w:val="24"/>
        </w:rPr>
        <w:t xml:space="preserve">. However, FD assumes that the idiosyncratic error term is serially uncorrelated with each period, which can be problematic with vulnerable population analysis during the COVID-19 period (Especially seniors; Fawcett &amp; Karastoyanova, 2022). As such, the Hausman test will be performed to determine if either the RE or FE models yield more consistent and unbiased estimates. </w:t>
      </w:r>
    </w:p>
    <w:p w14:paraId="15ED5A2A" w14:textId="77777777" w:rsidR="002D53AE" w:rsidRPr="00EC2758" w:rsidRDefault="002D53AE" w:rsidP="00EC2758">
      <w:pPr>
        <w:pStyle w:val="Heading3"/>
        <w:spacing w:after="240"/>
        <w:rPr>
          <w:rFonts w:ascii="Times New Roman" w:hAnsi="Times New Roman" w:cs="Times New Roman"/>
          <w:b/>
          <w:bCs/>
          <w:i/>
          <w:iCs/>
          <w:color w:val="auto"/>
        </w:rPr>
      </w:pPr>
      <w:bookmarkStart w:id="56" w:name="_Toc120794039"/>
      <w:r w:rsidRPr="00EC2758">
        <w:rPr>
          <w:rFonts w:ascii="Times New Roman" w:hAnsi="Times New Roman" w:cs="Times New Roman"/>
          <w:b/>
          <w:bCs/>
          <w:i/>
          <w:iCs/>
          <w:color w:val="auto"/>
        </w:rPr>
        <w:t>Estimation and Causality</w:t>
      </w:r>
      <w:bookmarkEnd w:id="56"/>
    </w:p>
    <w:p w14:paraId="4DA8B0A8"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Considering the use of the Ordered Logit model in a Fixed Effects contest, the problem of estimation arises due to the larger standard errors and the absence of time-constant predictor estimates (Vaisey &amp; Miles, 2017). Still, we trade this for the possibility of countering selection effects from the time-constant fixed effect (</w:t>
      </w:r>
      <w:r w:rsidRPr="007B0B8D">
        <w:rPr>
          <w:rFonts w:ascii="Times New Roman" w:hAnsi="Times New Roman" w:cs="Times New Roman"/>
          <w:i/>
          <w:iCs/>
          <w:sz w:val="24"/>
          <w:szCs w:val="24"/>
        </w:rPr>
        <w:t>u</w:t>
      </w:r>
      <w:r w:rsidRPr="007B0B8D">
        <w:rPr>
          <w:rFonts w:ascii="Times New Roman" w:hAnsi="Times New Roman" w:cs="Times New Roman"/>
          <w:sz w:val="24"/>
          <w:szCs w:val="24"/>
        </w:rPr>
        <w:t>) on the independent treatment variable (</w:t>
      </w:r>
      <w:r w:rsidRPr="007B0B8D">
        <w:rPr>
          <w:rFonts w:ascii="Times New Roman" w:hAnsi="Times New Roman" w:cs="Times New Roman"/>
          <w:i/>
          <w:iCs/>
          <w:sz w:val="24"/>
          <w:szCs w:val="24"/>
        </w:rPr>
        <w:t>x</w:t>
      </w:r>
      <w:r w:rsidRPr="007B0B8D">
        <w:rPr>
          <w:rFonts w:ascii="Times New Roman" w:hAnsi="Times New Roman" w:cs="Times New Roman"/>
          <w:sz w:val="24"/>
          <w:szCs w:val="24"/>
        </w:rPr>
        <w:t xml:space="preserve">), assuming that all cases within the model have a similar trajectory of change for the dependent </w:t>
      </w:r>
      <w:r w:rsidRPr="007B0B8D">
        <w:rPr>
          <w:rFonts w:ascii="Times New Roman" w:hAnsi="Times New Roman" w:cs="Times New Roman"/>
          <w:sz w:val="24"/>
          <w:szCs w:val="24"/>
        </w:rPr>
        <w:lastRenderedPageBreak/>
        <w:t>variable (</w:t>
      </w:r>
      <w:r w:rsidRPr="007B0B8D">
        <w:rPr>
          <w:rFonts w:ascii="Times New Roman" w:hAnsi="Times New Roman" w:cs="Times New Roman"/>
          <w:i/>
          <w:iCs/>
          <w:sz w:val="24"/>
          <w:szCs w:val="24"/>
        </w:rPr>
        <w:t>y</w:t>
      </w:r>
      <w:r w:rsidRPr="007B0B8D">
        <w:rPr>
          <w:rFonts w:ascii="Times New Roman" w:hAnsi="Times New Roman" w:cs="Times New Roman"/>
          <w:sz w:val="24"/>
          <w:szCs w:val="24"/>
        </w:rPr>
        <w:t xml:space="preserve">). Unfortunately, it also makes causal inference difficult to determine, unless a lagged model is implemented; the latter might skew our estimates if the lag does not match the real-world causal lag. </w:t>
      </w:r>
    </w:p>
    <w:p w14:paraId="5B8E0E19" w14:textId="77777777" w:rsidR="002D53AE" w:rsidRPr="007B0B8D" w:rsidRDefault="002D53AE" w:rsidP="007B0B8D">
      <w:pPr>
        <w:spacing w:line="480" w:lineRule="auto"/>
        <w:ind w:firstLine="720"/>
        <w:rPr>
          <w:rFonts w:ascii="Times New Roman" w:hAnsi="Times New Roman" w:cs="Times New Roman"/>
          <w:i/>
          <w:iCs/>
          <w:sz w:val="24"/>
          <w:szCs w:val="24"/>
        </w:rPr>
      </w:pPr>
      <w:r w:rsidRPr="007B0B8D">
        <w:rPr>
          <w:rFonts w:ascii="Times New Roman" w:hAnsi="Times New Roman" w:cs="Times New Roman"/>
          <w:sz w:val="24"/>
          <w:szCs w:val="24"/>
        </w:rPr>
        <w:t xml:space="preserve">While still maintaining unique categorization, and the difference between extremes and middle values, estimation of the Ordered Logit model can be performed through a variety of methods that employ the reduction of the model to a binary estimation without loss of information: Chamberlain’s CML estimator, Das and van </w:t>
      </w:r>
      <w:proofErr w:type="spellStart"/>
      <w:r w:rsidRPr="007B0B8D">
        <w:rPr>
          <w:rFonts w:ascii="Times New Roman" w:hAnsi="Times New Roman" w:cs="Times New Roman"/>
          <w:sz w:val="24"/>
          <w:szCs w:val="24"/>
        </w:rPr>
        <w:t>Soest’s</w:t>
      </w:r>
      <w:proofErr w:type="spellEnd"/>
      <w:r w:rsidRPr="007B0B8D">
        <w:rPr>
          <w:rFonts w:ascii="Times New Roman" w:hAnsi="Times New Roman" w:cs="Times New Roman"/>
          <w:sz w:val="24"/>
          <w:szCs w:val="24"/>
        </w:rPr>
        <w:t xml:space="preserve"> estimator, the Ferrer-</w:t>
      </w:r>
      <w:proofErr w:type="spellStart"/>
      <w:r w:rsidRPr="007B0B8D">
        <w:rPr>
          <w:rFonts w:ascii="Times New Roman" w:hAnsi="Times New Roman" w:cs="Times New Roman"/>
          <w:sz w:val="24"/>
          <w:szCs w:val="24"/>
        </w:rPr>
        <w:t>i</w:t>
      </w:r>
      <w:proofErr w:type="spellEnd"/>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Carbonell</w:t>
      </w:r>
      <w:proofErr w:type="spellEnd"/>
      <w:r w:rsidRPr="007B0B8D">
        <w:rPr>
          <w:rFonts w:ascii="Times New Roman" w:hAnsi="Times New Roman" w:cs="Times New Roman"/>
          <w:sz w:val="24"/>
          <w:szCs w:val="24"/>
        </w:rPr>
        <w:t xml:space="preserve"> and </w:t>
      </w:r>
      <w:proofErr w:type="spellStart"/>
      <w:r w:rsidRPr="007B0B8D">
        <w:rPr>
          <w:rFonts w:ascii="Times New Roman" w:hAnsi="Times New Roman" w:cs="Times New Roman"/>
          <w:sz w:val="24"/>
          <w:szCs w:val="24"/>
        </w:rPr>
        <w:t>Frijters</w:t>
      </w:r>
      <w:proofErr w:type="spellEnd"/>
      <w:r w:rsidRPr="007B0B8D">
        <w:rPr>
          <w:rFonts w:ascii="Times New Roman" w:hAnsi="Times New Roman" w:cs="Times New Roman"/>
          <w:sz w:val="24"/>
          <w:szCs w:val="24"/>
        </w:rPr>
        <w:t xml:space="preserve"> estimator, and The “Blow Up and Cluster” (BUC;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G., Staub, K. E., &amp; Winkelmann, 2015). The latter seems to be more efficient in smaller sample contexts (</w:t>
      </w:r>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Geishecker</w:t>
      </w:r>
      <w:proofErr w:type="spellEnd"/>
      <w:r w:rsidRPr="007B0B8D">
        <w:rPr>
          <w:rFonts w:ascii="Times New Roman" w:hAnsi="Times New Roman" w:cs="Times New Roman"/>
          <w:sz w:val="24"/>
          <w:szCs w:val="24"/>
        </w:rPr>
        <w:t xml:space="preserve">, 2014), and a community contribution STATA command package described by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Ballantyne, Staub and Winkelman (2020) – </w:t>
      </w:r>
      <w:proofErr w:type="spellStart"/>
      <w:r w:rsidRPr="007B0B8D">
        <w:rPr>
          <w:rFonts w:ascii="Times New Roman" w:hAnsi="Times New Roman" w:cs="Times New Roman"/>
          <w:i/>
          <w:iCs/>
          <w:sz w:val="24"/>
          <w:szCs w:val="24"/>
        </w:rPr>
        <w:t>feologit</w:t>
      </w:r>
      <w:proofErr w:type="spellEnd"/>
      <w:r w:rsidRPr="007B0B8D">
        <w:rPr>
          <w:rFonts w:ascii="Times New Roman" w:hAnsi="Times New Roman" w:cs="Times New Roman"/>
          <w:i/>
          <w:iCs/>
          <w:sz w:val="24"/>
          <w:szCs w:val="24"/>
        </w:rPr>
        <w:t xml:space="preserve"> – </w:t>
      </w:r>
      <w:r w:rsidRPr="007B0B8D">
        <w:rPr>
          <w:rFonts w:ascii="Times New Roman" w:hAnsi="Times New Roman" w:cs="Times New Roman"/>
          <w:sz w:val="24"/>
          <w:szCs w:val="24"/>
        </w:rPr>
        <w:t xml:space="preserve">allows for its easy use within the statistical program, with the option of a hybrid BUC-τ if we assume constant thresholds across individuals. </w:t>
      </w:r>
    </w:p>
    <w:p w14:paraId="73BFB297" w14:textId="77777777" w:rsidR="002D53AE" w:rsidRPr="00EC2758" w:rsidRDefault="002D53AE" w:rsidP="00EC2758">
      <w:pPr>
        <w:pStyle w:val="Heading2"/>
        <w:spacing w:after="240"/>
        <w:rPr>
          <w:rFonts w:ascii="Times New Roman" w:hAnsi="Times New Roman" w:cs="Times New Roman"/>
          <w:b/>
          <w:bCs/>
          <w:color w:val="auto"/>
          <w:sz w:val="24"/>
          <w:szCs w:val="24"/>
        </w:rPr>
      </w:pPr>
      <w:bookmarkStart w:id="57" w:name="_Toc120794040"/>
      <w:r w:rsidRPr="00EC2758">
        <w:rPr>
          <w:rFonts w:ascii="Times New Roman" w:hAnsi="Times New Roman" w:cs="Times New Roman"/>
          <w:b/>
          <w:bCs/>
          <w:color w:val="auto"/>
          <w:sz w:val="24"/>
          <w:szCs w:val="24"/>
        </w:rPr>
        <w:t>Dependent Variables</w:t>
      </w:r>
      <w:bookmarkEnd w:id="57"/>
    </w:p>
    <w:p w14:paraId="1C333F12"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All dependent variables were included in both the 2018 and 2020 waves, assuring some level of stability across respondents. Three categories of variables were selected to address the three aspects of our research questions: Health, Happiness, and Social Cohesion. </w:t>
      </w:r>
      <w:commentRangeStart w:id="58"/>
      <w:r w:rsidRPr="007B0B8D">
        <w:rPr>
          <w:rFonts w:ascii="Times New Roman" w:hAnsi="Times New Roman" w:cs="Times New Roman"/>
          <w:sz w:val="24"/>
          <w:szCs w:val="24"/>
        </w:rPr>
        <w:t>Each variable, including the independent variables, were coded as _1b to indicate data collected in 2018, and _2 to indicate data collected in 2020; for the purpose of clarity, the suffixes will be omitted in the variable description.</w:t>
      </w:r>
      <w:commentRangeEnd w:id="58"/>
      <w:r w:rsidR="006B000C">
        <w:rPr>
          <w:rStyle w:val="CommentReference"/>
        </w:rPr>
        <w:commentReference w:id="58"/>
      </w:r>
    </w:p>
    <w:p w14:paraId="750764E3" w14:textId="77777777" w:rsidR="002D53AE" w:rsidRPr="00EC2758" w:rsidRDefault="002D53AE" w:rsidP="00EC2758">
      <w:pPr>
        <w:pStyle w:val="Heading3"/>
        <w:spacing w:after="240"/>
        <w:rPr>
          <w:rFonts w:ascii="Times New Roman" w:hAnsi="Times New Roman" w:cs="Times New Roman"/>
          <w:b/>
          <w:bCs/>
          <w:i/>
          <w:iCs/>
        </w:rPr>
      </w:pPr>
      <w:bookmarkStart w:id="59" w:name="_Toc120794041"/>
      <w:r w:rsidRPr="00EC2758">
        <w:rPr>
          <w:rFonts w:ascii="Times New Roman" w:hAnsi="Times New Roman" w:cs="Times New Roman"/>
          <w:b/>
          <w:bCs/>
          <w:i/>
          <w:iCs/>
          <w:color w:val="auto"/>
        </w:rPr>
        <w:t>Health</w:t>
      </w:r>
      <w:bookmarkEnd w:id="59"/>
    </w:p>
    <w:p w14:paraId="37B64004"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health</w:t>
      </w:r>
      <w:r w:rsidRPr="007B0B8D">
        <w:rPr>
          <w:rFonts w:ascii="Times New Roman" w:hAnsi="Times New Roman" w:cs="Times New Roman"/>
          <w:sz w:val="24"/>
          <w:szCs w:val="24"/>
        </w:rPr>
        <w:t xml:space="preserve"> was measured through a 4-point scale answering the following: “Would you say your own health, in general, is excellent, good, fair, or poor?” The scale adopted </w:t>
      </w:r>
      <w:r w:rsidRPr="007B0B8D">
        <w:rPr>
          <w:rFonts w:ascii="Times New Roman" w:hAnsi="Times New Roman" w:cs="Times New Roman"/>
          <w:sz w:val="24"/>
          <w:szCs w:val="24"/>
        </w:rPr>
        <w:lastRenderedPageBreak/>
        <w:t xml:space="preserve">the Excellent, Good, Fair, Poor distinction, but the “Poor” category will be collapsed into the “Fair” category due to the limited number of observations. A Shapiro-Wilk test on the non-collapsed variables revealed that the distribution was indeed marginally non-normal (z = 1.580, p = 0.05701), although the 2018 wave showed the opposite (z = 2.123, p = 0.01690). </w:t>
      </w:r>
    </w:p>
    <w:p w14:paraId="74605B4F" w14:textId="77777777" w:rsidR="00EC2758" w:rsidRDefault="00EC2758" w:rsidP="007B0B8D">
      <w:pPr>
        <w:widowControl w:val="0"/>
        <w:autoSpaceDE w:val="0"/>
        <w:autoSpaceDN w:val="0"/>
        <w:adjustRightInd w:val="0"/>
        <w:spacing w:after="0" w:line="480" w:lineRule="auto"/>
        <w:rPr>
          <w:rFonts w:ascii="Times New Roman" w:hAnsi="Times New Roman" w:cs="Times New Roman"/>
          <w:b/>
          <w:bCs/>
          <w:sz w:val="24"/>
          <w:szCs w:val="24"/>
        </w:rPr>
      </w:pPr>
    </w:p>
    <w:p w14:paraId="0A0949AB" w14:textId="77777777" w:rsidR="00EC2758" w:rsidRDefault="00EC2758" w:rsidP="007B0B8D">
      <w:pPr>
        <w:widowControl w:val="0"/>
        <w:autoSpaceDE w:val="0"/>
        <w:autoSpaceDN w:val="0"/>
        <w:adjustRightInd w:val="0"/>
        <w:spacing w:after="0" w:line="480" w:lineRule="auto"/>
        <w:rPr>
          <w:rFonts w:ascii="Times New Roman" w:hAnsi="Times New Roman" w:cs="Times New Roman"/>
          <w:b/>
          <w:bCs/>
          <w:sz w:val="24"/>
          <w:szCs w:val="24"/>
        </w:rPr>
      </w:pPr>
    </w:p>
    <w:p w14:paraId="65C2B47D" w14:textId="2F9BE0BC"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health_2  </w:t>
      </w:r>
    </w:p>
    <w:tbl>
      <w:tblPr>
        <w:tblW w:w="9430" w:type="dxa"/>
        <w:tblLayout w:type="fixed"/>
        <w:tblLook w:val="04A0" w:firstRow="1" w:lastRow="0" w:firstColumn="1" w:lastColumn="0" w:noHBand="0" w:noVBand="1"/>
      </w:tblPr>
      <w:tblGrid>
        <w:gridCol w:w="3019"/>
        <w:gridCol w:w="2136"/>
        <w:gridCol w:w="2136"/>
        <w:gridCol w:w="2139"/>
      </w:tblGrid>
      <w:tr w:rsidR="002D53AE" w:rsidRPr="007B0B8D" w14:paraId="6AEB9DD4" w14:textId="77777777" w:rsidTr="00EC2758">
        <w:trPr>
          <w:trHeight w:val="359"/>
        </w:trPr>
        <w:tc>
          <w:tcPr>
            <w:tcW w:w="3019" w:type="dxa"/>
            <w:tcBorders>
              <w:top w:val="single" w:sz="4" w:space="0" w:color="auto"/>
              <w:left w:val="nil"/>
              <w:bottom w:val="single" w:sz="12" w:space="0" w:color="auto"/>
              <w:right w:val="nil"/>
            </w:tcBorders>
            <w:hideMark/>
          </w:tcPr>
          <w:p w14:paraId="799313D8"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condition of health</w:t>
            </w:r>
          </w:p>
        </w:tc>
        <w:tc>
          <w:tcPr>
            <w:tcW w:w="2136" w:type="dxa"/>
            <w:tcBorders>
              <w:top w:val="single" w:sz="4" w:space="0" w:color="auto"/>
              <w:left w:val="nil"/>
              <w:bottom w:val="single" w:sz="12" w:space="0" w:color="auto"/>
              <w:right w:val="nil"/>
            </w:tcBorders>
            <w:hideMark/>
          </w:tcPr>
          <w:p w14:paraId="1A6D500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2136" w:type="dxa"/>
            <w:tcBorders>
              <w:top w:val="single" w:sz="4" w:space="0" w:color="auto"/>
              <w:left w:val="nil"/>
              <w:bottom w:val="single" w:sz="12" w:space="0" w:color="auto"/>
              <w:right w:val="nil"/>
            </w:tcBorders>
            <w:hideMark/>
          </w:tcPr>
          <w:p w14:paraId="6EA3576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2138" w:type="dxa"/>
            <w:tcBorders>
              <w:top w:val="single" w:sz="4" w:space="0" w:color="auto"/>
              <w:left w:val="nil"/>
              <w:bottom w:val="single" w:sz="12" w:space="0" w:color="auto"/>
              <w:right w:val="nil"/>
            </w:tcBorders>
            <w:hideMark/>
          </w:tcPr>
          <w:p w14:paraId="0B5C31B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2E5B4D11" w14:textId="77777777" w:rsidTr="00EC2758">
        <w:trPr>
          <w:trHeight w:val="359"/>
        </w:trPr>
        <w:tc>
          <w:tcPr>
            <w:tcW w:w="3019" w:type="dxa"/>
            <w:hideMark/>
          </w:tcPr>
          <w:p w14:paraId="6C12CD3E"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excellent</w:t>
            </w:r>
          </w:p>
        </w:tc>
        <w:tc>
          <w:tcPr>
            <w:tcW w:w="2136" w:type="dxa"/>
            <w:hideMark/>
          </w:tcPr>
          <w:p w14:paraId="2858ADD9"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132</w:t>
            </w:r>
          </w:p>
        </w:tc>
        <w:tc>
          <w:tcPr>
            <w:tcW w:w="2136" w:type="dxa"/>
            <w:hideMark/>
          </w:tcPr>
          <w:p w14:paraId="6D122E1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19.50</w:t>
            </w:r>
          </w:p>
        </w:tc>
        <w:tc>
          <w:tcPr>
            <w:tcW w:w="2138" w:type="dxa"/>
            <w:hideMark/>
          </w:tcPr>
          <w:p w14:paraId="6D7EA3B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19.50</w:t>
            </w:r>
          </w:p>
        </w:tc>
      </w:tr>
      <w:tr w:rsidR="002D53AE" w:rsidRPr="007B0B8D" w14:paraId="39C36D44" w14:textId="77777777" w:rsidTr="00EC2758">
        <w:trPr>
          <w:trHeight w:val="381"/>
        </w:trPr>
        <w:tc>
          <w:tcPr>
            <w:tcW w:w="3019" w:type="dxa"/>
            <w:hideMark/>
          </w:tcPr>
          <w:p w14:paraId="7FA857D1"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good</w:t>
            </w:r>
          </w:p>
        </w:tc>
        <w:tc>
          <w:tcPr>
            <w:tcW w:w="2136" w:type="dxa"/>
            <w:hideMark/>
          </w:tcPr>
          <w:p w14:paraId="783DFA8A"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357</w:t>
            </w:r>
          </w:p>
        </w:tc>
        <w:tc>
          <w:tcPr>
            <w:tcW w:w="2136" w:type="dxa"/>
            <w:hideMark/>
          </w:tcPr>
          <w:p w14:paraId="7CC165A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52.73</w:t>
            </w:r>
          </w:p>
        </w:tc>
        <w:tc>
          <w:tcPr>
            <w:tcW w:w="2138" w:type="dxa"/>
            <w:hideMark/>
          </w:tcPr>
          <w:p w14:paraId="2265E30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72.23</w:t>
            </w:r>
          </w:p>
        </w:tc>
      </w:tr>
      <w:tr w:rsidR="002D53AE" w:rsidRPr="007B0B8D" w14:paraId="1F18C8E6" w14:textId="77777777" w:rsidTr="00EC2758">
        <w:trPr>
          <w:trHeight w:val="359"/>
        </w:trPr>
        <w:tc>
          <w:tcPr>
            <w:tcW w:w="3019" w:type="dxa"/>
            <w:hideMark/>
          </w:tcPr>
          <w:p w14:paraId="1943AED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fair</w:t>
            </w:r>
          </w:p>
        </w:tc>
        <w:tc>
          <w:tcPr>
            <w:tcW w:w="2136" w:type="dxa"/>
            <w:hideMark/>
          </w:tcPr>
          <w:p w14:paraId="5497E9A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161</w:t>
            </w:r>
          </w:p>
        </w:tc>
        <w:tc>
          <w:tcPr>
            <w:tcW w:w="2136" w:type="dxa"/>
            <w:hideMark/>
          </w:tcPr>
          <w:p w14:paraId="62EB0980"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23.78</w:t>
            </w:r>
          </w:p>
        </w:tc>
        <w:tc>
          <w:tcPr>
            <w:tcW w:w="2138" w:type="dxa"/>
            <w:hideMark/>
          </w:tcPr>
          <w:p w14:paraId="6DD853EE"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96.01</w:t>
            </w:r>
          </w:p>
        </w:tc>
      </w:tr>
      <w:tr w:rsidR="002D53AE" w:rsidRPr="007B0B8D" w14:paraId="0362E206" w14:textId="77777777" w:rsidTr="00EC2758">
        <w:trPr>
          <w:trHeight w:val="381"/>
        </w:trPr>
        <w:tc>
          <w:tcPr>
            <w:tcW w:w="3019" w:type="dxa"/>
            <w:hideMark/>
          </w:tcPr>
          <w:p w14:paraId="14DFE7B7"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poor</w:t>
            </w:r>
          </w:p>
        </w:tc>
        <w:tc>
          <w:tcPr>
            <w:tcW w:w="2136" w:type="dxa"/>
            <w:hideMark/>
          </w:tcPr>
          <w:p w14:paraId="6CC907E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27</w:t>
            </w:r>
          </w:p>
        </w:tc>
        <w:tc>
          <w:tcPr>
            <w:tcW w:w="2136" w:type="dxa"/>
            <w:hideMark/>
          </w:tcPr>
          <w:p w14:paraId="77404FFA"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3.99</w:t>
            </w:r>
          </w:p>
        </w:tc>
        <w:tc>
          <w:tcPr>
            <w:tcW w:w="2138" w:type="dxa"/>
            <w:hideMark/>
          </w:tcPr>
          <w:p w14:paraId="794912C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57216D39" w14:textId="77777777" w:rsidTr="00EC2758">
        <w:trPr>
          <w:trHeight w:val="359"/>
        </w:trPr>
        <w:tc>
          <w:tcPr>
            <w:tcW w:w="3019" w:type="dxa"/>
            <w:tcBorders>
              <w:top w:val="single" w:sz="4" w:space="0" w:color="auto"/>
              <w:left w:val="nil"/>
              <w:bottom w:val="nil"/>
              <w:right w:val="nil"/>
            </w:tcBorders>
            <w:hideMark/>
          </w:tcPr>
          <w:p w14:paraId="03859F6E"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2136" w:type="dxa"/>
            <w:tcBorders>
              <w:top w:val="single" w:sz="4" w:space="0" w:color="auto"/>
              <w:left w:val="nil"/>
              <w:bottom w:val="nil"/>
              <w:right w:val="nil"/>
            </w:tcBorders>
            <w:hideMark/>
          </w:tcPr>
          <w:p w14:paraId="3841E89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677</w:t>
            </w:r>
          </w:p>
        </w:tc>
        <w:tc>
          <w:tcPr>
            <w:tcW w:w="2136" w:type="dxa"/>
            <w:tcBorders>
              <w:top w:val="single" w:sz="4" w:space="0" w:color="auto"/>
              <w:left w:val="nil"/>
              <w:bottom w:val="nil"/>
              <w:right w:val="nil"/>
            </w:tcBorders>
            <w:hideMark/>
          </w:tcPr>
          <w:p w14:paraId="5385F54D"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2138" w:type="dxa"/>
            <w:tcBorders>
              <w:top w:val="single" w:sz="4" w:space="0" w:color="auto"/>
              <w:left w:val="nil"/>
              <w:bottom w:val="nil"/>
              <w:right w:val="nil"/>
            </w:tcBorders>
          </w:tcPr>
          <w:p w14:paraId="5520672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0C3F69F4" w14:textId="77777777" w:rsidTr="00EC2758">
        <w:trPr>
          <w:trHeight w:val="359"/>
        </w:trPr>
        <w:tc>
          <w:tcPr>
            <w:tcW w:w="9430" w:type="dxa"/>
            <w:gridSpan w:val="4"/>
            <w:tcBorders>
              <w:top w:val="single" w:sz="6" w:space="0" w:color="auto"/>
              <w:left w:val="nil"/>
              <w:bottom w:val="nil"/>
              <w:right w:val="nil"/>
            </w:tcBorders>
          </w:tcPr>
          <w:p w14:paraId="386816C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p>
        </w:tc>
      </w:tr>
    </w:tbl>
    <w:p w14:paraId="3ABBB4FD" w14:textId="77777777" w:rsidR="00A90E58" w:rsidRDefault="00A90E58" w:rsidP="007B0B8D">
      <w:pPr>
        <w:widowControl w:val="0"/>
        <w:autoSpaceDE w:val="0"/>
        <w:autoSpaceDN w:val="0"/>
        <w:adjustRightInd w:val="0"/>
        <w:spacing w:after="0" w:line="480" w:lineRule="auto"/>
        <w:rPr>
          <w:rFonts w:ascii="Times New Roman" w:hAnsi="Times New Roman" w:cs="Times New Roman"/>
          <w:sz w:val="24"/>
          <w:szCs w:val="24"/>
        </w:rPr>
      </w:pPr>
    </w:p>
    <w:p w14:paraId="102423AC" w14:textId="7E526A0F"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health_1b  </w:t>
      </w:r>
    </w:p>
    <w:tbl>
      <w:tblPr>
        <w:tblW w:w="9398" w:type="dxa"/>
        <w:tblLayout w:type="fixed"/>
        <w:tblLook w:val="04A0" w:firstRow="1" w:lastRow="0" w:firstColumn="1" w:lastColumn="0" w:noHBand="0" w:noVBand="1"/>
      </w:tblPr>
      <w:tblGrid>
        <w:gridCol w:w="3009"/>
        <w:gridCol w:w="2129"/>
        <w:gridCol w:w="2129"/>
        <w:gridCol w:w="2131"/>
      </w:tblGrid>
      <w:tr w:rsidR="002D53AE" w:rsidRPr="007B0B8D" w14:paraId="57F6B2B5" w14:textId="77777777" w:rsidTr="00EC2758">
        <w:trPr>
          <w:trHeight w:val="692"/>
        </w:trPr>
        <w:tc>
          <w:tcPr>
            <w:tcW w:w="3009" w:type="dxa"/>
            <w:tcBorders>
              <w:top w:val="single" w:sz="4" w:space="0" w:color="auto"/>
              <w:left w:val="nil"/>
              <w:bottom w:val="single" w:sz="12" w:space="0" w:color="auto"/>
              <w:right w:val="nil"/>
            </w:tcBorders>
            <w:hideMark/>
          </w:tcPr>
          <w:p w14:paraId="5579256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condition of health</w:t>
            </w:r>
          </w:p>
        </w:tc>
        <w:tc>
          <w:tcPr>
            <w:tcW w:w="2129" w:type="dxa"/>
            <w:tcBorders>
              <w:top w:val="single" w:sz="4" w:space="0" w:color="auto"/>
              <w:left w:val="nil"/>
              <w:bottom w:val="single" w:sz="12" w:space="0" w:color="auto"/>
              <w:right w:val="nil"/>
            </w:tcBorders>
            <w:hideMark/>
          </w:tcPr>
          <w:p w14:paraId="239D72F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2129" w:type="dxa"/>
            <w:tcBorders>
              <w:top w:val="single" w:sz="4" w:space="0" w:color="auto"/>
              <w:left w:val="nil"/>
              <w:bottom w:val="single" w:sz="12" w:space="0" w:color="auto"/>
              <w:right w:val="nil"/>
            </w:tcBorders>
            <w:hideMark/>
          </w:tcPr>
          <w:p w14:paraId="6A4FE8DC"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2129" w:type="dxa"/>
            <w:tcBorders>
              <w:top w:val="single" w:sz="4" w:space="0" w:color="auto"/>
              <w:left w:val="nil"/>
              <w:bottom w:val="single" w:sz="12" w:space="0" w:color="auto"/>
              <w:right w:val="nil"/>
            </w:tcBorders>
            <w:hideMark/>
          </w:tcPr>
          <w:p w14:paraId="16A5212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66364BA7" w14:textId="77777777" w:rsidTr="00EC2758">
        <w:trPr>
          <w:trHeight w:val="335"/>
        </w:trPr>
        <w:tc>
          <w:tcPr>
            <w:tcW w:w="3009" w:type="dxa"/>
            <w:hideMark/>
          </w:tcPr>
          <w:p w14:paraId="2E32B128"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excellent</w:t>
            </w:r>
          </w:p>
        </w:tc>
        <w:tc>
          <w:tcPr>
            <w:tcW w:w="2129" w:type="dxa"/>
            <w:hideMark/>
          </w:tcPr>
          <w:p w14:paraId="69C3187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160</w:t>
            </w:r>
          </w:p>
        </w:tc>
        <w:tc>
          <w:tcPr>
            <w:tcW w:w="2129" w:type="dxa"/>
            <w:hideMark/>
          </w:tcPr>
          <w:p w14:paraId="7C8F156D"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23.63</w:t>
            </w:r>
          </w:p>
        </w:tc>
        <w:tc>
          <w:tcPr>
            <w:tcW w:w="2129" w:type="dxa"/>
            <w:hideMark/>
          </w:tcPr>
          <w:p w14:paraId="1835E246"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23.63</w:t>
            </w:r>
          </w:p>
        </w:tc>
      </w:tr>
      <w:tr w:rsidR="002D53AE" w:rsidRPr="007B0B8D" w14:paraId="02504AEE" w14:textId="77777777" w:rsidTr="00EC2758">
        <w:trPr>
          <w:trHeight w:val="335"/>
        </w:trPr>
        <w:tc>
          <w:tcPr>
            <w:tcW w:w="3009" w:type="dxa"/>
            <w:hideMark/>
          </w:tcPr>
          <w:p w14:paraId="4C0136A9"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good</w:t>
            </w:r>
          </w:p>
        </w:tc>
        <w:tc>
          <w:tcPr>
            <w:tcW w:w="2129" w:type="dxa"/>
            <w:hideMark/>
          </w:tcPr>
          <w:p w14:paraId="659AC7E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341</w:t>
            </w:r>
          </w:p>
        </w:tc>
        <w:tc>
          <w:tcPr>
            <w:tcW w:w="2129" w:type="dxa"/>
            <w:hideMark/>
          </w:tcPr>
          <w:p w14:paraId="7DF5142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50.37</w:t>
            </w:r>
          </w:p>
        </w:tc>
        <w:tc>
          <w:tcPr>
            <w:tcW w:w="2129" w:type="dxa"/>
            <w:hideMark/>
          </w:tcPr>
          <w:p w14:paraId="3E1337C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74.00</w:t>
            </w:r>
          </w:p>
        </w:tc>
      </w:tr>
      <w:tr w:rsidR="002D53AE" w:rsidRPr="007B0B8D" w14:paraId="329DD544" w14:textId="77777777" w:rsidTr="00EC2758">
        <w:trPr>
          <w:trHeight w:val="356"/>
        </w:trPr>
        <w:tc>
          <w:tcPr>
            <w:tcW w:w="3009" w:type="dxa"/>
            <w:hideMark/>
          </w:tcPr>
          <w:p w14:paraId="5D573A51"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fair</w:t>
            </w:r>
          </w:p>
        </w:tc>
        <w:tc>
          <w:tcPr>
            <w:tcW w:w="2129" w:type="dxa"/>
            <w:hideMark/>
          </w:tcPr>
          <w:p w14:paraId="7665158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146</w:t>
            </w:r>
          </w:p>
        </w:tc>
        <w:tc>
          <w:tcPr>
            <w:tcW w:w="2129" w:type="dxa"/>
            <w:hideMark/>
          </w:tcPr>
          <w:p w14:paraId="1EF9018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21.57</w:t>
            </w:r>
          </w:p>
        </w:tc>
        <w:tc>
          <w:tcPr>
            <w:tcW w:w="2129" w:type="dxa"/>
            <w:hideMark/>
          </w:tcPr>
          <w:p w14:paraId="51BBF47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95.57</w:t>
            </w:r>
          </w:p>
        </w:tc>
      </w:tr>
      <w:tr w:rsidR="002D53AE" w:rsidRPr="007B0B8D" w14:paraId="0D08188A" w14:textId="77777777" w:rsidTr="00EC2758">
        <w:trPr>
          <w:trHeight w:val="335"/>
        </w:trPr>
        <w:tc>
          <w:tcPr>
            <w:tcW w:w="3009" w:type="dxa"/>
            <w:hideMark/>
          </w:tcPr>
          <w:p w14:paraId="6C0B6459"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poor</w:t>
            </w:r>
          </w:p>
        </w:tc>
        <w:tc>
          <w:tcPr>
            <w:tcW w:w="2129" w:type="dxa"/>
            <w:hideMark/>
          </w:tcPr>
          <w:p w14:paraId="0C159196"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w:t>
            </w:r>
          </w:p>
        </w:tc>
        <w:tc>
          <w:tcPr>
            <w:tcW w:w="2129" w:type="dxa"/>
            <w:hideMark/>
          </w:tcPr>
          <w:p w14:paraId="327EE6A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4.43</w:t>
            </w:r>
          </w:p>
        </w:tc>
        <w:tc>
          <w:tcPr>
            <w:tcW w:w="2129" w:type="dxa"/>
            <w:hideMark/>
          </w:tcPr>
          <w:p w14:paraId="49639997"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15780BC2" w14:textId="77777777" w:rsidTr="00EC2758">
        <w:trPr>
          <w:trHeight w:val="335"/>
        </w:trPr>
        <w:tc>
          <w:tcPr>
            <w:tcW w:w="3009" w:type="dxa"/>
            <w:tcBorders>
              <w:top w:val="single" w:sz="4" w:space="0" w:color="auto"/>
              <w:left w:val="nil"/>
              <w:bottom w:val="nil"/>
              <w:right w:val="nil"/>
            </w:tcBorders>
            <w:hideMark/>
          </w:tcPr>
          <w:p w14:paraId="0AA22214"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2129" w:type="dxa"/>
            <w:tcBorders>
              <w:top w:val="single" w:sz="4" w:space="0" w:color="auto"/>
              <w:left w:val="nil"/>
              <w:bottom w:val="nil"/>
              <w:right w:val="nil"/>
            </w:tcBorders>
            <w:hideMark/>
          </w:tcPr>
          <w:p w14:paraId="090218BC"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677</w:t>
            </w:r>
          </w:p>
        </w:tc>
        <w:tc>
          <w:tcPr>
            <w:tcW w:w="2129" w:type="dxa"/>
            <w:tcBorders>
              <w:top w:val="single" w:sz="4" w:space="0" w:color="auto"/>
              <w:left w:val="nil"/>
              <w:bottom w:val="nil"/>
              <w:right w:val="nil"/>
            </w:tcBorders>
            <w:hideMark/>
          </w:tcPr>
          <w:p w14:paraId="307B9201"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2129" w:type="dxa"/>
            <w:tcBorders>
              <w:top w:val="single" w:sz="4" w:space="0" w:color="auto"/>
              <w:left w:val="nil"/>
              <w:bottom w:val="nil"/>
              <w:right w:val="nil"/>
            </w:tcBorders>
          </w:tcPr>
          <w:p w14:paraId="0F9D0290"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5CAB19EF" w14:textId="77777777" w:rsidTr="00EC2758">
        <w:trPr>
          <w:trHeight w:val="356"/>
        </w:trPr>
        <w:tc>
          <w:tcPr>
            <w:tcW w:w="9398" w:type="dxa"/>
            <w:gridSpan w:val="4"/>
            <w:tcBorders>
              <w:top w:val="single" w:sz="6" w:space="0" w:color="auto"/>
              <w:left w:val="nil"/>
              <w:bottom w:val="nil"/>
              <w:right w:val="nil"/>
            </w:tcBorders>
          </w:tcPr>
          <w:p w14:paraId="3967C2DB"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p>
        </w:tc>
      </w:tr>
    </w:tbl>
    <w:p w14:paraId="2B0EBF84" w14:textId="77777777" w:rsidR="002D53AE" w:rsidRPr="007B0B8D" w:rsidRDefault="002D53AE" w:rsidP="007B0B8D">
      <w:pPr>
        <w:spacing w:line="480" w:lineRule="auto"/>
        <w:rPr>
          <w:rFonts w:ascii="Times New Roman" w:hAnsi="Times New Roman" w:cs="Times New Roman"/>
          <w:sz w:val="24"/>
          <w:szCs w:val="24"/>
        </w:rPr>
      </w:pPr>
    </w:p>
    <w:p w14:paraId="6FD5EEB0" w14:textId="77777777" w:rsidR="002D53AE" w:rsidRPr="00A90E58" w:rsidRDefault="002D53AE" w:rsidP="00A90E58">
      <w:pPr>
        <w:pStyle w:val="Heading3"/>
        <w:spacing w:after="240" w:line="240" w:lineRule="auto"/>
        <w:rPr>
          <w:rFonts w:ascii="Times New Roman" w:hAnsi="Times New Roman" w:cs="Times New Roman"/>
          <w:b/>
          <w:bCs/>
          <w:i/>
          <w:iCs/>
          <w:color w:val="auto"/>
        </w:rPr>
      </w:pPr>
      <w:bookmarkStart w:id="60" w:name="_Toc120794042"/>
      <w:r w:rsidRPr="00A90E58">
        <w:rPr>
          <w:rFonts w:ascii="Times New Roman" w:hAnsi="Times New Roman" w:cs="Times New Roman"/>
          <w:b/>
          <w:bCs/>
          <w:i/>
          <w:iCs/>
          <w:color w:val="auto"/>
        </w:rPr>
        <w:t>Happiness</w:t>
      </w:r>
      <w:bookmarkEnd w:id="60"/>
    </w:p>
    <w:p w14:paraId="1DB92998" w14:textId="59649355" w:rsidR="002D53AE" w:rsidRPr="007B0B8D" w:rsidRDefault="002D53AE" w:rsidP="00A90E58">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happiness</w:t>
      </w:r>
      <w:r w:rsidRPr="007B0B8D">
        <w:rPr>
          <w:rFonts w:ascii="Times New Roman" w:hAnsi="Times New Roman" w:cs="Times New Roman"/>
          <w:sz w:val="24"/>
          <w:szCs w:val="24"/>
        </w:rPr>
        <w:t xml:space="preserve"> was measured through a 3-point scale answering the following: “Taken all together, how would you say things are these days--would you say that you are very </w:t>
      </w:r>
      <w:r w:rsidRPr="007B0B8D">
        <w:rPr>
          <w:rFonts w:ascii="Times New Roman" w:hAnsi="Times New Roman" w:cs="Times New Roman"/>
          <w:sz w:val="24"/>
          <w:szCs w:val="24"/>
        </w:rPr>
        <w:lastRenderedPageBreak/>
        <w:t>happy, pretty happy, or not too happy?” The scale adopted the Very Happy, Pretty Happy, and Not Too Happy distinction, which was not modified for easier categorization.</w:t>
      </w:r>
    </w:p>
    <w:p w14:paraId="5201060C"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39049FB0"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18A51E53"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50C1E87B"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637D5FB1" w14:textId="11890643"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happy_1b  </w:t>
      </w:r>
    </w:p>
    <w:tbl>
      <w:tblPr>
        <w:tblW w:w="0" w:type="auto"/>
        <w:tblLayout w:type="fixed"/>
        <w:tblLook w:val="04A0" w:firstRow="1" w:lastRow="0" w:firstColumn="1" w:lastColumn="0" w:noHBand="0" w:noVBand="1"/>
      </w:tblPr>
      <w:tblGrid>
        <w:gridCol w:w="3500"/>
        <w:gridCol w:w="1937"/>
        <w:gridCol w:w="1937"/>
        <w:gridCol w:w="1937"/>
      </w:tblGrid>
      <w:tr w:rsidR="002D53AE" w:rsidRPr="007B0B8D" w14:paraId="47B044DE" w14:textId="77777777" w:rsidTr="00A90E58">
        <w:trPr>
          <w:trHeight w:val="414"/>
        </w:trPr>
        <w:tc>
          <w:tcPr>
            <w:tcW w:w="3500" w:type="dxa"/>
            <w:tcBorders>
              <w:top w:val="single" w:sz="4" w:space="0" w:color="auto"/>
              <w:left w:val="nil"/>
              <w:bottom w:val="single" w:sz="12" w:space="0" w:color="auto"/>
              <w:right w:val="nil"/>
            </w:tcBorders>
            <w:hideMark/>
          </w:tcPr>
          <w:p w14:paraId="5BCD0156"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general happiness</w:t>
            </w:r>
          </w:p>
        </w:tc>
        <w:tc>
          <w:tcPr>
            <w:tcW w:w="1937" w:type="dxa"/>
            <w:tcBorders>
              <w:top w:val="single" w:sz="4" w:space="0" w:color="auto"/>
              <w:left w:val="nil"/>
              <w:bottom w:val="single" w:sz="12" w:space="0" w:color="auto"/>
              <w:right w:val="nil"/>
            </w:tcBorders>
            <w:hideMark/>
          </w:tcPr>
          <w:p w14:paraId="62B919A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937" w:type="dxa"/>
            <w:tcBorders>
              <w:top w:val="single" w:sz="4" w:space="0" w:color="auto"/>
              <w:left w:val="nil"/>
              <w:bottom w:val="single" w:sz="12" w:space="0" w:color="auto"/>
              <w:right w:val="nil"/>
            </w:tcBorders>
            <w:hideMark/>
          </w:tcPr>
          <w:p w14:paraId="72192A1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937" w:type="dxa"/>
            <w:tcBorders>
              <w:top w:val="single" w:sz="4" w:space="0" w:color="auto"/>
              <w:left w:val="nil"/>
              <w:bottom w:val="single" w:sz="12" w:space="0" w:color="auto"/>
              <w:right w:val="nil"/>
            </w:tcBorders>
            <w:hideMark/>
          </w:tcPr>
          <w:p w14:paraId="4A700D0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04FBC3C1" w14:textId="77777777" w:rsidTr="00A90E58">
        <w:trPr>
          <w:trHeight w:val="441"/>
        </w:trPr>
        <w:tc>
          <w:tcPr>
            <w:tcW w:w="3500" w:type="dxa"/>
            <w:hideMark/>
          </w:tcPr>
          <w:p w14:paraId="504EE080"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very happy</w:t>
            </w:r>
          </w:p>
        </w:tc>
        <w:tc>
          <w:tcPr>
            <w:tcW w:w="1937" w:type="dxa"/>
            <w:hideMark/>
          </w:tcPr>
          <w:p w14:paraId="7D075EE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311</w:t>
            </w:r>
          </w:p>
        </w:tc>
        <w:tc>
          <w:tcPr>
            <w:tcW w:w="1937" w:type="dxa"/>
            <w:hideMark/>
          </w:tcPr>
          <w:p w14:paraId="1ED0739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30.70</w:t>
            </w:r>
          </w:p>
        </w:tc>
        <w:tc>
          <w:tcPr>
            <w:tcW w:w="1937" w:type="dxa"/>
            <w:hideMark/>
          </w:tcPr>
          <w:p w14:paraId="3DEE95F6"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30.70</w:t>
            </w:r>
          </w:p>
        </w:tc>
      </w:tr>
      <w:tr w:rsidR="002D53AE" w:rsidRPr="007B0B8D" w14:paraId="2145907C" w14:textId="77777777" w:rsidTr="00A90E58">
        <w:trPr>
          <w:trHeight w:val="414"/>
        </w:trPr>
        <w:tc>
          <w:tcPr>
            <w:tcW w:w="3500" w:type="dxa"/>
            <w:hideMark/>
          </w:tcPr>
          <w:p w14:paraId="49917E3B"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pretty happy</w:t>
            </w:r>
          </w:p>
        </w:tc>
        <w:tc>
          <w:tcPr>
            <w:tcW w:w="1937" w:type="dxa"/>
            <w:hideMark/>
          </w:tcPr>
          <w:p w14:paraId="6DA4835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563</w:t>
            </w:r>
          </w:p>
        </w:tc>
        <w:tc>
          <w:tcPr>
            <w:tcW w:w="1937" w:type="dxa"/>
            <w:hideMark/>
          </w:tcPr>
          <w:p w14:paraId="5B4F5547"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55.58</w:t>
            </w:r>
          </w:p>
        </w:tc>
        <w:tc>
          <w:tcPr>
            <w:tcW w:w="1937" w:type="dxa"/>
            <w:hideMark/>
          </w:tcPr>
          <w:p w14:paraId="0D87794F"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86.28</w:t>
            </w:r>
          </w:p>
        </w:tc>
      </w:tr>
      <w:tr w:rsidR="002D53AE" w:rsidRPr="007B0B8D" w14:paraId="65F41D0D" w14:textId="77777777" w:rsidTr="00A90E58">
        <w:trPr>
          <w:trHeight w:val="441"/>
        </w:trPr>
        <w:tc>
          <w:tcPr>
            <w:tcW w:w="3500" w:type="dxa"/>
            <w:hideMark/>
          </w:tcPr>
          <w:p w14:paraId="04C4B526"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not too happy</w:t>
            </w:r>
          </w:p>
        </w:tc>
        <w:tc>
          <w:tcPr>
            <w:tcW w:w="1937" w:type="dxa"/>
            <w:hideMark/>
          </w:tcPr>
          <w:p w14:paraId="09662CF4"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139</w:t>
            </w:r>
          </w:p>
        </w:tc>
        <w:tc>
          <w:tcPr>
            <w:tcW w:w="1937" w:type="dxa"/>
            <w:hideMark/>
          </w:tcPr>
          <w:p w14:paraId="2FD73E52"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13.72</w:t>
            </w:r>
          </w:p>
        </w:tc>
        <w:tc>
          <w:tcPr>
            <w:tcW w:w="1937" w:type="dxa"/>
            <w:hideMark/>
          </w:tcPr>
          <w:p w14:paraId="6F7E93AC"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D8A5316" w14:textId="77777777" w:rsidTr="00A90E58">
        <w:trPr>
          <w:trHeight w:val="414"/>
        </w:trPr>
        <w:tc>
          <w:tcPr>
            <w:tcW w:w="3500" w:type="dxa"/>
            <w:tcBorders>
              <w:top w:val="single" w:sz="4" w:space="0" w:color="auto"/>
              <w:left w:val="nil"/>
              <w:bottom w:val="nil"/>
              <w:right w:val="nil"/>
            </w:tcBorders>
            <w:hideMark/>
          </w:tcPr>
          <w:p w14:paraId="610B6765"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937" w:type="dxa"/>
            <w:tcBorders>
              <w:top w:val="single" w:sz="4" w:space="0" w:color="auto"/>
              <w:left w:val="nil"/>
              <w:bottom w:val="nil"/>
              <w:right w:val="nil"/>
            </w:tcBorders>
            <w:hideMark/>
          </w:tcPr>
          <w:p w14:paraId="0D8A683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1013</w:t>
            </w:r>
          </w:p>
        </w:tc>
        <w:tc>
          <w:tcPr>
            <w:tcW w:w="1937" w:type="dxa"/>
            <w:tcBorders>
              <w:top w:val="single" w:sz="4" w:space="0" w:color="auto"/>
              <w:left w:val="nil"/>
              <w:bottom w:val="nil"/>
              <w:right w:val="nil"/>
            </w:tcBorders>
            <w:hideMark/>
          </w:tcPr>
          <w:p w14:paraId="11CC7CE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937" w:type="dxa"/>
            <w:tcBorders>
              <w:top w:val="single" w:sz="4" w:space="0" w:color="auto"/>
              <w:left w:val="nil"/>
              <w:bottom w:val="nil"/>
              <w:right w:val="nil"/>
            </w:tcBorders>
          </w:tcPr>
          <w:p w14:paraId="6CE0F7A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p>
        </w:tc>
      </w:tr>
    </w:tbl>
    <w:p w14:paraId="0EA21F21" w14:textId="77777777" w:rsidR="002D53AE" w:rsidRPr="007B0B8D" w:rsidRDefault="002D53AE" w:rsidP="007B0B8D">
      <w:pPr>
        <w:spacing w:line="480" w:lineRule="auto"/>
        <w:rPr>
          <w:rFonts w:ascii="Times New Roman" w:hAnsi="Times New Roman" w:cs="Times New Roman"/>
          <w:sz w:val="24"/>
          <w:szCs w:val="24"/>
        </w:rPr>
      </w:pPr>
    </w:p>
    <w:p w14:paraId="7C90E7F0"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happy_2  </w:t>
      </w:r>
    </w:p>
    <w:tbl>
      <w:tblPr>
        <w:tblW w:w="0" w:type="auto"/>
        <w:tblLayout w:type="fixed"/>
        <w:tblLook w:val="04A0" w:firstRow="1" w:lastRow="0" w:firstColumn="1" w:lastColumn="0" w:noHBand="0" w:noVBand="1"/>
      </w:tblPr>
      <w:tblGrid>
        <w:gridCol w:w="3453"/>
        <w:gridCol w:w="1912"/>
        <w:gridCol w:w="1912"/>
        <w:gridCol w:w="1912"/>
      </w:tblGrid>
      <w:tr w:rsidR="002D53AE" w:rsidRPr="007B0B8D" w14:paraId="5A9D0B07" w14:textId="77777777" w:rsidTr="00A90E58">
        <w:trPr>
          <w:trHeight w:val="425"/>
        </w:trPr>
        <w:tc>
          <w:tcPr>
            <w:tcW w:w="3453" w:type="dxa"/>
            <w:tcBorders>
              <w:top w:val="single" w:sz="4" w:space="0" w:color="auto"/>
              <w:left w:val="nil"/>
              <w:bottom w:val="single" w:sz="12" w:space="0" w:color="auto"/>
              <w:right w:val="nil"/>
            </w:tcBorders>
            <w:hideMark/>
          </w:tcPr>
          <w:p w14:paraId="5E1ECFCE"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general happiness</w:t>
            </w:r>
          </w:p>
        </w:tc>
        <w:tc>
          <w:tcPr>
            <w:tcW w:w="1912" w:type="dxa"/>
            <w:tcBorders>
              <w:top w:val="single" w:sz="4" w:space="0" w:color="auto"/>
              <w:left w:val="nil"/>
              <w:bottom w:val="single" w:sz="12" w:space="0" w:color="auto"/>
              <w:right w:val="nil"/>
            </w:tcBorders>
            <w:hideMark/>
          </w:tcPr>
          <w:p w14:paraId="5F17082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912" w:type="dxa"/>
            <w:tcBorders>
              <w:top w:val="single" w:sz="4" w:space="0" w:color="auto"/>
              <w:left w:val="nil"/>
              <w:bottom w:val="single" w:sz="12" w:space="0" w:color="auto"/>
              <w:right w:val="nil"/>
            </w:tcBorders>
            <w:hideMark/>
          </w:tcPr>
          <w:p w14:paraId="11A06C6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912" w:type="dxa"/>
            <w:tcBorders>
              <w:top w:val="single" w:sz="4" w:space="0" w:color="auto"/>
              <w:left w:val="nil"/>
              <w:bottom w:val="single" w:sz="12" w:space="0" w:color="auto"/>
              <w:right w:val="nil"/>
            </w:tcBorders>
            <w:hideMark/>
          </w:tcPr>
          <w:p w14:paraId="526A7F28"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1E590F67" w14:textId="77777777" w:rsidTr="00A90E58">
        <w:trPr>
          <w:trHeight w:val="452"/>
        </w:trPr>
        <w:tc>
          <w:tcPr>
            <w:tcW w:w="3453" w:type="dxa"/>
            <w:hideMark/>
          </w:tcPr>
          <w:p w14:paraId="55BD0227"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very happy</w:t>
            </w:r>
          </w:p>
        </w:tc>
        <w:tc>
          <w:tcPr>
            <w:tcW w:w="1912" w:type="dxa"/>
            <w:hideMark/>
          </w:tcPr>
          <w:p w14:paraId="4F08809D"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197</w:t>
            </w:r>
          </w:p>
        </w:tc>
        <w:tc>
          <w:tcPr>
            <w:tcW w:w="1912" w:type="dxa"/>
            <w:hideMark/>
          </w:tcPr>
          <w:p w14:paraId="143AD6D6"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19.49</w:t>
            </w:r>
          </w:p>
        </w:tc>
        <w:tc>
          <w:tcPr>
            <w:tcW w:w="1912" w:type="dxa"/>
            <w:hideMark/>
          </w:tcPr>
          <w:p w14:paraId="3050946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19.49</w:t>
            </w:r>
          </w:p>
        </w:tc>
      </w:tr>
      <w:tr w:rsidR="002D53AE" w:rsidRPr="007B0B8D" w14:paraId="33F53C16" w14:textId="77777777" w:rsidTr="00A90E58">
        <w:trPr>
          <w:trHeight w:val="425"/>
        </w:trPr>
        <w:tc>
          <w:tcPr>
            <w:tcW w:w="3453" w:type="dxa"/>
            <w:hideMark/>
          </w:tcPr>
          <w:p w14:paraId="59B0A4CE"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pretty happy</w:t>
            </w:r>
          </w:p>
        </w:tc>
        <w:tc>
          <w:tcPr>
            <w:tcW w:w="1912" w:type="dxa"/>
            <w:hideMark/>
          </w:tcPr>
          <w:p w14:paraId="68AF4A20"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516</w:t>
            </w:r>
          </w:p>
        </w:tc>
        <w:tc>
          <w:tcPr>
            <w:tcW w:w="1912" w:type="dxa"/>
            <w:hideMark/>
          </w:tcPr>
          <w:p w14:paraId="27BB9EE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51.04</w:t>
            </w:r>
          </w:p>
        </w:tc>
        <w:tc>
          <w:tcPr>
            <w:tcW w:w="1912" w:type="dxa"/>
            <w:hideMark/>
          </w:tcPr>
          <w:p w14:paraId="63CC696C"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70.52</w:t>
            </w:r>
          </w:p>
        </w:tc>
      </w:tr>
      <w:tr w:rsidR="002D53AE" w:rsidRPr="007B0B8D" w14:paraId="0BCD4FF9" w14:textId="77777777" w:rsidTr="00A90E58">
        <w:trPr>
          <w:trHeight w:val="452"/>
        </w:trPr>
        <w:tc>
          <w:tcPr>
            <w:tcW w:w="3453" w:type="dxa"/>
            <w:hideMark/>
          </w:tcPr>
          <w:p w14:paraId="620EE863"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not too happy</w:t>
            </w:r>
          </w:p>
        </w:tc>
        <w:tc>
          <w:tcPr>
            <w:tcW w:w="1912" w:type="dxa"/>
            <w:hideMark/>
          </w:tcPr>
          <w:p w14:paraId="70F61A58"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298</w:t>
            </w:r>
          </w:p>
        </w:tc>
        <w:tc>
          <w:tcPr>
            <w:tcW w:w="1912" w:type="dxa"/>
            <w:hideMark/>
          </w:tcPr>
          <w:p w14:paraId="2C5D8FE4"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29.48</w:t>
            </w:r>
          </w:p>
        </w:tc>
        <w:tc>
          <w:tcPr>
            <w:tcW w:w="1912" w:type="dxa"/>
            <w:hideMark/>
          </w:tcPr>
          <w:p w14:paraId="1C65E34A"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4CDFDEE" w14:textId="77777777" w:rsidTr="00A90E58">
        <w:trPr>
          <w:trHeight w:val="425"/>
        </w:trPr>
        <w:tc>
          <w:tcPr>
            <w:tcW w:w="3453" w:type="dxa"/>
            <w:tcBorders>
              <w:top w:val="single" w:sz="4" w:space="0" w:color="auto"/>
              <w:left w:val="nil"/>
              <w:bottom w:val="nil"/>
              <w:right w:val="nil"/>
            </w:tcBorders>
            <w:hideMark/>
          </w:tcPr>
          <w:p w14:paraId="5E81BEE0"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912" w:type="dxa"/>
            <w:tcBorders>
              <w:top w:val="single" w:sz="4" w:space="0" w:color="auto"/>
              <w:left w:val="nil"/>
              <w:bottom w:val="nil"/>
              <w:right w:val="nil"/>
            </w:tcBorders>
            <w:hideMark/>
          </w:tcPr>
          <w:p w14:paraId="328472CA"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1011</w:t>
            </w:r>
          </w:p>
        </w:tc>
        <w:tc>
          <w:tcPr>
            <w:tcW w:w="1912" w:type="dxa"/>
            <w:tcBorders>
              <w:top w:val="single" w:sz="4" w:space="0" w:color="auto"/>
              <w:left w:val="nil"/>
              <w:bottom w:val="nil"/>
              <w:right w:val="nil"/>
            </w:tcBorders>
            <w:hideMark/>
          </w:tcPr>
          <w:p w14:paraId="1E3479F0"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912" w:type="dxa"/>
            <w:tcBorders>
              <w:top w:val="single" w:sz="4" w:space="0" w:color="auto"/>
              <w:left w:val="nil"/>
              <w:bottom w:val="nil"/>
              <w:right w:val="nil"/>
            </w:tcBorders>
          </w:tcPr>
          <w:p w14:paraId="5E36BBC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p>
        </w:tc>
      </w:tr>
    </w:tbl>
    <w:p w14:paraId="1D93885A" w14:textId="77777777" w:rsidR="002D53AE" w:rsidRPr="007B0B8D" w:rsidRDefault="002D53AE" w:rsidP="007B0B8D">
      <w:pPr>
        <w:spacing w:line="480" w:lineRule="auto"/>
        <w:rPr>
          <w:rFonts w:ascii="Times New Roman" w:hAnsi="Times New Roman" w:cs="Times New Roman"/>
          <w:sz w:val="24"/>
          <w:szCs w:val="24"/>
        </w:rPr>
      </w:pPr>
    </w:p>
    <w:p w14:paraId="3FE2A5F5" w14:textId="77777777" w:rsidR="002D53AE" w:rsidRPr="00A90E58" w:rsidRDefault="002D53AE" w:rsidP="00A90E58">
      <w:pPr>
        <w:pStyle w:val="Heading3"/>
        <w:spacing w:after="240"/>
        <w:rPr>
          <w:rFonts w:ascii="Times New Roman" w:hAnsi="Times New Roman" w:cs="Times New Roman"/>
          <w:b/>
          <w:bCs/>
          <w:i/>
          <w:iCs/>
          <w:color w:val="auto"/>
        </w:rPr>
      </w:pPr>
      <w:bookmarkStart w:id="61" w:name="_Toc120794043"/>
      <w:r w:rsidRPr="00A90E58">
        <w:rPr>
          <w:rFonts w:ascii="Times New Roman" w:hAnsi="Times New Roman" w:cs="Times New Roman"/>
          <w:b/>
          <w:bCs/>
          <w:i/>
          <w:iCs/>
          <w:color w:val="auto"/>
        </w:rPr>
        <w:t>Social Cohesion</w:t>
      </w:r>
      <w:bookmarkEnd w:id="61"/>
    </w:p>
    <w:p w14:paraId="750589D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for social cohesion were separated into three distinct dummies with three distinct set of responses: </w:t>
      </w:r>
      <w:r w:rsidRPr="007B0B8D">
        <w:rPr>
          <w:rFonts w:ascii="Times New Roman" w:hAnsi="Times New Roman" w:cs="Times New Roman"/>
          <w:i/>
          <w:iCs/>
          <w:sz w:val="24"/>
          <w:szCs w:val="24"/>
        </w:rPr>
        <w:t>trust</w:t>
      </w:r>
      <w:r w:rsidRPr="007B0B8D">
        <w:rPr>
          <w:rFonts w:ascii="Times New Roman" w:hAnsi="Times New Roman" w:cs="Times New Roman"/>
          <w:sz w:val="24"/>
          <w:szCs w:val="24"/>
        </w:rPr>
        <w:t xml:space="preserve"> (“Generally speaking, would you say that most people can be trusted or that you can't be too careful when dealing with others?”), </w:t>
      </w:r>
      <w:r w:rsidRPr="007B0B8D">
        <w:rPr>
          <w:rFonts w:ascii="Times New Roman" w:hAnsi="Times New Roman" w:cs="Times New Roman"/>
          <w:i/>
          <w:iCs/>
          <w:sz w:val="24"/>
          <w:szCs w:val="24"/>
        </w:rPr>
        <w:t>fair</w:t>
      </w:r>
      <w:r w:rsidRPr="007B0B8D">
        <w:rPr>
          <w:rFonts w:ascii="Times New Roman" w:hAnsi="Times New Roman" w:cs="Times New Roman"/>
          <w:sz w:val="24"/>
          <w:szCs w:val="24"/>
        </w:rPr>
        <w:t xml:space="preserve"> (“Do you think most people would try to take advantage of you if they got a chance, or would they try to be fair?“), </w:t>
      </w:r>
      <w:r w:rsidRPr="007B0B8D">
        <w:rPr>
          <w:rFonts w:ascii="Times New Roman" w:hAnsi="Times New Roman" w:cs="Times New Roman"/>
          <w:sz w:val="24"/>
          <w:szCs w:val="24"/>
        </w:rPr>
        <w:lastRenderedPageBreak/>
        <w:t xml:space="preserve">and </w:t>
      </w:r>
      <w:r w:rsidRPr="007B0B8D">
        <w:rPr>
          <w:rFonts w:ascii="Times New Roman" w:hAnsi="Times New Roman" w:cs="Times New Roman"/>
          <w:i/>
          <w:iCs/>
          <w:sz w:val="24"/>
          <w:szCs w:val="24"/>
        </w:rPr>
        <w:t>helpful</w:t>
      </w:r>
      <w:r w:rsidRPr="007B0B8D">
        <w:rPr>
          <w:rFonts w:ascii="Times New Roman" w:hAnsi="Times New Roman" w:cs="Times New Roman"/>
          <w:sz w:val="24"/>
          <w:szCs w:val="24"/>
        </w:rPr>
        <w:t xml:space="preserve"> (Would you say that most of the time people try to be helpful, or that they are mostly just looking out for themselves?”). </w:t>
      </w:r>
      <w:commentRangeStart w:id="62"/>
      <w:r w:rsidRPr="007B0B8D">
        <w:rPr>
          <w:rFonts w:ascii="Times New Roman" w:hAnsi="Times New Roman" w:cs="Times New Roman"/>
          <w:sz w:val="24"/>
          <w:szCs w:val="24"/>
        </w:rPr>
        <w:t xml:space="preserve">Certain authors </w:t>
      </w:r>
      <w:commentRangeEnd w:id="62"/>
      <w:r w:rsidR="00BA1601">
        <w:rPr>
          <w:rStyle w:val="CommentReference"/>
        </w:rPr>
        <w:commentReference w:id="62"/>
      </w:r>
      <w:r w:rsidRPr="007B0B8D">
        <w:rPr>
          <w:rFonts w:ascii="Times New Roman" w:hAnsi="Times New Roman" w:cs="Times New Roman"/>
          <w:sz w:val="24"/>
          <w:szCs w:val="24"/>
        </w:rPr>
        <w:t xml:space="preserve">like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&amp; Wilkes (2021) took the mean of the three variables to obtain a generalized dependent scale going from 0 to 1, with 0 indicating negative connotations of trust, while numbers closer to 1 pointed at higher trust and social cohesion. On the other hand, others like Glanville, Andersson, and Paxton (2013) created a composite index of latent generalized trust, which was based on a previous analysis by Paxton (1999) confirming the stability of these parameters when aggregated together</w:t>
      </w:r>
      <w:r w:rsidRPr="007B0B8D">
        <w:rPr>
          <w:rStyle w:val="FootnoteReference"/>
          <w:rFonts w:ascii="Times New Roman" w:hAnsi="Times New Roman" w:cs="Times New Roman"/>
          <w:sz w:val="24"/>
          <w:szCs w:val="24"/>
        </w:rPr>
        <w:footnoteReference w:id="16"/>
      </w:r>
      <w:r w:rsidRPr="007B0B8D">
        <w:rPr>
          <w:rFonts w:ascii="Times New Roman" w:hAnsi="Times New Roman" w:cs="Times New Roman"/>
          <w:sz w:val="24"/>
          <w:szCs w:val="24"/>
        </w:rPr>
        <w:t>.</w:t>
      </w:r>
    </w:p>
    <w:p w14:paraId="779A39D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not yet clear what methodology would be best to standardize the three measures, the parameters will be standardized into a 0 and 1 dichotomy, collapsing the “Depends” answer common of all three into the 0 level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2014). This is justified by the low cell value of the category, and the perceived negative connotation of doubt when inquired on the reliability of other people.</w:t>
      </w:r>
    </w:p>
    <w:p w14:paraId="72A9EA75"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fair_2  </w:t>
      </w:r>
    </w:p>
    <w:tbl>
      <w:tblPr>
        <w:tblW w:w="8926" w:type="dxa"/>
        <w:tblLook w:val="04A0" w:firstRow="1" w:lastRow="0" w:firstColumn="1" w:lastColumn="0" w:noHBand="0" w:noVBand="1"/>
      </w:tblPr>
      <w:tblGrid>
        <w:gridCol w:w="5229"/>
        <w:gridCol w:w="1047"/>
        <w:gridCol w:w="1369"/>
        <w:gridCol w:w="1281"/>
      </w:tblGrid>
      <w:tr w:rsidR="002D53AE" w:rsidRPr="007B0B8D" w14:paraId="62AA4E28" w14:textId="77777777" w:rsidTr="00BA324E">
        <w:trPr>
          <w:trHeight w:val="253"/>
        </w:trPr>
        <w:tc>
          <w:tcPr>
            <w:tcW w:w="0" w:type="auto"/>
            <w:tcBorders>
              <w:top w:val="single" w:sz="4" w:space="0" w:color="auto"/>
              <w:left w:val="nil"/>
              <w:bottom w:val="single" w:sz="12" w:space="0" w:color="auto"/>
              <w:right w:val="nil"/>
            </w:tcBorders>
            <w:hideMark/>
          </w:tcPr>
          <w:p w14:paraId="7B94865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fair or try to take advantage</w:t>
            </w:r>
          </w:p>
        </w:tc>
        <w:tc>
          <w:tcPr>
            <w:tcW w:w="0" w:type="auto"/>
            <w:tcBorders>
              <w:top w:val="single" w:sz="4" w:space="0" w:color="auto"/>
              <w:left w:val="nil"/>
              <w:bottom w:val="single" w:sz="12" w:space="0" w:color="auto"/>
              <w:right w:val="nil"/>
            </w:tcBorders>
            <w:hideMark/>
          </w:tcPr>
          <w:p w14:paraId="0BF35B0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0" w:type="auto"/>
            <w:tcBorders>
              <w:top w:val="single" w:sz="4" w:space="0" w:color="auto"/>
              <w:left w:val="nil"/>
              <w:bottom w:val="single" w:sz="12" w:space="0" w:color="auto"/>
              <w:right w:val="nil"/>
            </w:tcBorders>
            <w:hideMark/>
          </w:tcPr>
          <w:p w14:paraId="11F6F84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0" w:type="auto"/>
            <w:tcBorders>
              <w:top w:val="single" w:sz="4" w:space="0" w:color="auto"/>
              <w:left w:val="nil"/>
              <w:bottom w:val="single" w:sz="12" w:space="0" w:color="auto"/>
              <w:right w:val="nil"/>
            </w:tcBorders>
            <w:hideMark/>
          </w:tcPr>
          <w:p w14:paraId="4A9F772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4628C647" w14:textId="77777777" w:rsidTr="00BA324E">
        <w:trPr>
          <w:trHeight w:val="270"/>
        </w:trPr>
        <w:tc>
          <w:tcPr>
            <w:tcW w:w="0" w:type="auto"/>
            <w:hideMark/>
          </w:tcPr>
          <w:p w14:paraId="3A85499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take advantage of you</w:t>
            </w:r>
          </w:p>
        </w:tc>
        <w:tc>
          <w:tcPr>
            <w:tcW w:w="0" w:type="auto"/>
            <w:hideMark/>
          </w:tcPr>
          <w:p w14:paraId="2664353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292</w:t>
            </w:r>
          </w:p>
        </w:tc>
        <w:tc>
          <w:tcPr>
            <w:tcW w:w="0" w:type="auto"/>
            <w:hideMark/>
          </w:tcPr>
          <w:p w14:paraId="6D5B3EC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43.91</w:t>
            </w:r>
          </w:p>
        </w:tc>
        <w:tc>
          <w:tcPr>
            <w:tcW w:w="0" w:type="auto"/>
            <w:hideMark/>
          </w:tcPr>
          <w:p w14:paraId="608415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43.91</w:t>
            </w:r>
          </w:p>
        </w:tc>
      </w:tr>
      <w:tr w:rsidR="002D53AE" w:rsidRPr="007B0B8D" w14:paraId="6214948B" w14:textId="77777777" w:rsidTr="00BA324E">
        <w:trPr>
          <w:trHeight w:val="253"/>
        </w:trPr>
        <w:tc>
          <w:tcPr>
            <w:tcW w:w="0" w:type="auto"/>
            <w:hideMark/>
          </w:tcPr>
          <w:p w14:paraId="254B65DD"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try to be fair</w:t>
            </w:r>
          </w:p>
        </w:tc>
        <w:tc>
          <w:tcPr>
            <w:tcW w:w="0" w:type="auto"/>
            <w:hideMark/>
          </w:tcPr>
          <w:p w14:paraId="588FA17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359</w:t>
            </w:r>
          </w:p>
        </w:tc>
        <w:tc>
          <w:tcPr>
            <w:tcW w:w="0" w:type="auto"/>
            <w:hideMark/>
          </w:tcPr>
          <w:p w14:paraId="1932CF7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53.98</w:t>
            </w:r>
          </w:p>
        </w:tc>
        <w:tc>
          <w:tcPr>
            <w:tcW w:w="0" w:type="auto"/>
            <w:hideMark/>
          </w:tcPr>
          <w:p w14:paraId="4D4EC6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97.89</w:t>
            </w:r>
          </w:p>
        </w:tc>
      </w:tr>
      <w:tr w:rsidR="002D53AE" w:rsidRPr="007B0B8D" w14:paraId="4E33922C" w14:textId="77777777" w:rsidTr="00BA324E">
        <w:trPr>
          <w:trHeight w:val="270"/>
        </w:trPr>
        <w:tc>
          <w:tcPr>
            <w:tcW w:w="0" w:type="auto"/>
            <w:hideMark/>
          </w:tcPr>
          <w:p w14:paraId="4A93722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0" w:type="auto"/>
            <w:hideMark/>
          </w:tcPr>
          <w:p w14:paraId="15905F2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w:t>
            </w:r>
          </w:p>
        </w:tc>
        <w:tc>
          <w:tcPr>
            <w:tcW w:w="0" w:type="auto"/>
            <w:hideMark/>
          </w:tcPr>
          <w:p w14:paraId="5E9FFC9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2.11</w:t>
            </w:r>
          </w:p>
        </w:tc>
        <w:tc>
          <w:tcPr>
            <w:tcW w:w="0" w:type="auto"/>
            <w:hideMark/>
          </w:tcPr>
          <w:p w14:paraId="3AAB06E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2C7A9FB8" w14:textId="77777777" w:rsidTr="00BA324E">
        <w:trPr>
          <w:trHeight w:val="253"/>
        </w:trPr>
        <w:tc>
          <w:tcPr>
            <w:tcW w:w="0" w:type="auto"/>
            <w:tcBorders>
              <w:top w:val="single" w:sz="4" w:space="0" w:color="auto"/>
              <w:left w:val="nil"/>
              <w:bottom w:val="nil"/>
              <w:right w:val="nil"/>
            </w:tcBorders>
            <w:hideMark/>
          </w:tcPr>
          <w:p w14:paraId="2B7B70C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0" w:type="auto"/>
            <w:tcBorders>
              <w:top w:val="single" w:sz="4" w:space="0" w:color="auto"/>
              <w:left w:val="nil"/>
              <w:bottom w:val="nil"/>
              <w:right w:val="nil"/>
            </w:tcBorders>
            <w:hideMark/>
          </w:tcPr>
          <w:p w14:paraId="39A3925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665</w:t>
            </w:r>
          </w:p>
        </w:tc>
        <w:tc>
          <w:tcPr>
            <w:tcW w:w="0" w:type="auto"/>
            <w:tcBorders>
              <w:top w:val="single" w:sz="4" w:space="0" w:color="auto"/>
              <w:left w:val="nil"/>
              <w:bottom w:val="nil"/>
              <w:right w:val="nil"/>
            </w:tcBorders>
            <w:hideMark/>
          </w:tcPr>
          <w:p w14:paraId="5331BE9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0" w:type="auto"/>
            <w:tcBorders>
              <w:top w:val="single" w:sz="4" w:space="0" w:color="auto"/>
              <w:left w:val="nil"/>
              <w:bottom w:val="nil"/>
              <w:right w:val="nil"/>
            </w:tcBorders>
          </w:tcPr>
          <w:p w14:paraId="366A70E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0B323926" w14:textId="77777777" w:rsidTr="00BA324E">
        <w:trPr>
          <w:trHeight w:val="270"/>
        </w:trPr>
        <w:tc>
          <w:tcPr>
            <w:tcW w:w="0" w:type="auto"/>
            <w:gridSpan w:val="4"/>
            <w:tcBorders>
              <w:top w:val="single" w:sz="6" w:space="0" w:color="auto"/>
              <w:left w:val="nil"/>
              <w:bottom w:val="nil"/>
              <w:right w:val="nil"/>
            </w:tcBorders>
          </w:tcPr>
          <w:p w14:paraId="774E201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20C7272C" w14:textId="7CB803C5"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 Tabulation of fair_1b  </w:t>
      </w:r>
    </w:p>
    <w:tbl>
      <w:tblPr>
        <w:tblW w:w="0" w:type="auto"/>
        <w:tblLayout w:type="fixed"/>
        <w:tblLook w:val="04A0" w:firstRow="1" w:lastRow="0" w:firstColumn="1" w:lastColumn="0" w:noHBand="0" w:noVBand="1"/>
      </w:tblPr>
      <w:tblGrid>
        <w:gridCol w:w="4761"/>
        <w:gridCol w:w="1397"/>
        <w:gridCol w:w="1397"/>
        <w:gridCol w:w="1403"/>
      </w:tblGrid>
      <w:tr w:rsidR="002D53AE" w:rsidRPr="007B0B8D" w14:paraId="36A11D92" w14:textId="77777777" w:rsidTr="00BA324E">
        <w:trPr>
          <w:trHeight w:val="165"/>
        </w:trPr>
        <w:tc>
          <w:tcPr>
            <w:tcW w:w="4761" w:type="dxa"/>
            <w:tcBorders>
              <w:top w:val="single" w:sz="4" w:space="0" w:color="auto"/>
              <w:left w:val="nil"/>
              <w:bottom w:val="single" w:sz="12" w:space="0" w:color="auto"/>
              <w:right w:val="nil"/>
            </w:tcBorders>
            <w:hideMark/>
          </w:tcPr>
          <w:p w14:paraId="1336779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fair or try to take advantage</w:t>
            </w:r>
          </w:p>
        </w:tc>
        <w:tc>
          <w:tcPr>
            <w:tcW w:w="1397" w:type="dxa"/>
            <w:tcBorders>
              <w:top w:val="single" w:sz="4" w:space="0" w:color="auto"/>
              <w:left w:val="nil"/>
              <w:bottom w:val="single" w:sz="12" w:space="0" w:color="auto"/>
              <w:right w:val="nil"/>
            </w:tcBorders>
            <w:hideMark/>
          </w:tcPr>
          <w:p w14:paraId="2B967C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397" w:type="dxa"/>
            <w:tcBorders>
              <w:top w:val="single" w:sz="4" w:space="0" w:color="auto"/>
              <w:left w:val="nil"/>
              <w:bottom w:val="single" w:sz="12" w:space="0" w:color="auto"/>
              <w:right w:val="nil"/>
            </w:tcBorders>
            <w:hideMark/>
          </w:tcPr>
          <w:p w14:paraId="4736E1E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02" w:type="dxa"/>
            <w:tcBorders>
              <w:top w:val="single" w:sz="4" w:space="0" w:color="auto"/>
              <w:left w:val="nil"/>
              <w:bottom w:val="single" w:sz="12" w:space="0" w:color="auto"/>
              <w:right w:val="nil"/>
            </w:tcBorders>
            <w:hideMark/>
          </w:tcPr>
          <w:p w14:paraId="1F846EF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357F376D" w14:textId="77777777" w:rsidTr="00BA324E">
        <w:trPr>
          <w:trHeight w:val="176"/>
        </w:trPr>
        <w:tc>
          <w:tcPr>
            <w:tcW w:w="4761" w:type="dxa"/>
            <w:hideMark/>
          </w:tcPr>
          <w:p w14:paraId="5DF833D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take advantage of you</w:t>
            </w:r>
          </w:p>
        </w:tc>
        <w:tc>
          <w:tcPr>
            <w:tcW w:w="1397" w:type="dxa"/>
            <w:hideMark/>
          </w:tcPr>
          <w:p w14:paraId="15E9BC1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263</w:t>
            </w:r>
          </w:p>
        </w:tc>
        <w:tc>
          <w:tcPr>
            <w:tcW w:w="1397" w:type="dxa"/>
            <w:hideMark/>
          </w:tcPr>
          <w:p w14:paraId="42E170E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39.20</w:t>
            </w:r>
          </w:p>
        </w:tc>
        <w:tc>
          <w:tcPr>
            <w:tcW w:w="1402" w:type="dxa"/>
            <w:hideMark/>
          </w:tcPr>
          <w:p w14:paraId="5DB64B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39.20</w:t>
            </w:r>
          </w:p>
        </w:tc>
      </w:tr>
      <w:tr w:rsidR="002D53AE" w:rsidRPr="007B0B8D" w14:paraId="59998DB1" w14:textId="77777777" w:rsidTr="00BA324E">
        <w:trPr>
          <w:trHeight w:val="165"/>
        </w:trPr>
        <w:tc>
          <w:tcPr>
            <w:tcW w:w="4761" w:type="dxa"/>
            <w:hideMark/>
          </w:tcPr>
          <w:p w14:paraId="6C7E1A53"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try to be fair</w:t>
            </w:r>
          </w:p>
        </w:tc>
        <w:tc>
          <w:tcPr>
            <w:tcW w:w="1397" w:type="dxa"/>
            <w:hideMark/>
          </w:tcPr>
          <w:p w14:paraId="3CC4D82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367</w:t>
            </w:r>
          </w:p>
        </w:tc>
        <w:tc>
          <w:tcPr>
            <w:tcW w:w="1397" w:type="dxa"/>
            <w:hideMark/>
          </w:tcPr>
          <w:p w14:paraId="66A5A06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54.69</w:t>
            </w:r>
          </w:p>
        </w:tc>
        <w:tc>
          <w:tcPr>
            <w:tcW w:w="1402" w:type="dxa"/>
            <w:hideMark/>
          </w:tcPr>
          <w:p w14:paraId="7B0714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93.89</w:t>
            </w:r>
          </w:p>
        </w:tc>
      </w:tr>
      <w:tr w:rsidR="002D53AE" w:rsidRPr="007B0B8D" w14:paraId="5BD35771" w14:textId="77777777" w:rsidTr="00BA324E">
        <w:trPr>
          <w:trHeight w:val="176"/>
        </w:trPr>
        <w:tc>
          <w:tcPr>
            <w:tcW w:w="4761" w:type="dxa"/>
            <w:hideMark/>
          </w:tcPr>
          <w:p w14:paraId="72DD9E15"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1397" w:type="dxa"/>
            <w:hideMark/>
          </w:tcPr>
          <w:p w14:paraId="3B06833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w:t>
            </w:r>
          </w:p>
        </w:tc>
        <w:tc>
          <w:tcPr>
            <w:tcW w:w="1397" w:type="dxa"/>
            <w:hideMark/>
          </w:tcPr>
          <w:p w14:paraId="03E4AAE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6.11</w:t>
            </w:r>
          </w:p>
        </w:tc>
        <w:tc>
          <w:tcPr>
            <w:tcW w:w="1402" w:type="dxa"/>
            <w:hideMark/>
          </w:tcPr>
          <w:p w14:paraId="767E06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1019E9E0" w14:textId="77777777" w:rsidTr="00BA324E">
        <w:trPr>
          <w:trHeight w:val="165"/>
        </w:trPr>
        <w:tc>
          <w:tcPr>
            <w:tcW w:w="4761" w:type="dxa"/>
            <w:tcBorders>
              <w:top w:val="single" w:sz="4" w:space="0" w:color="auto"/>
              <w:left w:val="nil"/>
              <w:bottom w:val="nil"/>
              <w:right w:val="nil"/>
            </w:tcBorders>
            <w:hideMark/>
          </w:tcPr>
          <w:p w14:paraId="55CE6B3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397" w:type="dxa"/>
            <w:tcBorders>
              <w:top w:val="single" w:sz="4" w:space="0" w:color="auto"/>
              <w:left w:val="nil"/>
              <w:bottom w:val="nil"/>
              <w:right w:val="nil"/>
            </w:tcBorders>
            <w:hideMark/>
          </w:tcPr>
          <w:p w14:paraId="6AF4A6D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671</w:t>
            </w:r>
          </w:p>
        </w:tc>
        <w:tc>
          <w:tcPr>
            <w:tcW w:w="1397" w:type="dxa"/>
            <w:tcBorders>
              <w:top w:val="single" w:sz="4" w:space="0" w:color="auto"/>
              <w:left w:val="nil"/>
              <w:bottom w:val="nil"/>
              <w:right w:val="nil"/>
            </w:tcBorders>
            <w:hideMark/>
          </w:tcPr>
          <w:p w14:paraId="46B0D82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02" w:type="dxa"/>
            <w:tcBorders>
              <w:top w:val="single" w:sz="4" w:space="0" w:color="auto"/>
              <w:left w:val="nil"/>
              <w:bottom w:val="nil"/>
              <w:right w:val="nil"/>
            </w:tcBorders>
          </w:tcPr>
          <w:p w14:paraId="0962030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74D5E8D9" w14:textId="77777777" w:rsidTr="00BA324E">
        <w:trPr>
          <w:trHeight w:val="176"/>
        </w:trPr>
        <w:tc>
          <w:tcPr>
            <w:tcW w:w="8958" w:type="dxa"/>
            <w:gridSpan w:val="4"/>
            <w:tcBorders>
              <w:top w:val="single" w:sz="6" w:space="0" w:color="auto"/>
              <w:left w:val="nil"/>
              <w:bottom w:val="nil"/>
              <w:right w:val="nil"/>
            </w:tcBorders>
          </w:tcPr>
          <w:p w14:paraId="4D2DE5CE"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4D52C4F1"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lastRenderedPageBreak/>
        <w:br/>
        <w:t xml:space="preserve">Tabulation of trust_2  </w:t>
      </w:r>
    </w:p>
    <w:tbl>
      <w:tblPr>
        <w:tblW w:w="0" w:type="auto"/>
        <w:tblLayout w:type="fixed"/>
        <w:tblLook w:val="04A0" w:firstRow="1" w:lastRow="0" w:firstColumn="1" w:lastColumn="0" w:noHBand="0" w:noVBand="1"/>
      </w:tblPr>
      <w:tblGrid>
        <w:gridCol w:w="4303"/>
        <w:gridCol w:w="1569"/>
        <w:gridCol w:w="1569"/>
        <w:gridCol w:w="1576"/>
      </w:tblGrid>
      <w:tr w:rsidR="002D53AE" w:rsidRPr="007B0B8D" w14:paraId="3EBDD3BE" w14:textId="77777777" w:rsidTr="00BA324E">
        <w:trPr>
          <w:trHeight w:val="186"/>
        </w:trPr>
        <w:tc>
          <w:tcPr>
            <w:tcW w:w="4303" w:type="dxa"/>
            <w:tcBorders>
              <w:top w:val="single" w:sz="4" w:space="0" w:color="auto"/>
              <w:left w:val="nil"/>
              <w:bottom w:val="single" w:sz="12" w:space="0" w:color="auto"/>
              <w:right w:val="nil"/>
            </w:tcBorders>
            <w:hideMark/>
          </w:tcPr>
          <w:p w14:paraId="7B5A31F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 people be trusted</w:t>
            </w:r>
          </w:p>
        </w:tc>
        <w:tc>
          <w:tcPr>
            <w:tcW w:w="1569" w:type="dxa"/>
            <w:tcBorders>
              <w:top w:val="single" w:sz="4" w:space="0" w:color="auto"/>
              <w:left w:val="nil"/>
              <w:bottom w:val="single" w:sz="12" w:space="0" w:color="auto"/>
              <w:right w:val="nil"/>
            </w:tcBorders>
            <w:hideMark/>
          </w:tcPr>
          <w:p w14:paraId="4E3C619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69" w:type="dxa"/>
            <w:tcBorders>
              <w:top w:val="single" w:sz="4" w:space="0" w:color="auto"/>
              <w:left w:val="nil"/>
              <w:bottom w:val="single" w:sz="12" w:space="0" w:color="auto"/>
              <w:right w:val="nil"/>
            </w:tcBorders>
            <w:hideMark/>
          </w:tcPr>
          <w:p w14:paraId="7D79D8E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75" w:type="dxa"/>
            <w:tcBorders>
              <w:top w:val="single" w:sz="4" w:space="0" w:color="auto"/>
              <w:left w:val="nil"/>
              <w:bottom w:val="single" w:sz="12" w:space="0" w:color="auto"/>
              <w:right w:val="nil"/>
            </w:tcBorders>
            <w:hideMark/>
          </w:tcPr>
          <w:p w14:paraId="4683862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19AF0E00" w14:textId="77777777" w:rsidTr="00BA324E">
        <w:trPr>
          <w:trHeight w:val="199"/>
        </w:trPr>
        <w:tc>
          <w:tcPr>
            <w:tcW w:w="4303" w:type="dxa"/>
            <w:hideMark/>
          </w:tcPr>
          <w:p w14:paraId="1370F08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trust</w:t>
            </w:r>
          </w:p>
        </w:tc>
        <w:tc>
          <w:tcPr>
            <w:tcW w:w="1569" w:type="dxa"/>
            <w:hideMark/>
          </w:tcPr>
          <w:p w14:paraId="6EC7151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242</w:t>
            </w:r>
          </w:p>
        </w:tc>
        <w:tc>
          <w:tcPr>
            <w:tcW w:w="1569" w:type="dxa"/>
            <w:hideMark/>
          </w:tcPr>
          <w:p w14:paraId="668230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36.07</w:t>
            </w:r>
          </w:p>
        </w:tc>
        <w:tc>
          <w:tcPr>
            <w:tcW w:w="1575" w:type="dxa"/>
            <w:hideMark/>
          </w:tcPr>
          <w:p w14:paraId="2B7A9B9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36.07</w:t>
            </w:r>
          </w:p>
        </w:tc>
      </w:tr>
      <w:tr w:rsidR="002D53AE" w:rsidRPr="007B0B8D" w14:paraId="158FB650" w14:textId="77777777" w:rsidTr="00BA324E">
        <w:trPr>
          <w:trHeight w:val="186"/>
        </w:trPr>
        <w:tc>
          <w:tcPr>
            <w:tcW w:w="4303" w:type="dxa"/>
            <w:hideMark/>
          </w:tcPr>
          <w:p w14:paraId="6BB8E74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be too careful</w:t>
            </w:r>
          </w:p>
        </w:tc>
        <w:tc>
          <w:tcPr>
            <w:tcW w:w="1569" w:type="dxa"/>
            <w:hideMark/>
          </w:tcPr>
          <w:p w14:paraId="2F8E2B8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419</w:t>
            </w:r>
          </w:p>
        </w:tc>
        <w:tc>
          <w:tcPr>
            <w:tcW w:w="1569" w:type="dxa"/>
            <w:hideMark/>
          </w:tcPr>
          <w:p w14:paraId="7C28702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62.44</w:t>
            </w:r>
          </w:p>
        </w:tc>
        <w:tc>
          <w:tcPr>
            <w:tcW w:w="1575" w:type="dxa"/>
            <w:hideMark/>
          </w:tcPr>
          <w:p w14:paraId="36632B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98.51</w:t>
            </w:r>
          </w:p>
        </w:tc>
      </w:tr>
      <w:tr w:rsidR="002D53AE" w:rsidRPr="007B0B8D" w14:paraId="3D3B9046" w14:textId="77777777" w:rsidTr="00BA324E">
        <w:trPr>
          <w:trHeight w:val="199"/>
        </w:trPr>
        <w:tc>
          <w:tcPr>
            <w:tcW w:w="4303" w:type="dxa"/>
            <w:hideMark/>
          </w:tcPr>
          <w:p w14:paraId="4551D774"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1569" w:type="dxa"/>
            <w:hideMark/>
          </w:tcPr>
          <w:p w14:paraId="6FC3666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w:t>
            </w:r>
          </w:p>
        </w:tc>
        <w:tc>
          <w:tcPr>
            <w:tcW w:w="1569" w:type="dxa"/>
            <w:hideMark/>
          </w:tcPr>
          <w:p w14:paraId="363CD23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1.49</w:t>
            </w:r>
          </w:p>
        </w:tc>
        <w:tc>
          <w:tcPr>
            <w:tcW w:w="1575" w:type="dxa"/>
            <w:hideMark/>
          </w:tcPr>
          <w:p w14:paraId="56595C6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464C2AA2" w14:textId="77777777" w:rsidTr="00BA324E">
        <w:trPr>
          <w:trHeight w:val="186"/>
        </w:trPr>
        <w:tc>
          <w:tcPr>
            <w:tcW w:w="4303" w:type="dxa"/>
            <w:tcBorders>
              <w:top w:val="single" w:sz="4" w:space="0" w:color="auto"/>
              <w:left w:val="nil"/>
              <w:bottom w:val="nil"/>
              <w:right w:val="nil"/>
            </w:tcBorders>
            <w:hideMark/>
          </w:tcPr>
          <w:p w14:paraId="311A9CA1"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69" w:type="dxa"/>
            <w:tcBorders>
              <w:top w:val="single" w:sz="4" w:space="0" w:color="auto"/>
              <w:left w:val="nil"/>
              <w:bottom w:val="nil"/>
              <w:right w:val="nil"/>
            </w:tcBorders>
            <w:hideMark/>
          </w:tcPr>
          <w:p w14:paraId="64F7A61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671</w:t>
            </w:r>
          </w:p>
        </w:tc>
        <w:tc>
          <w:tcPr>
            <w:tcW w:w="1569" w:type="dxa"/>
            <w:tcBorders>
              <w:top w:val="single" w:sz="4" w:space="0" w:color="auto"/>
              <w:left w:val="nil"/>
              <w:bottom w:val="nil"/>
              <w:right w:val="nil"/>
            </w:tcBorders>
            <w:hideMark/>
          </w:tcPr>
          <w:p w14:paraId="0BAC169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75" w:type="dxa"/>
            <w:tcBorders>
              <w:top w:val="single" w:sz="4" w:space="0" w:color="auto"/>
              <w:left w:val="nil"/>
              <w:bottom w:val="nil"/>
              <w:right w:val="nil"/>
            </w:tcBorders>
          </w:tcPr>
          <w:p w14:paraId="63EAEB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3CABD80D" w14:textId="77777777" w:rsidTr="00BA324E">
        <w:trPr>
          <w:trHeight w:val="199"/>
        </w:trPr>
        <w:tc>
          <w:tcPr>
            <w:tcW w:w="9017" w:type="dxa"/>
            <w:gridSpan w:val="4"/>
            <w:tcBorders>
              <w:top w:val="single" w:sz="6" w:space="0" w:color="auto"/>
              <w:left w:val="nil"/>
              <w:bottom w:val="nil"/>
              <w:right w:val="nil"/>
            </w:tcBorders>
          </w:tcPr>
          <w:p w14:paraId="730C5F2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02273E18"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278C4610" w14:textId="26BED612"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trust_1b  </w:t>
      </w:r>
    </w:p>
    <w:tbl>
      <w:tblPr>
        <w:tblW w:w="0" w:type="auto"/>
        <w:tblLayout w:type="fixed"/>
        <w:tblLook w:val="04A0" w:firstRow="1" w:lastRow="0" w:firstColumn="1" w:lastColumn="0" w:noHBand="0" w:noVBand="1"/>
      </w:tblPr>
      <w:tblGrid>
        <w:gridCol w:w="4306"/>
        <w:gridCol w:w="1572"/>
        <w:gridCol w:w="1572"/>
        <w:gridCol w:w="1576"/>
      </w:tblGrid>
      <w:tr w:rsidR="002D53AE" w:rsidRPr="007B0B8D" w14:paraId="4E6E6872" w14:textId="77777777" w:rsidTr="00BA324E">
        <w:trPr>
          <w:trHeight w:val="257"/>
        </w:trPr>
        <w:tc>
          <w:tcPr>
            <w:tcW w:w="4306" w:type="dxa"/>
            <w:tcBorders>
              <w:top w:val="single" w:sz="4" w:space="0" w:color="auto"/>
              <w:left w:val="nil"/>
              <w:bottom w:val="single" w:sz="12" w:space="0" w:color="auto"/>
              <w:right w:val="nil"/>
            </w:tcBorders>
            <w:hideMark/>
          </w:tcPr>
          <w:p w14:paraId="4B68976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 people be trusted</w:t>
            </w:r>
          </w:p>
        </w:tc>
        <w:tc>
          <w:tcPr>
            <w:tcW w:w="1572" w:type="dxa"/>
            <w:tcBorders>
              <w:top w:val="single" w:sz="4" w:space="0" w:color="auto"/>
              <w:left w:val="nil"/>
              <w:bottom w:val="single" w:sz="12" w:space="0" w:color="auto"/>
              <w:right w:val="nil"/>
            </w:tcBorders>
            <w:hideMark/>
          </w:tcPr>
          <w:p w14:paraId="0684F7C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72" w:type="dxa"/>
            <w:tcBorders>
              <w:top w:val="single" w:sz="4" w:space="0" w:color="auto"/>
              <w:left w:val="nil"/>
              <w:bottom w:val="single" w:sz="12" w:space="0" w:color="auto"/>
              <w:right w:val="nil"/>
            </w:tcBorders>
            <w:hideMark/>
          </w:tcPr>
          <w:p w14:paraId="3621567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76" w:type="dxa"/>
            <w:tcBorders>
              <w:top w:val="single" w:sz="4" w:space="0" w:color="auto"/>
              <w:left w:val="nil"/>
              <w:bottom w:val="single" w:sz="12" w:space="0" w:color="auto"/>
              <w:right w:val="nil"/>
            </w:tcBorders>
            <w:hideMark/>
          </w:tcPr>
          <w:p w14:paraId="37FF0BA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6FC30E05" w14:textId="77777777" w:rsidTr="00BA324E">
        <w:trPr>
          <w:trHeight w:val="274"/>
        </w:trPr>
        <w:tc>
          <w:tcPr>
            <w:tcW w:w="4306" w:type="dxa"/>
            <w:hideMark/>
          </w:tcPr>
          <w:p w14:paraId="7CA9BD65"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trust</w:t>
            </w:r>
          </w:p>
        </w:tc>
        <w:tc>
          <w:tcPr>
            <w:tcW w:w="1572" w:type="dxa"/>
            <w:hideMark/>
          </w:tcPr>
          <w:p w14:paraId="16D3BF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w:t>
            </w:r>
          </w:p>
        </w:tc>
        <w:tc>
          <w:tcPr>
            <w:tcW w:w="1572" w:type="dxa"/>
            <w:hideMark/>
          </w:tcPr>
          <w:p w14:paraId="546D56F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35.07</w:t>
            </w:r>
          </w:p>
        </w:tc>
        <w:tc>
          <w:tcPr>
            <w:tcW w:w="1576" w:type="dxa"/>
            <w:hideMark/>
          </w:tcPr>
          <w:p w14:paraId="01AD488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35.07</w:t>
            </w:r>
          </w:p>
        </w:tc>
      </w:tr>
      <w:tr w:rsidR="002D53AE" w:rsidRPr="007B0B8D" w14:paraId="0F8E64DA" w14:textId="77777777" w:rsidTr="00BA324E">
        <w:trPr>
          <w:trHeight w:val="257"/>
        </w:trPr>
        <w:tc>
          <w:tcPr>
            <w:tcW w:w="4306" w:type="dxa"/>
            <w:hideMark/>
          </w:tcPr>
          <w:p w14:paraId="28FDC683"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be too careful</w:t>
            </w:r>
          </w:p>
        </w:tc>
        <w:tc>
          <w:tcPr>
            <w:tcW w:w="1572" w:type="dxa"/>
            <w:hideMark/>
          </w:tcPr>
          <w:p w14:paraId="2AB5615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403</w:t>
            </w:r>
          </w:p>
        </w:tc>
        <w:tc>
          <w:tcPr>
            <w:tcW w:w="1572" w:type="dxa"/>
            <w:hideMark/>
          </w:tcPr>
          <w:p w14:paraId="0B6400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59.88</w:t>
            </w:r>
          </w:p>
        </w:tc>
        <w:tc>
          <w:tcPr>
            <w:tcW w:w="1576" w:type="dxa"/>
            <w:hideMark/>
          </w:tcPr>
          <w:p w14:paraId="1677DE0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94.95</w:t>
            </w:r>
          </w:p>
        </w:tc>
      </w:tr>
      <w:tr w:rsidR="002D53AE" w:rsidRPr="007B0B8D" w14:paraId="0D23F071" w14:textId="77777777" w:rsidTr="00BA324E">
        <w:trPr>
          <w:trHeight w:val="274"/>
        </w:trPr>
        <w:tc>
          <w:tcPr>
            <w:tcW w:w="4306" w:type="dxa"/>
            <w:hideMark/>
          </w:tcPr>
          <w:p w14:paraId="64BFC7A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1572" w:type="dxa"/>
            <w:hideMark/>
          </w:tcPr>
          <w:p w14:paraId="2C5B1DF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w:t>
            </w:r>
          </w:p>
        </w:tc>
        <w:tc>
          <w:tcPr>
            <w:tcW w:w="1572" w:type="dxa"/>
            <w:hideMark/>
          </w:tcPr>
          <w:p w14:paraId="3E98A34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5.05</w:t>
            </w:r>
          </w:p>
        </w:tc>
        <w:tc>
          <w:tcPr>
            <w:tcW w:w="1576" w:type="dxa"/>
            <w:hideMark/>
          </w:tcPr>
          <w:p w14:paraId="00BDD1B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55FFA3D8" w14:textId="77777777" w:rsidTr="00BA324E">
        <w:trPr>
          <w:trHeight w:val="257"/>
        </w:trPr>
        <w:tc>
          <w:tcPr>
            <w:tcW w:w="4306" w:type="dxa"/>
            <w:tcBorders>
              <w:top w:val="single" w:sz="4" w:space="0" w:color="auto"/>
              <w:left w:val="nil"/>
              <w:bottom w:val="nil"/>
              <w:right w:val="nil"/>
            </w:tcBorders>
            <w:hideMark/>
          </w:tcPr>
          <w:p w14:paraId="36CBDC0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72" w:type="dxa"/>
            <w:tcBorders>
              <w:top w:val="single" w:sz="4" w:space="0" w:color="auto"/>
              <w:left w:val="nil"/>
              <w:bottom w:val="nil"/>
              <w:right w:val="nil"/>
            </w:tcBorders>
            <w:hideMark/>
          </w:tcPr>
          <w:p w14:paraId="45C571C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673</w:t>
            </w:r>
          </w:p>
        </w:tc>
        <w:tc>
          <w:tcPr>
            <w:tcW w:w="1572" w:type="dxa"/>
            <w:tcBorders>
              <w:top w:val="single" w:sz="4" w:space="0" w:color="auto"/>
              <w:left w:val="nil"/>
              <w:bottom w:val="nil"/>
              <w:right w:val="nil"/>
            </w:tcBorders>
            <w:hideMark/>
          </w:tcPr>
          <w:p w14:paraId="42AB482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76" w:type="dxa"/>
            <w:tcBorders>
              <w:top w:val="single" w:sz="4" w:space="0" w:color="auto"/>
              <w:left w:val="nil"/>
              <w:bottom w:val="nil"/>
              <w:right w:val="nil"/>
            </w:tcBorders>
          </w:tcPr>
          <w:p w14:paraId="3FFC882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10D824DF" w14:textId="77777777" w:rsidTr="00BA324E">
        <w:trPr>
          <w:trHeight w:val="274"/>
        </w:trPr>
        <w:tc>
          <w:tcPr>
            <w:tcW w:w="9026" w:type="dxa"/>
            <w:gridSpan w:val="4"/>
            <w:tcBorders>
              <w:top w:val="single" w:sz="6" w:space="0" w:color="auto"/>
              <w:left w:val="nil"/>
              <w:bottom w:val="nil"/>
              <w:right w:val="nil"/>
            </w:tcBorders>
          </w:tcPr>
          <w:p w14:paraId="4B3D7C5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7D51A36C"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br/>
        <w:t xml:space="preserve">Tabulation of helpful_2  </w:t>
      </w:r>
    </w:p>
    <w:tbl>
      <w:tblPr>
        <w:tblW w:w="0" w:type="auto"/>
        <w:tblLayout w:type="fixed"/>
        <w:tblLook w:val="04A0" w:firstRow="1" w:lastRow="0" w:firstColumn="1" w:lastColumn="0" w:noHBand="0" w:noVBand="1"/>
      </w:tblPr>
      <w:tblGrid>
        <w:gridCol w:w="4803"/>
        <w:gridCol w:w="1407"/>
        <w:gridCol w:w="1407"/>
        <w:gridCol w:w="1418"/>
      </w:tblGrid>
      <w:tr w:rsidR="002D53AE" w:rsidRPr="007B0B8D" w14:paraId="6B7FEE21" w14:textId="77777777" w:rsidTr="00BA324E">
        <w:trPr>
          <w:trHeight w:val="324"/>
        </w:trPr>
        <w:tc>
          <w:tcPr>
            <w:tcW w:w="4803" w:type="dxa"/>
            <w:tcBorders>
              <w:top w:val="single" w:sz="4" w:space="0" w:color="auto"/>
              <w:left w:val="nil"/>
              <w:bottom w:val="single" w:sz="12" w:space="0" w:color="auto"/>
              <w:right w:val="nil"/>
            </w:tcBorders>
            <w:hideMark/>
          </w:tcPr>
          <w:p w14:paraId="3FF7596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helpful or looking out for selves</w:t>
            </w:r>
          </w:p>
        </w:tc>
        <w:tc>
          <w:tcPr>
            <w:tcW w:w="1407" w:type="dxa"/>
            <w:tcBorders>
              <w:top w:val="single" w:sz="4" w:space="0" w:color="auto"/>
              <w:left w:val="nil"/>
              <w:bottom w:val="single" w:sz="12" w:space="0" w:color="auto"/>
              <w:right w:val="nil"/>
            </w:tcBorders>
            <w:hideMark/>
          </w:tcPr>
          <w:p w14:paraId="0F2D7EF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407" w:type="dxa"/>
            <w:tcBorders>
              <w:top w:val="single" w:sz="4" w:space="0" w:color="auto"/>
              <w:left w:val="nil"/>
              <w:bottom w:val="single" w:sz="12" w:space="0" w:color="auto"/>
              <w:right w:val="nil"/>
            </w:tcBorders>
            <w:hideMark/>
          </w:tcPr>
          <w:p w14:paraId="5F6B91B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16" w:type="dxa"/>
            <w:tcBorders>
              <w:top w:val="single" w:sz="4" w:space="0" w:color="auto"/>
              <w:left w:val="nil"/>
              <w:bottom w:val="single" w:sz="12" w:space="0" w:color="auto"/>
              <w:right w:val="nil"/>
            </w:tcBorders>
            <w:hideMark/>
          </w:tcPr>
          <w:p w14:paraId="3CC1A26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35D214A5" w14:textId="77777777" w:rsidTr="00BA324E">
        <w:trPr>
          <w:trHeight w:val="345"/>
        </w:trPr>
        <w:tc>
          <w:tcPr>
            <w:tcW w:w="4803" w:type="dxa"/>
            <w:hideMark/>
          </w:tcPr>
          <w:p w14:paraId="25DF685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try to be helpful</w:t>
            </w:r>
          </w:p>
        </w:tc>
        <w:tc>
          <w:tcPr>
            <w:tcW w:w="1407" w:type="dxa"/>
            <w:hideMark/>
          </w:tcPr>
          <w:p w14:paraId="06B2B14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381</w:t>
            </w:r>
          </w:p>
        </w:tc>
        <w:tc>
          <w:tcPr>
            <w:tcW w:w="1407" w:type="dxa"/>
            <w:hideMark/>
          </w:tcPr>
          <w:p w14:paraId="10483C0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56.61</w:t>
            </w:r>
          </w:p>
        </w:tc>
        <w:tc>
          <w:tcPr>
            <w:tcW w:w="1416" w:type="dxa"/>
            <w:hideMark/>
          </w:tcPr>
          <w:p w14:paraId="3E3296D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56.61</w:t>
            </w:r>
          </w:p>
        </w:tc>
      </w:tr>
      <w:tr w:rsidR="002D53AE" w:rsidRPr="007B0B8D" w14:paraId="3A00CB5A" w14:textId="77777777" w:rsidTr="00BA324E">
        <w:trPr>
          <w:trHeight w:val="324"/>
        </w:trPr>
        <w:tc>
          <w:tcPr>
            <w:tcW w:w="4803" w:type="dxa"/>
            <w:hideMark/>
          </w:tcPr>
          <w:p w14:paraId="576EC38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looking out for themselves</w:t>
            </w:r>
          </w:p>
        </w:tc>
        <w:tc>
          <w:tcPr>
            <w:tcW w:w="1407" w:type="dxa"/>
            <w:hideMark/>
          </w:tcPr>
          <w:p w14:paraId="4F50C83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281</w:t>
            </w:r>
          </w:p>
        </w:tc>
        <w:tc>
          <w:tcPr>
            <w:tcW w:w="1407" w:type="dxa"/>
            <w:hideMark/>
          </w:tcPr>
          <w:p w14:paraId="691EF26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41.75</w:t>
            </w:r>
          </w:p>
        </w:tc>
        <w:tc>
          <w:tcPr>
            <w:tcW w:w="1416" w:type="dxa"/>
            <w:hideMark/>
          </w:tcPr>
          <w:p w14:paraId="63471BC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98.37</w:t>
            </w:r>
          </w:p>
        </w:tc>
      </w:tr>
      <w:tr w:rsidR="002D53AE" w:rsidRPr="007B0B8D" w14:paraId="012888CB" w14:textId="77777777" w:rsidTr="00BA324E">
        <w:trPr>
          <w:trHeight w:val="345"/>
        </w:trPr>
        <w:tc>
          <w:tcPr>
            <w:tcW w:w="4803" w:type="dxa"/>
            <w:hideMark/>
          </w:tcPr>
          <w:p w14:paraId="4B86086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1407" w:type="dxa"/>
            <w:hideMark/>
          </w:tcPr>
          <w:p w14:paraId="6FFDF11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11</w:t>
            </w:r>
          </w:p>
        </w:tc>
        <w:tc>
          <w:tcPr>
            <w:tcW w:w="1407" w:type="dxa"/>
            <w:hideMark/>
          </w:tcPr>
          <w:p w14:paraId="7C16379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1.63</w:t>
            </w:r>
          </w:p>
        </w:tc>
        <w:tc>
          <w:tcPr>
            <w:tcW w:w="1416" w:type="dxa"/>
            <w:hideMark/>
          </w:tcPr>
          <w:p w14:paraId="7B5EDBF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212B8224" w14:textId="77777777" w:rsidTr="00BA324E">
        <w:trPr>
          <w:trHeight w:val="324"/>
        </w:trPr>
        <w:tc>
          <w:tcPr>
            <w:tcW w:w="4803" w:type="dxa"/>
            <w:tcBorders>
              <w:top w:val="single" w:sz="4" w:space="0" w:color="auto"/>
              <w:left w:val="nil"/>
              <w:bottom w:val="nil"/>
              <w:right w:val="nil"/>
            </w:tcBorders>
            <w:hideMark/>
          </w:tcPr>
          <w:p w14:paraId="0B1477F1"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407" w:type="dxa"/>
            <w:tcBorders>
              <w:top w:val="single" w:sz="4" w:space="0" w:color="auto"/>
              <w:left w:val="nil"/>
              <w:bottom w:val="nil"/>
              <w:right w:val="nil"/>
            </w:tcBorders>
            <w:hideMark/>
          </w:tcPr>
          <w:p w14:paraId="2B4A01C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673</w:t>
            </w:r>
          </w:p>
        </w:tc>
        <w:tc>
          <w:tcPr>
            <w:tcW w:w="1407" w:type="dxa"/>
            <w:tcBorders>
              <w:top w:val="single" w:sz="4" w:space="0" w:color="auto"/>
              <w:left w:val="nil"/>
              <w:bottom w:val="nil"/>
              <w:right w:val="nil"/>
            </w:tcBorders>
            <w:hideMark/>
          </w:tcPr>
          <w:p w14:paraId="5132776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16" w:type="dxa"/>
            <w:tcBorders>
              <w:top w:val="single" w:sz="4" w:space="0" w:color="auto"/>
              <w:left w:val="nil"/>
              <w:bottom w:val="nil"/>
              <w:right w:val="nil"/>
            </w:tcBorders>
          </w:tcPr>
          <w:p w14:paraId="181CBA8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49145B7F" w14:textId="77777777" w:rsidTr="00BA324E">
        <w:trPr>
          <w:trHeight w:val="345"/>
        </w:trPr>
        <w:tc>
          <w:tcPr>
            <w:tcW w:w="9035" w:type="dxa"/>
            <w:gridSpan w:val="4"/>
            <w:tcBorders>
              <w:top w:val="single" w:sz="6" w:space="0" w:color="auto"/>
              <w:left w:val="nil"/>
              <w:bottom w:val="nil"/>
              <w:right w:val="nil"/>
            </w:tcBorders>
          </w:tcPr>
          <w:p w14:paraId="1D2C570D"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2D0705CF" w14:textId="797ABDD3" w:rsidR="002D53AE" w:rsidRPr="007B0B8D" w:rsidRDefault="002D53AE" w:rsidP="00BA324E">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helpful_1b  </w:t>
      </w:r>
    </w:p>
    <w:tbl>
      <w:tblPr>
        <w:tblW w:w="0" w:type="auto"/>
        <w:tblInd w:w="-108" w:type="dxa"/>
        <w:tblLayout w:type="fixed"/>
        <w:tblLook w:val="04A0" w:firstRow="1" w:lastRow="0" w:firstColumn="1" w:lastColumn="0" w:noHBand="0" w:noVBand="1"/>
      </w:tblPr>
      <w:tblGrid>
        <w:gridCol w:w="4859"/>
        <w:gridCol w:w="1424"/>
        <w:gridCol w:w="1424"/>
        <w:gridCol w:w="1433"/>
      </w:tblGrid>
      <w:tr w:rsidR="002D53AE" w:rsidRPr="007B0B8D" w14:paraId="0A7118A8" w14:textId="77777777" w:rsidTr="00BA324E">
        <w:trPr>
          <w:trHeight w:val="315"/>
        </w:trPr>
        <w:tc>
          <w:tcPr>
            <w:tcW w:w="4859" w:type="dxa"/>
            <w:tcBorders>
              <w:top w:val="single" w:sz="4" w:space="0" w:color="auto"/>
              <w:left w:val="nil"/>
              <w:bottom w:val="single" w:sz="12" w:space="0" w:color="auto"/>
              <w:right w:val="nil"/>
            </w:tcBorders>
            <w:hideMark/>
          </w:tcPr>
          <w:p w14:paraId="0176948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helpful or looking out for selves</w:t>
            </w:r>
          </w:p>
        </w:tc>
        <w:tc>
          <w:tcPr>
            <w:tcW w:w="1424" w:type="dxa"/>
            <w:tcBorders>
              <w:top w:val="single" w:sz="4" w:space="0" w:color="auto"/>
              <w:left w:val="nil"/>
              <w:bottom w:val="single" w:sz="12" w:space="0" w:color="auto"/>
              <w:right w:val="nil"/>
            </w:tcBorders>
            <w:hideMark/>
          </w:tcPr>
          <w:p w14:paraId="3D2D50C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424" w:type="dxa"/>
            <w:tcBorders>
              <w:top w:val="single" w:sz="4" w:space="0" w:color="auto"/>
              <w:left w:val="nil"/>
              <w:bottom w:val="single" w:sz="12" w:space="0" w:color="auto"/>
              <w:right w:val="nil"/>
            </w:tcBorders>
            <w:hideMark/>
          </w:tcPr>
          <w:p w14:paraId="0E8058D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31" w:type="dxa"/>
            <w:tcBorders>
              <w:top w:val="single" w:sz="4" w:space="0" w:color="auto"/>
              <w:left w:val="nil"/>
              <w:bottom w:val="single" w:sz="12" w:space="0" w:color="auto"/>
              <w:right w:val="nil"/>
            </w:tcBorders>
            <w:hideMark/>
          </w:tcPr>
          <w:p w14:paraId="6CDD8CD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5D73C615" w14:textId="77777777" w:rsidTr="00BA324E">
        <w:trPr>
          <w:trHeight w:val="336"/>
        </w:trPr>
        <w:tc>
          <w:tcPr>
            <w:tcW w:w="4859" w:type="dxa"/>
            <w:hideMark/>
          </w:tcPr>
          <w:p w14:paraId="2FCBA4F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try to be helpful</w:t>
            </w:r>
          </w:p>
        </w:tc>
        <w:tc>
          <w:tcPr>
            <w:tcW w:w="1424" w:type="dxa"/>
            <w:hideMark/>
          </w:tcPr>
          <w:p w14:paraId="3283AF6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335</w:t>
            </w:r>
          </w:p>
        </w:tc>
        <w:tc>
          <w:tcPr>
            <w:tcW w:w="1424" w:type="dxa"/>
            <w:hideMark/>
          </w:tcPr>
          <w:p w14:paraId="00EDEEC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49.70</w:t>
            </w:r>
          </w:p>
        </w:tc>
        <w:tc>
          <w:tcPr>
            <w:tcW w:w="1431" w:type="dxa"/>
            <w:hideMark/>
          </w:tcPr>
          <w:p w14:paraId="42EEC7C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49.70</w:t>
            </w:r>
          </w:p>
        </w:tc>
      </w:tr>
      <w:tr w:rsidR="002D53AE" w:rsidRPr="007B0B8D" w14:paraId="7ED24A86" w14:textId="77777777" w:rsidTr="00BA324E">
        <w:trPr>
          <w:trHeight w:val="315"/>
        </w:trPr>
        <w:tc>
          <w:tcPr>
            <w:tcW w:w="4859" w:type="dxa"/>
            <w:hideMark/>
          </w:tcPr>
          <w:p w14:paraId="3D830B4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looking out for themselves</w:t>
            </w:r>
          </w:p>
        </w:tc>
        <w:tc>
          <w:tcPr>
            <w:tcW w:w="1424" w:type="dxa"/>
            <w:hideMark/>
          </w:tcPr>
          <w:p w14:paraId="6754F2C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286</w:t>
            </w:r>
          </w:p>
        </w:tc>
        <w:tc>
          <w:tcPr>
            <w:tcW w:w="1424" w:type="dxa"/>
            <w:hideMark/>
          </w:tcPr>
          <w:p w14:paraId="40F3389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42.43</w:t>
            </w:r>
          </w:p>
        </w:tc>
        <w:tc>
          <w:tcPr>
            <w:tcW w:w="1431" w:type="dxa"/>
            <w:hideMark/>
          </w:tcPr>
          <w:p w14:paraId="4DCE4FA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92.14</w:t>
            </w:r>
          </w:p>
        </w:tc>
      </w:tr>
      <w:tr w:rsidR="002D53AE" w:rsidRPr="007B0B8D" w14:paraId="39EB6D8F" w14:textId="77777777" w:rsidTr="00BA324E">
        <w:trPr>
          <w:trHeight w:val="336"/>
        </w:trPr>
        <w:tc>
          <w:tcPr>
            <w:tcW w:w="4859" w:type="dxa"/>
            <w:hideMark/>
          </w:tcPr>
          <w:p w14:paraId="6481F1D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depends</w:t>
            </w:r>
          </w:p>
        </w:tc>
        <w:tc>
          <w:tcPr>
            <w:tcW w:w="1424" w:type="dxa"/>
            <w:hideMark/>
          </w:tcPr>
          <w:p w14:paraId="6828767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w:t>
            </w:r>
          </w:p>
        </w:tc>
        <w:tc>
          <w:tcPr>
            <w:tcW w:w="1424" w:type="dxa"/>
            <w:hideMark/>
          </w:tcPr>
          <w:p w14:paraId="735487A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7.86</w:t>
            </w:r>
          </w:p>
        </w:tc>
        <w:tc>
          <w:tcPr>
            <w:tcW w:w="1431" w:type="dxa"/>
            <w:hideMark/>
          </w:tcPr>
          <w:p w14:paraId="0CE4A06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693FD014" w14:textId="77777777" w:rsidTr="00BA324E">
        <w:trPr>
          <w:trHeight w:val="315"/>
        </w:trPr>
        <w:tc>
          <w:tcPr>
            <w:tcW w:w="4859" w:type="dxa"/>
            <w:tcBorders>
              <w:top w:val="single" w:sz="4" w:space="0" w:color="auto"/>
              <w:left w:val="nil"/>
              <w:bottom w:val="nil"/>
              <w:right w:val="nil"/>
            </w:tcBorders>
            <w:hideMark/>
          </w:tcPr>
          <w:p w14:paraId="17D6D96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424" w:type="dxa"/>
            <w:tcBorders>
              <w:top w:val="single" w:sz="4" w:space="0" w:color="auto"/>
              <w:left w:val="nil"/>
              <w:bottom w:val="nil"/>
              <w:right w:val="nil"/>
            </w:tcBorders>
            <w:hideMark/>
          </w:tcPr>
          <w:p w14:paraId="285DE3D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674</w:t>
            </w:r>
          </w:p>
        </w:tc>
        <w:tc>
          <w:tcPr>
            <w:tcW w:w="1424" w:type="dxa"/>
            <w:tcBorders>
              <w:top w:val="single" w:sz="4" w:space="0" w:color="auto"/>
              <w:left w:val="nil"/>
              <w:bottom w:val="nil"/>
              <w:right w:val="nil"/>
            </w:tcBorders>
            <w:hideMark/>
          </w:tcPr>
          <w:p w14:paraId="34FB3A4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31" w:type="dxa"/>
            <w:tcBorders>
              <w:top w:val="single" w:sz="4" w:space="0" w:color="auto"/>
              <w:left w:val="nil"/>
              <w:bottom w:val="nil"/>
              <w:right w:val="nil"/>
            </w:tcBorders>
          </w:tcPr>
          <w:p w14:paraId="24F86B7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3E5ECCAE" w14:textId="77777777" w:rsidTr="00BA324E">
        <w:trPr>
          <w:trHeight w:val="336"/>
        </w:trPr>
        <w:tc>
          <w:tcPr>
            <w:tcW w:w="9140" w:type="dxa"/>
            <w:gridSpan w:val="4"/>
            <w:tcBorders>
              <w:top w:val="single" w:sz="6" w:space="0" w:color="auto"/>
              <w:left w:val="nil"/>
              <w:bottom w:val="nil"/>
              <w:right w:val="nil"/>
            </w:tcBorders>
          </w:tcPr>
          <w:p w14:paraId="501E884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75D3A99D" w14:textId="77777777" w:rsidR="00707399" w:rsidRDefault="00707399" w:rsidP="007B0B8D">
      <w:pPr>
        <w:spacing w:line="480" w:lineRule="auto"/>
        <w:rPr>
          <w:rFonts w:ascii="Times New Roman" w:hAnsi="Times New Roman" w:cs="Times New Roman"/>
          <w:sz w:val="24"/>
          <w:szCs w:val="24"/>
        </w:rPr>
      </w:pPr>
    </w:p>
    <w:p w14:paraId="3EA50814" w14:textId="77777777" w:rsidR="00707399" w:rsidRDefault="00707399">
      <w:pPr>
        <w:rPr>
          <w:rFonts w:ascii="Times New Roman" w:hAnsi="Times New Roman" w:cs="Times New Roman"/>
          <w:sz w:val="24"/>
          <w:szCs w:val="24"/>
        </w:rPr>
      </w:pPr>
      <w:r>
        <w:rPr>
          <w:rFonts w:ascii="Times New Roman" w:hAnsi="Times New Roman" w:cs="Times New Roman"/>
          <w:sz w:val="24"/>
          <w:szCs w:val="24"/>
        </w:rPr>
        <w:br w:type="page"/>
      </w:r>
    </w:p>
    <w:p w14:paraId="43AFF43E" w14:textId="541EDA2E" w:rsidR="002D53AE" w:rsidRPr="00A90E58" w:rsidRDefault="002D53AE" w:rsidP="00A90E58">
      <w:pPr>
        <w:pStyle w:val="Heading2"/>
        <w:spacing w:after="240"/>
        <w:rPr>
          <w:rFonts w:ascii="Times New Roman" w:hAnsi="Times New Roman" w:cs="Times New Roman"/>
          <w:b/>
          <w:bCs/>
          <w:color w:val="auto"/>
          <w:sz w:val="24"/>
          <w:szCs w:val="24"/>
        </w:rPr>
      </w:pPr>
      <w:bookmarkStart w:id="63" w:name="_Toc120794044"/>
      <w:r w:rsidRPr="00A90E58">
        <w:rPr>
          <w:rFonts w:ascii="Times New Roman" w:hAnsi="Times New Roman" w:cs="Times New Roman"/>
          <w:b/>
          <w:bCs/>
          <w:color w:val="auto"/>
          <w:sz w:val="24"/>
          <w:szCs w:val="24"/>
        </w:rPr>
        <w:lastRenderedPageBreak/>
        <w:t>Independent Variables</w:t>
      </w:r>
      <w:bookmarkEnd w:id="63"/>
    </w:p>
    <w:p w14:paraId="5039D014" w14:textId="6F313D1A"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calculation of the independent variables will vary across years, as not all elements of the 2018 questionnaire were included in the 2020 questionnaire. However, the wording of differentiated variables was similar across the two waves, and the ANES addendum helps complement the missing aspects of certain omitted variables. The naming of the variables will not include their suffixes _1b and _</w:t>
      </w:r>
      <w:r w:rsidR="002806E0" w:rsidRPr="007B0B8D">
        <w:rPr>
          <w:rFonts w:ascii="Times New Roman" w:hAnsi="Times New Roman" w:cs="Times New Roman"/>
          <w:sz w:val="24"/>
          <w:szCs w:val="24"/>
        </w:rPr>
        <w:t>2 but</w:t>
      </w:r>
      <w:r w:rsidRPr="007B0B8D">
        <w:rPr>
          <w:rFonts w:ascii="Times New Roman" w:hAnsi="Times New Roman" w:cs="Times New Roman"/>
          <w:sz w:val="24"/>
          <w:szCs w:val="24"/>
        </w:rPr>
        <w:t xml:space="preserve"> will be specified explicitly by year.</w:t>
      </w:r>
    </w:p>
    <w:p w14:paraId="54F07C23" w14:textId="77777777" w:rsidR="002D53AE" w:rsidRPr="00A90E58" w:rsidRDefault="002D53AE" w:rsidP="00A90E58">
      <w:pPr>
        <w:pStyle w:val="Heading3"/>
        <w:spacing w:after="240"/>
        <w:rPr>
          <w:rFonts w:ascii="Times New Roman" w:hAnsi="Times New Roman" w:cs="Times New Roman"/>
          <w:b/>
          <w:bCs/>
          <w:i/>
          <w:iCs/>
          <w:color w:val="auto"/>
        </w:rPr>
      </w:pPr>
      <w:bookmarkStart w:id="64" w:name="_Toc120794045"/>
      <w:r w:rsidRPr="00A90E58">
        <w:rPr>
          <w:rFonts w:ascii="Times New Roman" w:hAnsi="Times New Roman" w:cs="Times New Roman"/>
          <w:b/>
          <w:bCs/>
          <w:i/>
          <w:iCs/>
          <w:color w:val="auto"/>
        </w:rPr>
        <w:t>Loneliness</w:t>
      </w:r>
      <w:bookmarkEnd w:id="64"/>
    </w:p>
    <w:p w14:paraId="6032124D" w14:textId="2482A7F6" w:rsidR="002D53AE" w:rsidRPr="00BA324E" w:rsidRDefault="002D53AE" w:rsidP="00BA324E">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Measures of loneliness were identified by the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parameter (“How often in the past 4 weeks have you felt that you are left out?”) in 2018, and by the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parameters (“How often in the past 4 weeks have you felt that you lack companionship?”; “How often in the past 4 weeks have you felt that you are isolated from others?”) in 2020. While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seems to directly capture the aspect of emotional loneliness we want to express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seem to distinguish emotional loneliness with physical loneliness, the latter as a consequence of concrete restrictions of interaction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&amp; Steptoe, 2022). The variable </w:t>
      </w:r>
      <w:proofErr w:type="spellStart"/>
      <w:r w:rsidRPr="007B0B8D">
        <w:rPr>
          <w:rFonts w:ascii="Times New Roman" w:hAnsi="Times New Roman" w:cs="Times New Roman"/>
          <w:i/>
          <w:iCs/>
          <w:sz w:val="24"/>
          <w:szCs w:val="24"/>
        </w:rPr>
        <w:t>conwkday</w:t>
      </w:r>
      <w:proofErr w:type="spellEnd"/>
      <w:r w:rsidRPr="007B0B8D">
        <w:rPr>
          <w:rFonts w:ascii="Times New Roman" w:hAnsi="Times New Roman" w:cs="Times New Roman"/>
          <w:sz w:val="24"/>
          <w:szCs w:val="24"/>
        </w:rPr>
        <w:t xml:space="preserve"> in 2018 measures the number of people a respondent contacts in a typical weekday (“Please indicate about how many people do you have contact with on a typical weekday irrespective of whether you know them or not. Include anyone you chat with, talk to, or text, either face-to-face, by phone, internet or any other communication device.”), which can be used as a way to pair the lonely3 variable in 2018. As such we would obtain two distinguished measures of both emotional and physical loneliness that would determine which is more important in the variation of health, happiness, and trust (</w:t>
      </w:r>
      <w:r w:rsidRPr="007B0B8D">
        <w:rPr>
          <w:rFonts w:ascii="Times New Roman" w:hAnsi="Times New Roman" w:cs="Times New Roman"/>
          <w:bCs/>
          <w:sz w:val="24"/>
          <w:szCs w:val="24"/>
        </w:rPr>
        <w:t xml:space="preserve">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Previous literature predicts that the former will have a lesser, though still negative, effect </w:t>
      </w:r>
      <w:r w:rsidRPr="007B0B8D">
        <w:rPr>
          <w:rFonts w:ascii="Times New Roman" w:hAnsi="Times New Roman" w:cs="Times New Roman"/>
          <w:bCs/>
          <w:sz w:val="24"/>
          <w:szCs w:val="24"/>
        </w:rPr>
        <w:lastRenderedPageBreak/>
        <w:t xml:space="preserve">on the three if we take into account a person’s preferred method of communication (Digital or Physical; </w:t>
      </w: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Huang,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2011)</w:t>
      </w:r>
    </w:p>
    <w:p w14:paraId="7BF4F4A0" w14:textId="77777777" w:rsidR="002D53AE" w:rsidRPr="00A90E58" w:rsidRDefault="002D53AE" w:rsidP="00A90E58">
      <w:pPr>
        <w:pStyle w:val="Heading3"/>
        <w:spacing w:after="240"/>
        <w:rPr>
          <w:rFonts w:ascii="Times New Roman" w:hAnsi="Times New Roman" w:cs="Times New Roman"/>
          <w:b/>
          <w:bCs/>
          <w:i/>
          <w:iCs/>
          <w:color w:val="auto"/>
        </w:rPr>
      </w:pPr>
      <w:bookmarkStart w:id="65" w:name="_Toc120794046"/>
      <w:r w:rsidRPr="00A90E58">
        <w:rPr>
          <w:rFonts w:ascii="Times New Roman" w:hAnsi="Times New Roman" w:cs="Times New Roman"/>
          <w:b/>
          <w:bCs/>
          <w:i/>
          <w:iCs/>
          <w:color w:val="auto"/>
        </w:rPr>
        <w:t>Communication Methods</w:t>
      </w:r>
      <w:bookmarkEnd w:id="65"/>
    </w:p>
    <w:p w14:paraId="7F59AA7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of communication will be determined by the variables </w:t>
      </w:r>
      <w:r w:rsidRPr="007B0B8D">
        <w:rPr>
          <w:rFonts w:ascii="Times New Roman" w:hAnsi="Times New Roman" w:cs="Times New Roman"/>
          <w:i/>
          <w:iCs/>
          <w:sz w:val="24"/>
          <w:szCs w:val="24"/>
        </w:rPr>
        <w:t>conf2f</w:t>
      </w:r>
      <w:r w:rsidRPr="007B0B8D">
        <w:rPr>
          <w:rFonts w:ascii="Times New Roman" w:hAnsi="Times New Roman" w:cs="Times New Roman"/>
          <w:sz w:val="24"/>
          <w:szCs w:val="24"/>
        </w:rPr>
        <w:t xml:space="preserve"> (“About how many of these people do you see face-to-face on a typical weekday?”) and </w:t>
      </w:r>
      <w:proofErr w:type="spellStart"/>
      <w:r w:rsidRPr="007B0B8D">
        <w:rPr>
          <w:rFonts w:ascii="Times New Roman" w:hAnsi="Times New Roman" w:cs="Times New Roman"/>
          <w:i/>
          <w:iCs/>
          <w:sz w:val="24"/>
          <w:szCs w:val="24"/>
        </w:rPr>
        <w:t>intcntct</w:t>
      </w:r>
      <w:proofErr w:type="spellEnd"/>
      <w:r w:rsidRPr="007B0B8D">
        <w:rPr>
          <w:rFonts w:ascii="Times New Roman" w:hAnsi="Times New Roman" w:cs="Times New Roman"/>
          <w:sz w:val="24"/>
          <w:szCs w:val="24"/>
        </w:rPr>
        <w:t xml:space="preserve"> (“Think now of your contact with all of your family members and close friends. How much of it is through text messages, mobile phones, or other communication devices that use the internet?), which consider respectively the number of physical interactions and digital interactions a person faces. The main limitation of these two variables is that they are exclusive to the 2018 wave, and their wording doesn’t concurrently specify the time frame by which this interaction takes place. While the fixed effects model should compensate for the first limitation, the difference in content might need to be checked for misspecification. Further, the ANES addendum contains a set of variables </w:t>
      </w:r>
      <w:r w:rsidRPr="00B27031">
        <w:rPr>
          <w:rFonts w:ascii="Times New Roman" w:hAnsi="Times New Roman" w:cs="Times New Roman"/>
          <w:i/>
          <w:iCs/>
          <w:sz w:val="24"/>
          <w:szCs w:val="24"/>
        </w:rPr>
        <w:t>V202541a-b-c-d-f,</w:t>
      </w:r>
      <w:r w:rsidRPr="007B0B8D">
        <w:rPr>
          <w:rFonts w:ascii="Times New Roman" w:hAnsi="Times New Roman" w:cs="Times New Roman"/>
          <w:sz w:val="24"/>
          <w:szCs w:val="24"/>
        </w:rPr>
        <w:t xml:space="preserve"> which track number of visits to Facebook, Twitter, Instagram, Reddit and Snapchat respectively, allowing some degree of follow-up to online communication patterns. We expect, however, that the effect of social digital interactions will be driven by the level of social real-life interactions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Gajduk</w:t>
      </w:r>
      <w:proofErr w:type="spellEnd"/>
      <w:r w:rsidRPr="007B0B8D">
        <w:rPr>
          <w:rFonts w:ascii="Times New Roman" w:hAnsi="Times New Roman" w:cs="Times New Roman"/>
          <w:bCs/>
          <w:sz w:val="24"/>
          <w:szCs w:val="24"/>
        </w:rPr>
        <w:t xml:space="preserve">, Dimitrova, &amp; </w:t>
      </w:r>
      <w:proofErr w:type="spellStart"/>
      <w:r w:rsidRPr="007B0B8D">
        <w:rPr>
          <w:rFonts w:ascii="Times New Roman" w:hAnsi="Times New Roman" w:cs="Times New Roman"/>
          <w:bCs/>
          <w:sz w:val="24"/>
          <w:szCs w:val="24"/>
        </w:rPr>
        <w:t>Kocarev</w:t>
      </w:r>
      <w:proofErr w:type="spellEnd"/>
      <w:r w:rsidRPr="007B0B8D">
        <w:rPr>
          <w:rFonts w:ascii="Times New Roman" w:hAnsi="Times New Roman" w:cs="Times New Roman"/>
          <w:bCs/>
          <w:sz w:val="24"/>
          <w:szCs w:val="24"/>
        </w:rPr>
        <w:t>, 2017), and that placing online communication frequency as a mediator across the relationship with political participation will damper the positive effect of the latter on Health, Happiness, and Social Cohesion.</w:t>
      </w:r>
    </w:p>
    <w:p w14:paraId="2DED7950" w14:textId="77777777" w:rsidR="002D53AE" w:rsidRPr="00A90E58" w:rsidRDefault="002D53AE" w:rsidP="00A90E58">
      <w:pPr>
        <w:pStyle w:val="Heading3"/>
        <w:spacing w:after="240"/>
        <w:rPr>
          <w:rFonts w:ascii="Times New Roman" w:hAnsi="Times New Roman" w:cs="Times New Roman"/>
          <w:b/>
          <w:bCs/>
          <w:i/>
          <w:iCs/>
          <w:color w:val="auto"/>
        </w:rPr>
      </w:pPr>
      <w:bookmarkStart w:id="66" w:name="_Toc120794047"/>
      <w:r w:rsidRPr="00A90E58">
        <w:rPr>
          <w:rFonts w:ascii="Times New Roman" w:hAnsi="Times New Roman" w:cs="Times New Roman"/>
          <w:b/>
          <w:bCs/>
          <w:i/>
          <w:iCs/>
          <w:color w:val="auto"/>
        </w:rPr>
        <w:t>Social Contact</w:t>
      </w:r>
      <w:bookmarkEnd w:id="66"/>
    </w:p>
    <w:p w14:paraId="0A53C310"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General Social Survey contains four different measures of social interaction: </w:t>
      </w:r>
      <w:proofErr w:type="spellStart"/>
      <w:r w:rsidRPr="007B0B8D">
        <w:rPr>
          <w:rFonts w:ascii="Times New Roman" w:hAnsi="Times New Roman" w:cs="Times New Roman"/>
          <w:i/>
          <w:iCs/>
          <w:sz w:val="24"/>
          <w:szCs w:val="24"/>
        </w:rPr>
        <w:t>socbar</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socfrend</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socommun</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and</w:t>
      </w:r>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socrel</w:t>
      </w:r>
      <w:proofErr w:type="spellEnd"/>
      <w:r w:rsidRPr="007B0B8D">
        <w:rPr>
          <w:rFonts w:ascii="Times New Roman" w:hAnsi="Times New Roman" w:cs="Times New Roman"/>
          <w:sz w:val="24"/>
          <w:szCs w:val="24"/>
        </w:rPr>
        <w:t>, respectively asking how often an individual spends his social evening at the bar, with friends, with neighbors or with relatives. A considerable number of papers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xml:space="preserve">, Fairbrother, Giordano, Wu &amp; Wilkes, 2021; Zhang &amp; Xiang, 2019; Bianchi &amp; </w:t>
      </w:r>
      <w:proofErr w:type="spellStart"/>
      <w:r w:rsidRPr="007B0B8D">
        <w:rPr>
          <w:rFonts w:ascii="Times New Roman" w:hAnsi="Times New Roman" w:cs="Times New Roman"/>
          <w:sz w:val="24"/>
          <w:szCs w:val="24"/>
        </w:rPr>
        <w:lastRenderedPageBreak/>
        <w:t>Vohs</w:t>
      </w:r>
      <w:proofErr w:type="spellEnd"/>
      <w:r w:rsidRPr="007B0B8D">
        <w:rPr>
          <w:rFonts w:ascii="Times New Roman" w:hAnsi="Times New Roman" w:cs="Times New Roman"/>
          <w:sz w:val="24"/>
          <w:szCs w:val="24"/>
        </w:rPr>
        <w:t>, 2016) have adopted Glanville’s (2013) transformation of the four variables, which were previously coded in a 1 to 7 scale (going from “Almost Daily” to “Never”). This consists in turning a combination of the four into a numeric indication of days per year, with “Almost Daily” being assigned 300, “Once a year” 1, “Never” 0, and “Several” being 4 (thus “Several Times a Week is 208 or 4x52, “Several Times a Month” is 48 or 4x12, and “Several Times a Year is 4 or 4x1). The presence of all variables in both wave ballots allows for constant tracking of their effect, which is expected to be positive on all the dependent variables. People at different extremes of this factor variable will be more likely to experience the negative effects of loneliness and online interactions on our three dependent variables (</w:t>
      </w:r>
      <w:r w:rsidRPr="007B0B8D">
        <w:rPr>
          <w:rFonts w:ascii="Times New Roman" w:hAnsi="Times New Roman" w:cs="Times New Roman"/>
          <w:bCs/>
          <w:sz w:val="24"/>
          <w:szCs w:val="24"/>
        </w:rPr>
        <w:t>Kim, 2017; Pittman, 2018)</w:t>
      </w:r>
      <w:r w:rsidRPr="007B0B8D">
        <w:rPr>
          <w:rFonts w:ascii="Times New Roman" w:hAnsi="Times New Roman" w:cs="Times New Roman"/>
          <w:sz w:val="24"/>
          <w:szCs w:val="24"/>
        </w:rPr>
        <w:t>, while the positive effect among people within the middle of the distribution has been shown to be typically positive and still significant (</w:t>
      </w:r>
      <w:proofErr w:type="spellStart"/>
      <w:r w:rsidRPr="007B0B8D">
        <w:rPr>
          <w:rFonts w:ascii="Times New Roman" w:hAnsi="Times New Roman" w:cs="Times New Roman"/>
          <w:sz w:val="24"/>
          <w:szCs w:val="24"/>
        </w:rPr>
        <w:t>Chopik</w:t>
      </w:r>
      <w:proofErr w:type="spellEnd"/>
      <w:r w:rsidRPr="007B0B8D">
        <w:rPr>
          <w:rFonts w:ascii="Times New Roman" w:hAnsi="Times New Roman" w:cs="Times New Roman"/>
          <w:sz w:val="24"/>
          <w:szCs w:val="24"/>
        </w:rPr>
        <w:t>, 2016).</w:t>
      </w:r>
    </w:p>
    <w:p w14:paraId="4A6EFDDA" w14:textId="77777777" w:rsidR="002D53AE" w:rsidRPr="00A90E58" w:rsidRDefault="002D53AE" w:rsidP="00A90E58">
      <w:pPr>
        <w:pStyle w:val="Heading3"/>
        <w:spacing w:after="240"/>
        <w:rPr>
          <w:rFonts w:ascii="Times New Roman" w:hAnsi="Times New Roman" w:cs="Times New Roman"/>
          <w:b/>
          <w:bCs/>
          <w:i/>
          <w:iCs/>
          <w:color w:val="auto"/>
        </w:rPr>
      </w:pPr>
      <w:bookmarkStart w:id="67" w:name="_Toc120794048"/>
      <w:r w:rsidRPr="00A90E58">
        <w:rPr>
          <w:rFonts w:ascii="Times New Roman" w:hAnsi="Times New Roman" w:cs="Times New Roman"/>
          <w:b/>
          <w:bCs/>
          <w:i/>
          <w:iCs/>
          <w:color w:val="auto"/>
        </w:rPr>
        <w:t>Political Participation</w:t>
      </w:r>
      <w:bookmarkEnd w:id="67"/>
    </w:p>
    <w:p w14:paraId="1F0D6126" w14:textId="2C7CE0FE"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Differing from previous research, the behavioral aspect of social trust is placed upon a person’s willingness to participate in political and community activities. This is not the same as spending time with friends and acquaintances, but rather shows a level of connectedness with the individual’s surroundings that is strong enough to warrant collaboration and participation. Questions that tracked a person’s political participation in 2018 were included in the </w:t>
      </w:r>
      <w:proofErr w:type="spellStart"/>
      <w:r w:rsidRPr="007B0B8D">
        <w:rPr>
          <w:rFonts w:ascii="Times New Roman" w:hAnsi="Times New Roman" w:cs="Times New Roman"/>
          <w:i/>
          <w:iCs/>
          <w:sz w:val="24"/>
          <w:szCs w:val="24"/>
        </w:rPr>
        <w:t>partlsc</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i/>
          <w:iCs/>
          <w:sz w:val="24"/>
          <w:szCs w:val="24"/>
        </w:rPr>
        <w:t>par</w:t>
      </w:r>
      <w:ins w:id="68" w:author="Michele Giunti" w:date="2023-01-24T10:23:00Z">
        <w:r w:rsidR="0025662F">
          <w:rPr>
            <w:rFonts w:ascii="Times New Roman" w:hAnsi="Times New Roman" w:cs="Times New Roman"/>
            <w:i/>
            <w:iCs/>
            <w:sz w:val="24"/>
            <w:szCs w:val="24"/>
          </w:rPr>
          <w:t>t</w:t>
        </w:r>
      </w:ins>
      <w:r w:rsidRPr="007B0B8D">
        <w:rPr>
          <w:rFonts w:ascii="Times New Roman" w:hAnsi="Times New Roman" w:cs="Times New Roman"/>
          <w:i/>
          <w:iCs/>
          <w:sz w:val="24"/>
          <w:szCs w:val="24"/>
        </w:rPr>
        <w:t>part</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and </w:t>
      </w:r>
      <w:proofErr w:type="spellStart"/>
      <w:r w:rsidRPr="007B0B8D">
        <w:rPr>
          <w:rFonts w:ascii="Times New Roman" w:hAnsi="Times New Roman" w:cs="Times New Roman"/>
          <w:i/>
          <w:iCs/>
          <w:sz w:val="24"/>
          <w:szCs w:val="24"/>
        </w:rPr>
        <w:t>partvol</w:t>
      </w:r>
      <w:proofErr w:type="spellEnd"/>
      <w:r w:rsidRPr="007B0B8D">
        <w:rPr>
          <w:rFonts w:ascii="Times New Roman" w:hAnsi="Times New Roman" w:cs="Times New Roman"/>
          <w:sz w:val="24"/>
          <w:szCs w:val="24"/>
        </w:rPr>
        <w:t xml:space="preserve"> variables (“In the past 12 months, how often, if at all, have you taken part in the activities? Of groups or associations for leisure, sports or culture?”, In the past 12 months, how often, if at all, have you taken part in the activities? Of political parties, political groups or political associations?” and “In the past 12 months, how often, if at all, have you taken part in the activities? Of charitable or religious organizations that do voluntary work?”). Each of these are coded on a 5-point scale, going from “Once a Week or More” to “Never”. In 2020, the ANES </w:t>
      </w:r>
      <w:r w:rsidRPr="007B0B8D">
        <w:rPr>
          <w:rFonts w:ascii="Times New Roman" w:hAnsi="Times New Roman" w:cs="Times New Roman"/>
          <w:sz w:val="24"/>
          <w:szCs w:val="24"/>
        </w:rPr>
        <w:lastRenderedPageBreak/>
        <w:t>annex contained 9 different questions tracking political participation, not including direct contact with governmental institutions. These asked for an individual’s participation in political arguments, marches, religious organizations, money donations, online discussions, community problem-solving, school management, and volunteering, with each being coded as 1 “Have done this in the past 12 months” and 2 “Have not done this in the past 12 months”.</w:t>
      </w:r>
    </w:p>
    <w:p w14:paraId="5F54B72F" w14:textId="1A35A7DE"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 a similar fashion as the social cohesion dependent variable, each group will be collapsed into binary dummies (0 = Have not done this in the past 12 months, 1 = Have done this in the past 12 months</w:t>
      </w:r>
      <w:r w:rsidR="002806E0" w:rsidRPr="007B0B8D">
        <w:rPr>
          <w:rFonts w:ascii="Times New Roman" w:hAnsi="Times New Roman" w:cs="Times New Roman"/>
          <w:sz w:val="24"/>
          <w:szCs w:val="24"/>
        </w:rPr>
        <w:t>) and</w:t>
      </w:r>
      <w:r w:rsidRPr="007B0B8D">
        <w:rPr>
          <w:rFonts w:ascii="Times New Roman" w:hAnsi="Times New Roman" w:cs="Times New Roman"/>
          <w:sz w:val="24"/>
          <w:szCs w:val="24"/>
        </w:rPr>
        <w:t xml:space="preserve"> indexed together to form a singular score. Political participation is expected to have a positive effect on all three dependent variables, but its effect will be reduced by the higher levels of online communication (Moy, </w:t>
      </w:r>
      <w:proofErr w:type="spellStart"/>
      <w:r w:rsidRPr="007B0B8D">
        <w:rPr>
          <w:rFonts w:ascii="Times New Roman" w:hAnsi="Times New Roman" w:cs="Times New Roman"/>
          <w:sz w:val="24"/>
          <w:szCs w:val="24"/>
        </w:rPr>
        <w:t>Manosevitch</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Stamm</w:t>
      </w:r>
      <w:proofErr w:type="spellEnd"/>
      <w:r w:rsidRPr="007B0B8D">
        <w:rPr>
          <w:rFonts w:ascii="Times New Roman" w:hAnsi="Times New Roman" w:cs="Times New Roman"/>
          <w:sz w:val="24"/>
          <w:szCs w:val="24"/>
        </w:rPr>
        <w:t>, &amp; Dunsmore, 2005), but only at either very high or very low levels of social contact.</w:t>
      </w:r>
    </w:p>
    <w:p w14:paraId="500471BF" w14:textId="77777777" w:rsidR="002D53AE" w:rsidRPr="00A90E58" w:rsidRDefault="002D53AE" w:rsidP="00A90E58">
      <w:pPr>
        <w:pStyle w:val="Heading2"/>
        <w:spacing w:after="240"/>
        <w:rPr>
          <w:rFonts w:ascii="Times New Roman" w:hAnsi="Times New Roman" w:cs="Times New Roman"/>
          <w:b/>
          <w:bCs/>
          <w:color w:val="auto"/>
          <w:sz w:val="24"/>
          <w:szCs w:val="24"/>
        </w:rPr>
      </w:pPr>
      <w:bookmarkStart w:id="69" w:name="_Toc120794049"/>
      <w:r w:rsidRPr="00A90E58">
        <w:rPr>
          <w:rFonts w:ascii="Times New Roman" w:hAnsi="Times New Roman" w:cs="Times New Roman"/>
          <w:b/>
          <w:bCs/>
          <w:color w:val="auto"/>
          <w:sz w:val="24"/>
          <w:szCs w:val="24"/>
        </w:rPr>
        <w:t>Controls</w:t>
      </w:r>
      <w:bookmarkEnd w:id="69"/>
    </w:p>
    <w:p w14:paraId="558C86E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While the FE model does deal with time-invariant variable effects, certain time-variant aspects of a person’s daily life can indirectly affect the role that online communication has in health (age, technology use), happiness (income, marriage happiness), and social cohesion (religious attendance, cohabitation status).</w:t>
      </w:r>
    </w:p>
    <w:p w14:paraId="0B200F95" w14:textId="77777777" w:rsidR="002D53AE" w:rsidRPr="006D3D7A" w:rsidRDefault="002D53AE" w:rsidP="006D3D7A">
      <w:pPr>
        <w:pStyle w:val="Heading3"/>
        <w:spacing w:after="240"/>
        <w:rPr>
          <w:rFonts w:ascii="Times New Roman" w:hAnsi="Times New Roman" w:cs="Times New Roman"/>
          <w:b/>
          <w:bCs/>
          <w:i/>
          <w:iCs/>
          <w:color w:val="auto"/>
        </w:rPr>
      </w:pPr>
      <w:bookmarkStart w:id="70" w:name="_Toc120794050"/>
      <w:r w:rsidRPr="006D3D7A">
        <w:rPr>
          <w:rFonts w:ascii="Times New Roman" w:hAnsi="Times New Roman" w:cs="Times New Roman"/>
          <w:b/>
          <w:bCs/>
          <w:i/>
          <w:iCs/>
          <w:color w:val="auto"/>
        </w:rPr>
        <w:t>Marriage Happiness and Cohabitation Status</w:t>
      </w:r>
      <w:bookmarkEnd w:id="70"/>
    </w:p>
    <w:p w14:paraId="68027B6D" w14:textId="60DC8DC8"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Marriage happiness has been shown to shield people from stressors of mental health. To this degree, </w:t>
      </w:r>
      <w:proofErr w:type="spellStart"/>
      <w:r w:rsidRPr="007B0B8D">
        <w:rPr>
          <w:rFonts w:ascii="Times New Roman" w:hAnsi="Times New Roman" w:cs="Times New Roman"/>
          <w:sz w:val="24"/>
          <w:szCs w:val="24"/>
        </w:rPr>
        <w:t>DeMaris</w:t>
      </w:r>
      <w:proofErr w:type="spellEnd"/>
      <w:r w:rsidRPr="007B0B8D">
        <w:rPr>
          <w:rFonts w:ascii="Times New Roman" w:hAnsi="Times New Roman" w:cs="Times New Roman"/>
          <w:sz w:val="24"/>
          <w:szCs w:val="24"/>
        </w:rPr>
        <w:t xml:space="preserve"> (</w:t>
      </w:r>
      <w:r w:rsidR="00F30754">
        <w:rPr>
          <w:rFonts w:ascii="Times New Roman" w:hAnsi="Times New Roman" w:cs="Times New Roman"/>
          <w:sz w:val="24"/>
          <w:szCs w:val="24"/>
        </w:rPr>
        <w:t>2018</w:t>
      </w:r>
      <w:r w:rsidRPr="007B0B8D">
        <w:rPr>
          <w:rFonts w:ascii="Times New Roman" w:hAnsi="Times New Roman" w:cs="Times New Roman"/>
          <w:sz w:val="24"/>
          <w:szCs w:val="24"/>
        </w:rPr>
        <w:t>) finds this relationship to be significant, also providing a length of studies backing his results, and if we further consider the elevated importance of a partner’s intimate relationship within the perception of social connectedness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marriage can severely skew our estimation. In addition, we place it as a time variant control due to the consistent high number of divorces and the declining number of marriages within the U.S. </w:t>
      </w:r>
      <w:r w:rsidRPr="007B0B8D">
        <w:rPr>
          <w:rFonts w:ascii="Times New Roman" w:hAnsi="Times New Roman" w:cs="Times New Roman"/>
          <w:sz w:val="24"/>
          <w:szCs w:val="24"/>
        </w:rPr>
        <w:lastRenderedPageBreak/>
        <w:t xml:space="preserve">(National Vital Statistics System, 2022), with </w:t>
      </w:r>
      <w:r w:rsidRPr="007B0B8D">
        <w:rPr>
          <w:rFonts w:ascii="Times New Roman" w:hAnsi="Times New Roman" w:cs="Times New Roman"/>
          <w:i/>
          <w:iCs/>
          <w:sz w:val="24"/>
          <w:szCs w:val="24"/>
        </w:rPr>
        <w:t xml:space="preserve">marital </w:t>
      </w:r>
      <w:r w:rsidRPr="007B0B8D">
        <w:rPr>
          <w:rFonts w:ascii="Times New Roman" w:hAnsi="Times New Roman" w:cs="Times New Roman"/>
          <w:sz w:val="24"/>
          <w:szCs w:val="24"/>
        </w:rPr>
        <w:t xml:space="preserve">being a consistent variable in presence across waves. Still, considering that the physical presence of the partner itself is further important to the overall effect of the intimate connection, </w:t>
      </w:r>
      <w:proofErr w:type="spellStart"/>
      <w:r w:rsidRPr="007B0B8D">
        <w:rPr>
          <w:rFonts w:ascii="Times New Roman" w:hAnsi="Times New Roman" w:cs="Times New Roman"/>
          <w:i/>
          <w:iCs/>
          <w:sz w:val="24"/>
          <w:szCs w:val="24"/>
        </w:rPr>
        <w:t>marcohab</w:t>
      </w:r>
      <w:proofErr w:type="spellEnd"/>
      <w:r w:rsidRPr="007B0B8D">
        <w:rPr>
          <w:rFonts w:ascii="Times New Roman" w:hAnsi="Times New Roman" w:cs="Times New Roman"/>
          <w:sz w:val="24"/>
          <w:szCs w:val="24"/>
        </w:rPr>
        <w:t xml:space="preserve">, which tracks if a person is both married </w:t>
      </w:r>
      <w:r w:rsidRPr="007B0B8D">
        <w:rPr>
          <w:rFonts w:ascii="Times New Roman" w:hAnsi="Times New Roman" w:cs="Times New Roman"/>
          <w:i/>
          <w:iCs/>
          <w:sz w:val="24"/>
          <w:szCs w:val="24"/>
        </w:rPr>
        <w:t>and</w:t>
      </w:r>
      <w:r w:rsidRPr="007B0B8D">
        <w:rPr>
          <w:rFonts w:ascii="Times New Roman" w:hAnsi="Times New Roman" w:cs="Times New Roman"/>
          <w:sz w:val="24"/>
          <w:szCs w:val="24"/>
        </w:rPr>
        <w:t xml:space="preserve"> living with their spouse, will most likely be used as an alternative to </w:t>
      </w:r>
      <w:r w:rsidRPr="007B0B8D">
        <w:rPr>
          <w:rFonts w:ascii="Times New Roman" w:hAnsi="Times New Roman" w:cs="Times New Roman"/>
          <w:i/>
          <w:iCs/>
          <w:sz w:val="24"/>
          <w:szCs w:val="24"/>
        </w:rPr>
        <w:t>marital</w:t>
      </w:r>
      <w:r w:rsidRPr="007B0B8D">
        <w:rPr>
          <w:rFonts w:ascii="Times New Roman" w:hAnsi="Times New Roman" w:cs="Times New Roman"/>
          <w:sz w:val="24"/>
          <w:szCs w:val="24"/>
        </w:rPr>
        <w:t xml:space="preserve">. </w:t>
      </w:r>
    </w:p>
    <w:p w14:paraId="4245FC8F" w14:textId="77777777" w:rsidR="002D53AE" w:rsidRPr="006D3D7A" w:rsidRDefault="002D53AE" w:rsidP="006D3D7A">
      <w:pPr>
        <w:pStyle w:val="Heading3"/>
        <w:spacing w:after="240"/>
        <w:rPr>
          <w:rFonts w:ascii="Times New Roman" w:hAnsi="Times New Roman" w:cs="Times New Roman"/>
          <w:b/>
          <w:bCs/>
          <w:i/>
          <w:iCs/>
          <w:color w:val="auto"/>
        </w:rPr>
      </w:pPr>
      <w:bookmarkStart w:id="71" w:name="_Toc120794051"/>
      <w:r w:rsidRPr="006D3D7A">
        <w:rPr>
          <w:rFonts w:ascii="Times New Roman" w:hAnsi="Times New Roman" w:cs="Times New Roman"/>
          <w:b/>
          <w:bCs/>
          <w:i/>
          <w:iCs/>
          <w:color w:val="auto"/>
        </w:rPr>
        <w:t>Income</w:t>
      </w:r>
      <w:bookmarkEnd w:id="71"/>
    </w:p>
    <w:p w14:paraId="11F6CC60" w14:textId="1601B650"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person’s income can come to affect </w:t>
      </w:r>
      <w:del w:id="72" w:author="Microsoft Office User" w:date="2023-01-16T11:09:00Z">
        <w:r w:rsidRPr="007B0B8D" w:rsidDel="00A65EC9">
          <w:rPr>
            <w:rFonts w:ascii="Times New Roman" w:hAnsi="Times New Roman" w:cs="Times New Roman"/>
            <w:sz w:val="24"/>
            <w:szCs w:val="24"/>
          </w:rPr>
          <w:delText xml:space="preserve">its </w:delText>
        </w:r>
      </w:del>
      <w:r w:rsidRPr="007B0B8D">
        <w:rPr>
          <w:rFonts w:ascii="Times New Roman" w:hAnsi="Times New Roman" w:cs="Times New Roman"/>
          <w:sz w:val="24"/>
          <w:szCs w:val="24"/>
        </w:rPr>
        <w:t xml:space="preserve">daily internet </w:t>
      </w:r>
      <w:ins w:id="73" w:author="Microsoft Office User" w:date="2023-01-16T11:09:00Z">
        <w:r w:rsidR="00A65EC9">
          <w:rPr>
            <w:rFonts w:ascii="Times New Roman" w:hAnsi="Times New Roman" w:cs="Times New Roman"/>
            <w:sz w:val="24"/>
            <w:szCs w:val="24"/>
          </w:rPr>
          <w:t>usage</w:t>
        </w:r>
      </w:ins>
      <w:del w:id="74" w:author="Microsoft Office User" w:date="2023-01-16T11:09:00Z">
        <w:r w:rsidRPr="007B0B8D" w:rsidDel="00A65EC9">
          <w:rPr>
            <w:rFonts w:ascii="Times New Roman" w:hAnsi="Times New Roman" w:cs="Times New Roman"/>
            <w:sz w:val="24"/>
            <w:szCs w:val="24"/>
          </w:rPr>
          <w:delText>use</w:delText>
        </w:r>
      </w:del>
      <w:r w:rsidRPr="007B0B8D">
        <w:rPr>
          <w:rFonts w:ascii="Times New Roman" w:hAnsi="Times New Roman" w:cs="Times New Roman"/>
          <w:sz w:val="24"/>
          <w:szCs w:val="24"/>
        </w:rPr>
        <w:t xml:space="preserve">, as people in the poorer tracts might find it more difficult to sustain a good internet connection (Powell, </w:t>
      </w:r>
      <w:proofErr w:type="spellStart"/>
      <w:r w:rsidRPr="007B0B8D">
        <w:rPr>
          <w:rFonts w:ascii="Times New Roman" w:hAnsi="Times New Roman" w:cs="Times New Roman"/>
          <w:sz w:val="24"/>
          <w:szCs w:val="24"/>
        </w:rPr>
        <w:t>Bryne</w:t>
      </w:r>
      <w:proofErr w:type="spellEnd"/>
      <w:r w:rsidRPr="007B0B8D">
        <w:rPr>
          <w:rFonts w:ascii="Times New Roman" w:hAnsi="Times New Roman" w:cs="Times New Roman"/>
          <w:sz w:val="24"/>
          <w:szCs w:val="24"/>
        </w:rPr>
        <w:t xml:space="preserve">, &amp; Dailey, 2010). Apart from this basic distinction, analysis sustained on GSS data has already shown the relationship between lower happiness and less fortunate socio-economic groups; </w:t>
      </w: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xml:space="preserve"> (2016) and Hastings (2018) had also previously found that there is some degree of relationship between trust and income inequality within states. Further, it is common for other papers analyzing panel data to take the log transformation of income as a measure of control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xml:space="preserve">, 2014; Zhang &amp; Xiang, 2019), and to use family income rather than respondent income as it tracks occupational earnings rather than total earnings.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and Wilkes (2021) further divided inflation adjusted income (</w:t>
      </w:r>
      <w:proofErr w:type="spellStart"/>
      <w:r w:rsidRPr="007B0B8D">
        <w:rPr>
          <w:rFonts w:ascii="Times New Roman" w:hAnsi="Times New Roman" w:cs="Times New Roman"/>
          <w:i/>
          <w:iCs/>
          <w:sz w:val="24"/>
          <w:szCs w:val="24"/>
        </w:rPr>
        <w:t>realinc</w:t>
      </w:r>
      <w:proofErr w:type="spellEnd"/>
      <w:r w:rsidRPr="007B0B8D">
        <w:rPr>
          <w:rFonts w:ascii="Times New Roman" w:hAnsi="Times New Roman" w:cs="Times New Roman"/>
          <w:sz w:val="24"/>
          <w:szCs w:val="24"/>
        </w:rPr>
        <w:t xml:space="preserve">) with the square root of the number of household members, to account for individual disposable income. However, considering that </w:t>
      </w:r>
      <w:proofErr w:type="spellStart"/>
      <w:r w:rsidRPr="007B0B8D">
        <w:rPr>
          <w:rFonts w:ascii="Times New Roman" w:hAnsi="Times New Roman" w:cs="Times New Roman"/>
          <w:i/>
          <w:iCs/>
          <w:sz w:val="24"/>
          <w:szCs w:val="24"/>
        </w:rPr>
        <w:t>hompop</w:t>
      </w:r>
      <w:proofErr w:type="spellEnd"/>
      <w:r w:rsidRPr="007B0B8D">
        <w:rPr>
          <w:rFonts w:ascii="Times New Roman" w:hAnsi="Times New Roman" w:cs="Times New Roman"/>
          <w:sz w:val="24"/>
          <w:szCs w:val="24"/>
        </w:rPr>
        <w:t xml:space="preserve"> (tracking number of persons in the household) does not have a corresponding 2020 counterpart, we would have to assume that household size did not change between waves.</w:t>
      </w:r>
    </w:p>
    <w:p w14:paraId="440B2ADC" w14:textId="1DE804B7" w:rsidR="002D53AE" w:rsidRPr="00B500B9" w:rsidRDefault="002D53AE" w:rsidP="00B500B9">
      <w:pPr>
        <w:pStyle w:val="Heading3"/>
        <w:spacing w:after="240"/>
        <w:rPr>
          <w:rFonts w:ascii="Times New Roman" w:hAnsi="Times New Roman" w:cs="Times New Roman"/>
          <w:b/>
          <w:bCs/>
          <w:i/>
          <w:iCs/>
          <w:color w:val="000000" w:themeColor="text1"/>
        </w:rPr>
      </w:pPr>
      <w:bookmarkStart w:id="75" w:name="_Toc120794052"/>
      <w:r w:rsidRPr="00B500B9">
        <w:rPr>
          <w:rFonts w:ascii="Times New Roman" w:hAnsi="Times New Roman" w:cs="Times New Roman"/>
          <w:b/>
          <w:bCs/>
          <w:i/>
          <w:iCs/>
          <w:color w:val="000000" w:themeColor="text1"/>
        </w:rPr>
        <w:t>Religious Attendance</w:t>
      </w:r>
      <w:bookmarkEnd w:id="75"/>
    </w:p>
    <w:p w14:paraId="7B78054C" w14:textId="7FC4E4E5"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Attendance </w:t>
      </w:r>
      <w:ins w:id="76" w:author="Microsoft Office User" w:date="2023-01-16T11:09:00Z">
        <w:r w:rsidR="00A65EC9">
          <w:rPr>
            <w:rFonts w:ascii="Times New Roman" w:hAnsi="Times New Roman" w:cs="Times New Roman"/>
            <w:sz w:val="24"/>
            <w:szCs w:val="24"/>
          </w:rPr>
          <w:t>at</w:t>
        </w:r>
      </w:ins>
      <w:del w:id="77" w:author="Microsoft Office User" w:date="2023-01-16T11:09:00Z">
        <w:r w:rsidRPr="007B0B8D" w:rsidDel="00A65EC9">
          <w:rPr>
            <w:rFonts w:ascii="Times New Roman" w:hAnsi="Times New Roman" w:cs="Times New Roman"/>
            <w:sz w:val="24"/>
            <w:szCs w:val="24"/>
          </w:rPr>
          <w:delText>to</w:delText>
        </w:r>
      </w:del>
      <w:r w:rsidRPr="007B0B8D">
        <w:rPr>
          <w:rFonts w:ascii="Times New Roman" w:hAnsi="Times New Roman" w:cs="Times New Roman"/>
          <w:sz w:val="24"/>
          <w:szCs w:val="24"/>
        </w:rPr>
        <w:t xml:space="preserve"> religious events allows people to feel more connected to one another and gives them additional reasons to get together and avoid isolation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xml:space="preserve">, 2015). Secular analysis by Hastings (2016) further proves this point by indicating that, while quality of friendship could not be verified, both spiritual and non-spiritual persons benefit by engaging in </w:t>
      </w:r>
      <w:r w:rsidRPr="007B0B8D">
        <w:rPr>
          <w:rFonts w:ascii="Times New Roman" w:hAnsi="Times New Roman" w:cs="Times New Roman"/>
          <w:sz w:val="24"/>
          <w:szCs w:val="24"/>
        </w:rPr>
        <w:lastRenderedPageBreak/>
        <w:t>religious activities. Other papers further point at the role of religious participation on an increased sense of wellbeing, connectedness and social participation (Dunbar, 2021; Lewis</w:t>
      </w:r>
      <w:r w:rsidR="009D4635">
        <w:rPr>
          <w:rFonts w:ascii="Times New Roman" w:hAnsi="Times New Roman" w:cs="Times New Roman"/>
          <w:sz w:val="24"/>
          <w:szCs w:val="24"/>
        </w:rPr>
        <w:t>,</w:t>
      </w:r>
      <w:r w:rsidRPr="007B0B8D">
        <w:rPr>
          <w:rFonts w:ascii="Times New Roman" w:hAnsi="Times New Roman" w:cs="Times New Roman"/>
          <w:sz w:val="24"/>
          <w:szCs w:val="24"/>
        </w:rPr>
        <w:t xml:space="preserve"> MacGregor, &amp; Putnam, 2013), although the relationship with life satisfaction requires a stronger spiritual connection with the group (Lim &amp; Putnam, 2010). We assume, </w:t>
      </w:r>
      <w:r w:rsidR="002806E0" w:rsidRPr="007B0B8D">
        <w:rPr>
          <w:rFonts w:ascii="Times New Roman" w:hAnsi="Times New Roman" w:cs="Times New Roman"/>
          <w:sz w:val="24"/>
          <w:szCs w:val="24"/>
        </w:rPr>
        <w:t>nevertheless,</w:t>
      </w:r>
      <w:r w:rsidRPr="007B0B8D">
        <w:rPr>
          <w:rFonts w:ascii="Times New Roman" w:hAnsi="Times New Roman" w:cs="Times New Roman"/>
          <w:sz w:val="24"/>
          <w:szCs w:val="24"/>
        </w:rPr>
        <w:t xml:space="preserve"> that religiosity is time-invariant within our sample selection, and we only use </w:t>
      </w:r>
      <w:r w:rsidRPr="007B0B8D">
        <w:rPr>
          <w:rFonts w:ascii="Times New Roman" w:hAnsi="Times New Roman" w:cs="Times New Roman"/>
          <w:i/>
          <w:iCs/>
          <w:sz w:val="24"/>
          <w:szCs w:val="24"/>
        </w:rPr>
        <w:t>attend</w:t>
      </w:r>
      <w:r w:rsidRPr="007B0B8D">
        <w:rPr>
          <w:rFonts w:ascii="Times New Roman" w:hAnsi="Times New Roman" w:cs="Times New Roman"/>
          <w:sz w:val="24"/>
          <w:szCs w:val="24"/>
        </w:rPr>
        <w:t xml:space="preserve"> as a tracker of religious service attendance (“How often do you attend religious services?).</w:t>
      </w:r>
    </w:p>
    <w:p w14:paraId="46702A79" w14:textId="77777777" w:rsidR="002D53AE" w:rsidRPr="006D3D7A" w:rsidRDefault="002D53AE" w:rsidP="006D3D7A">
      <w:pPr>
        <w:pStyle w:val="Heading3"/>
        <w:spacing w:after="240"/>
        <w:rPr>
          <w:rFonts w:ascii="Times New Roman" w:hAnsi="Times New Roman" w:cs="Times New Roman"/>
          <w:b/>
          <w:bCs/>
          <w:i/>
          <w:iCs/>
          <w:color w:val="auto"/>
        </w:rPr>
      </w:pPr>
      <w:bookmarkStart w:id="78" w:name="_Toc120794053"/>
      <w:r w:rsidRPr="006D3D7A">
        <w:rPr>
          <w:rFonts w:ascii="Times New Roman" w:hAnsi="Times New Roman" w:cs="Times New Roman"/>
          <w:b/>
          <w:bCs/>
          <w:i/>
          <w:iCs/>
          <w:color w:val="auto"/>
        </w:rPr>
        <w:t>Technology Use</w:t>
      </w:r>
      <w:bookmarkEnd w:id="78"/>
    </w:p>
    <w:p w14:paraId="581A3328" w14:textId="4A014863"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Inclusion of technology use in our model has to be </w:t>
      </w:r>
      <w:commentRangeStart w:id="79"/>
      <w:r w:rsidRPr="007B0B8D">
        <w:rPr>
          <w:rFonts w:ascii="Times New Roman" w:hAnsi="Times New Roman" w:cs="Times New Roman"/>
          <w:sz w:val="24"/>
          <w:szCs w:val="24"/>
        </w:rPr>
        <w:t>twofold</w:t>
      </w:r>
      <w:ins w:id="80" w:author="Microsoft Office User" w:date="2023-01-16T11:10:00Z">
        <w:r w:rsidR="00A65EC9">
          <w:rPr>
            <w:rFonts w:ascii="Times New Roman" w:hAnsi="Times New Roman" w:cs="Times New Roman"/>
            <w:sz w:val="24"/>
            <w:szCs w:val="24"/>
          </w:rPr>
          <w:t>. F</w:t>
        </w:r>
      </w:ins>
      <w:del w:id="81" w:author="Microsoft Office User" w:date="2023-01-16T11:10:00Z">
        <w:r w:rsidRPr="007B0B8D" w:rsidDel="00A65EC9">
          <w:rPr>
            <w:rFonts w:ascii="Times New Roman" w:hAnsi="Times New Roman" w:cs="Times New Roman"/>
            <w:sz w:val="24"/>
            <w:szCs w:val="24"/>
          </w:rPr>
          <w:delText>: f</w:delText>
        </w:r>
      </w:del>
      <w:r w:rsidRPr="007B0B8D">
        <w:rPr>
          <w:rFonts w:ascii="Times New Roman" w:hAnsi="Times New Roman" w:cs="Times New Roman"/>
          <w:sz w:val="24"/>
          <w:szCs w:val="24"/>
        </w:rPr>
        <w:t>irstly</w:t>
      </w:r>
      <w:commentRangeEnd w:id="79"/>
      <w:r w:rsidR="00A65EC9">
        <w:rPr>
          <w:rStyle w:val="CommentReference"/>
        </w:rPr>
        <w:commentReference w:id="79"/>
      </w:r>
      <w:r w:rsidRPr="007B0B8D">
        <w:rPr>
          <w:rFonts w:ascii="Times New Roman" w:hAnsi="Times New Roman" w:cs="Times New Roman"/>
          <w:sz w:val="24"/>
          <w:szCs w:val="24"/>
        </w:rPr>
        <w:t xml:space="preserve">, we would need to take into account the change in actual hours spent on the internet; </w:t>
      </w:r>
      <w:commentRangeStart w:id="82"/>
      <w:r w:rsidRPr="007B0B8D">
        <w:rPr>
          <w:rFonts w:ascii="Times New Roman" w:hAnsi="Times New Roman" w:cs="Times New Roman"/>
          <w:sz w:val="24"/>
          <w:szCs w:val="24"/>
        </w:rPr>
        <w:t xml:space="preserve">the timeframe including the advent and consequences of the pandemic obliges a necessary understanding of the need for digital interactions within contexts of social isolation. </w:t>
      </w:r>
      <w:commentRangeEnd w:id="82"/>
      <w:r w:rsidR="00A65EC9">
        <w:rPr>
          <w:rStyle w:val="CommentReference"/>
        </w:rPr>
        <w:commentReference w:id="82"/>
      </w:r>
      <w:r w:rsidRPr="007B0B8D">
        <w:rPr>
          <w:rFonts w:ascii="Times New Roman" w:hAnsi="Times New Roman" w:cs="Times New Roman"/>
          <w:sz w:val="24"/>
          <w:szCs w:val="24"/>
        </w:rPr>
        <w:t xml:space="preserve">Quite so, as discussed before, private investigations in the change in patterns of internet use revealed a consistent increase throughout 2020 and 2021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To this point, a simple inclusion of </w:t>
      </w:r>
      <w:proofErr w:type="spellStart"/>
      <w:r w:rsidRPr="007B0B8D">
        <w:rPr>
          <w:rFonts w:ascii="Times New Roman" w:hAnsi="Times New Roman" w:cs="Times New Roman"/>
          <w:i/>
          <w:iCs/>
          <w:sz w:val="24"/>
          <w:szCs w:val="24"/>
        </w:rPr>
        <w:t>wwwhr</w:t>
      </w:r>
      <w:proofErr w:type="spellEnd"/>
      <w:r w:rsidRPr="007B0B8D">
        <w:rPr>
          <w:rFonts w:ascii="Times New Roman" w:hAnsi="Times New Roman" w:cs="Times New Roman"/>
          <w:sz w:val="24"/>
          <w:szCs w:val="24"/>
        </w:rPr>
        <w:t xml:space="preserve"> (“Not counting e-mail, about how many minutes or hours per week do you use the Web? (Include time you spend visiting regular web sites and time spent using interactive Internet services like chat rooms, Usenet groups, discussion forums, bulletin boards, and the like.)”), would suffice to control for this change. However, we should also take into account the role that the digital world has in the individual’s life, as people whose work directly involves heavy internet use might skew simple tracking of hours spent on the web. As such, </w:t>
      </w:r>
      <w:r w:rsidRPr="007B0B8D">
        <w:rPr>
          <w:rFonts w:ascii="Times New Roman" w:hAnsi="Times New Roman" w:cs="Times New Roman"/>
          <w:i/>
          <w:iCs/>
          <w:sz w:val="24"/>
          <w:szCs w:val="24"/>
        </w:rPr>
        <w:t xml:space="preserve">occ10, </w:t>
      </w:r>
      <w:r w:rsidRPr="007B0B8D">
        <w:rPr>
          <w:rFonts w:ascii="Times New Roman" w:hAnsi="Times New Roman" w:cs="Times New Roman"/>
          <w:sz w:val="24"/>
          <w:szCs w:val="24"/>
        </w:rPr>
        <w:t>which uses the census’ occupational coding,</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will be adapted into an </w:t>
      </w:r>
      <w:proofErr w:type="spellStart"/>
      <w:r w:rsidRPr="007B0B8D">
        <w:rPr>
          <w:rFonts w:ascii="Times New Roman" w:hAnsi="Times New Roman" w:cs="Times New Roman"/>
          <w:i/>
          <w:iCs/>
          <w:sz w:val="24"/>
          <w:szCs w:val="24"/>
        </w:rPr>
        <w:t>occtech</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dummy that places individuals whose job revolves around the web at 1 and others at 0.</w:t>
      </w:r>
    </w:p>
    <w:p w14:paraId="00295F26" w14:textId="77777777" w:rsidR="002D53AE" w:rsidRPr="006D3D7A" w:rsidRDefault="002D53AE" w:rsidP="006D3D7A">
      <w:pPr>
        <w:pStyle w:val="Heading3"/>
        <w:spacing w:after="240"/>
        <w:rPr>
          <w:rFonts w:ascii="Times New Roman" w:hAnsi="Times New Roman" w:cs="Times New Roman"/>
          <w:b/>
          <w:bCs/>
          <w:i/>
          <w:iCs/>
          <w:color w:val="auto"/>
        </w:rPr>
      </w:pPr>
      <w:bookmarkStart w:id="83" w:name="_Toc120794054"/>
      <w:r w:rsidRPr="006D3D7A">
        <w:rPr>
          <w:rFonts w:ascii="Times New Roman" w:hAnsi="Times New Roman" w:cs="Times New Roman"/>
          <w:b/>
          <w:bCs/>
          <w:i/>
          <w:iCs/>
          <w:color w:val="auto"/>
        </w:rPr>
        <w:lastRenderedPageBreak/>
        <w:t>Age</w:t>
      </w:r>
      <w:bookmarkEnd w:id="83"/>
    </w:p>
    <w:p w14:paraId="4E33F192" w14:textId="1435F912"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true that a person’s age may affect their rate of technological use, the role of age in our analysis connects more with its mediation between technology use and loneliness.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report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Buckle, &amp; Moran, 2020) indicates that baby boomers and older generations have begun to diversify their digital </w:t>
      </w:r>
      <w:r w:rsidR="002806E0" w:rsidRPr="007B0B8D">
        <w:rPr>
          <w:rFonts w:ascii="Times New Roman" w:hAnsi="Times New Roman" w:cs="Times New Roman"/>
          <w:sz w:val="24"/>
          <w:szCs w:val="24"/>
        </w:rPr>
        <w:t>life and</w:t>
      </w:r>
      <w:r w:rsidRPr="007B0B8D">
        <w:rPr>
          <w:rFonts w:ascii="Times New Roman" w:hAnsi="Times New Roman" w:cs="Times New Roman"/>
          <w:sz w:val="24"/>
          <w:szCs w:val="24"/>
        </w:rPr>
        <w:t xml:space="preserve"> increase their non-face to face connectiveness with considerable reductions in measures of loneliness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w:t>
      </w:r>
      <w:commentRangeStart w:id="84"/>
      <w:r w:rsidRPr="007B0B8D">
        <w:rPr>
          <w:rFonts w:ascii="Times New Roman" w:hAnsi="Times New Roman" w:cs="Times New Roman"/>
          <w:sz w:val="24"/>
          <w:szCs w:val="24"/>
        </w:rPr>
        <w:t>Within the GSS, age is a continuous variable, but, considering that we know this positive effect starts at the age of retirement, a transformation to a categorical variable, with a clearly defined “65 and over” level, will be enough to account for it</w:t>
      </w:r>
      <w:commentRangeEnd w:id="84"/>
      <w:r w:rsidR="000B2EA0">
        <w:rPr>
          <w:rStyle w:val="CommentReference"/>
        </w:rPr>
        <w:commentReference w:id="84"/>
      </w:r>
      <w:r w:rsidRPr="007B0B8D">
        <w:rPr>
          <w:rFonts w:ascii="Times New Roman" w:hAnsi="Times New Roman" w:cs="Times New Roman"/>
          <w:sz w:val="24"/>
          <w:szCs w:val="24"/>
        </w:rPr>
        <w:t>.</w:t>
      </w:r>
    </w:p>
    <w:p w14:paraId="39C753CB" w14:textId="77777777" w:rsidR="002D53AE" w:rsidRPr="006D3D7A" w:rsidRDefault="002D53AE" w:rsidP="006D3D7A">
      <w:pPr>
        <w:pStyle w:val="Heading2"/>
        <w:spacing w:after="240"/>
        <w:rPr>
          <w:rFonts w:ascii="Times New Roman" w:hAnsi="Times New Roman" w:cs="Times New Roman"/>
          <w:b/>
          <w:bCs/>
          <w:color w:val="auto"/>
        </w:rPr>
      </w:pPr>
      <w:bookmarkStart w:id="85" w:name="_Toc120794055"/>
      <w:r w:rsidRPr="006D3D7A">
        <w:rPr>
          <w:rFonts w:ascii="Times New Roman" w:hAnsi="Times New Roman" w:cs="Times New Roman"/>
          <w:b/>
          <w:bCs/>
          <w:color w:val="auto"/>
        </w:rPr>
        <w:t>Addressing Missingness</w:t>
      </w:r>
      <w:bookmarkEnd w:id="85"/>
    </w:p>
    <w:p w14:paraId="2EE66E3C" w14:textId="60B6C3D8"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Panel data is unfortunately prone to missingness due to attrition or methodological changes across panel years. In fact, even in the 2016-2020 panel, though wording remains relatively identical across included variables, certain questions are either omitted or substituted from the 2016 and 2018 waves to the 2020 wave. In addition, non-response negatively affects the explanatory power of certain variables, and imputation is necessary to reestablish the usefulness of the data. The 2016-2020 panel was selected for its relative stability in questionnaire variation, and a previous analysis by Smith</w:t>
      </w:r>
      <w:r w:rsidR="000E57B7">
        <w:rPr>
          <w:rFonts w:ascii="Times New Roman" w:hAnsi="Times New Roman" w:cs="Times New Roman"/>
          <w:sz w:val="24"/>
          <w:szCs w:val="24"/>
        </w:rPr>
        <w:t xml:space="preserve"> and Son</w:t>
      </w:r>
      <w:r w:rsidRPr="007B0B8D">
        <w:rPr>
          <w:rFonts w:ascii="Times New Roman" w:hAnsi="Times New Roman" w:cs="Times New Roman"/>
          <w:sz w:val="24"/>
          <w:szCs w:val="24"/>
        </w:rPr>
        <w:t xml:space="preserve"> (2010) on the patterns of missingness within the 2006-2008 survey panel indicates that more complex questions tend to attract higher percentages of missingness, confirmed by the completeness of demographic variables such as race (99.51%) and sex (99.31%) in our own dataset.</w:t>
      </w:r>
    </w:p>
    <w:p w14:paraId="591FC551" w14:textId="77777777" w:rsidR="002D53AE" w:rsidRPr="006D3D7A" w:rsidRDefault="002D53AE" w:rsidP="006D3D7A">
      <w:pPr>
        <w:pStyle w:val="Heading3"/>
        <w:spacing w:after="240"/>
        <w:rPr>
          <w:rFonts w:ascii="Times New Roman" w:hAnsi="Times New Roman" w:cs="Times New Roman"/>
          <w:b/>
          <w:bCs/>
          <w:i/>
          <w:iCs/>
          <w:color w:val="auto"/>
        </w:rPr>
      </w:pPr>
      <w:bookmarkStart w:id="86" w:name="_Toc120794056"/>
      <w:r w:rsidRPr="006D3D7A">
        <w:rPr>
          <w:rFonts w:ascii="Times New Roman" w:hAnsi="Times New Roman" w:cs="Times New Roman"/>
          <w:b/>
          <w:bCs/>
          <w:i/>
          <w:iCs/>
          <w:color w:val="auto"/>
        </w:rPr>
        <w:t>Full Information Maximum Likelihood</w:t>
      </w:r>
      <w:bookmarkEnd w:id="86"/>
    </w:p>
    <w:p w14:paraId="32E1A63E" w14:textId="7BBD8DED"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we come to examine pattern distributions across waves, listwise deletion or pairwise deletion of missing observations would reduce our sample number to unrepresentative levels, </w:t>
      </w:r>
      <w:r w:rsidRPr="007B0B8D">
        <w:rPr>
          <w:rFonts w:ascii="Times New Roman" w:hAnsi="Times New Roman" w:cs="Times New Roman"/>
          <w:sz w:val="24"/>
          <w:szCs w:val="24"/>
        </w:rPr>
        <w:lastRenderedPageBreak/>
        <w:t xml:space="preserve">further necessitating the assumption of Missing Completely At Random and Missing At Random to be </w:t>
      </w:r>
      <w:r w:rsidR="002806E0" w:rsidRPr="007B0B8D">
        <w:rPr>
          <w:rFonts w:ascii="Times New Roman" w:hAnsi="Times New Roman" w:cs="Times New Roman"/>
          <w:sz w:val="24"/>
          <w:szCs w:val="24"/>
        </w:rPr>
        <w:t>enacted (</w:t>
      </w:r>
      <w:r w:rsidRPr="007B0B8D">
        <w:rPr>
          <w:rFonts w:ascii="Times New Roman" w:hAnsi="Times New Roman" w:cs="Times New Roman"/>
          <w:sz w:val="24"/>
          <w:szCs w:val="24"/>
        </w:rPr>
        <w:t xml:space="preserve">Enders &amp; </w:t>
      </w:r>
      <w:proofErr w:type="spellStart"/>
      <w:r w:rsidRPr="007B0B8D">
        <w:rPr>
          <w:rFonts w:ascii="Times New Roman" w:hAnsi="Times New Roman" w:cs="Times New Roman"/>
          <w:sz w:val="24"/>
          <w:szCs w:val="24"/>
        </w:rPr>
        <w:t>Bandalos</w:t>
      </w:r>
      <w:proofErr w:type="spellEnd"/>
      <w:r w:rsidRPr="007B0B8D">
        <w:rPr>
          <w:rFonts w:ascii="Times New Roman" w:hAnsi="Times New Roman" w:cs="Times New Roman"/>
          <w:sz w:val="24"/>
          <w:szCs w:val="24"/>
        </w:rPr>
        <w:t xml:space="preserve">, 2001). This issue becomes more glaring if we consider that questions varied in presence rather than content across waves, and we might find that aggressive imputation might delete fundamental explanatory variables from the data. As such, we utilize Full Information Maximum Likelihood to estimate the likelihood function of each observation using the data available (Larsen, 2011; Cham, </w:t>
      </w:r>
      <w:proofErr w:type="spellStart"/>
      <w:r w:rsidRPr="007B0B8D">
        <w:rPr>
          <w:rFonts w:ascii="Times New Roman" w:hAnsi="Times New Roman" w:cs="Times New Roman"/>
          <w:sz w:val="24"/>
          <w:szCs w:val="24"/>
        </w:rPr>
        <w:t>Reshetnyak</w:t>
      </w:r>
      <w:proofErr w:type="spellEnd"/>
      <w:r w:rsidRPr="007B0B8D">
        <w:rPr>
          <w:rFonts w:ascii="Times New Roman" w:hAnsi="Times New Roman" w:cs="Times New Roman"/>
          <w:sz w:val="24"/>
          <w:szCs w:val="24"/>
        </w:rPr>
        <w:t xml:space="preserve">, Rosenfeld &amp; Breitbart, 2017). The method has been proven to produce unbiased estimates through correct standard </w:t>
      </w:r>
      <w:r w:rsidR="002806E0" w:rsidRPr="007B0B8D">
        <w:rPr>
          <w:rFonts w:ascii="Times New Roman" w:hAnsi="Times New Roman" w:cs="Times New Roman"/>
          <w:sz w:val="24"/>
          <w:szCs w:val="24"/>
        </w:rPr>
        <w:t>errors and</w:t>
      </w:r>
      <w:r w:rsidRPr="007B0B8D">
        <w:rPr>
          <w:rFonts w:ascii="Times New Roman" w:hAnsi="Times New Roman" w:cs="Times New Roman"/>
          <w:sz w:val="24"/>
          <w:szCs w:val="24"/>
        </w:rPr>
        <w:t xml:space="preserve"> is particularly useful for lower N samples such as ours, as demonstrated by Glanville et al. (2013).</w:t>
      </w:r>
      <w:r w:rsidRPr="007B0B8D">
        <w:rPr>
          <w:rStyle w:val="FootnoteReference"/>
          <w:rFonts w:ascii="Times New Roman" w:hAnsi="Times New Roman" w:cs="Times New Roman"/>
          <w:sz w:val="24"/>
          <w:szCs w:val="24"/>
        </w:rPr>
        <w:footnoteReference w:id="17"/>
      </w:r>
    </w:p>
    <w:p w14:paraId="1FB5D147"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sz w:val="24"/>
          <w:szCs w:val="24"/>
        </w:rPr>
        <w:br w:type="page"/>
      </w:r>
    </w:p>
    <w:p w14:paraId="1D2A63D1" w14:textId="77777777" w:rsidR="002D53AE" w:rsidRPr="006D3D7A" w:rsidRDefault="002D53AE" w:rsidP="006D3D7A">
      <w:pPr>
        <w:pStyle w:val="Heading1"/>
        <w:spacing w:after="240"/>
        <w:jc w:val="center"/>
        <w:rPr>
          <w:rFonts w:ascii="Times New Roman" w:hAnsi="Times New Roman" w:cs="Times New Roman"/>
          <w:b/>
          <w:bCs/>
          <w:color w:val="auto"/>
          <w:sz w:val="24"/>
          <w:szCs w:val="24"/>
        </w:rPr>
      </w:pPr>
      <w:bookmarkStart w:id="87" w:name="_Toc120794057"/>
      <w:r w:rsidRPr="006D3D7A">
        <w:rPr>
          <w:rFonts w:ascii="Times New Roman" w:hAnsi="Times New Roman" w:cs="Times New Roman"/>
          <w:b/>
          <w:bCs/>
          <w:color w:val="auto"/>
          <w:sz w:val="24"/>
          <w:szCs w:val="24"/>
        </w:rPr>
        <w:lastRenderedPageBreak/>
        <w:t>First Findings and Descriptive Statistics</w:t>
      </w:r>
      <w:bookmarkEnd w:id="87"/>
    </w:p>
    <w:p w14:paraId="7E44064A"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t>2020</w:t>
      </w:r>
    </w:p>
    <w:p w14:paraId="12B23C06" w14:textId="77777777" w:rsidR="002D53AE" w:rsidRPr="007B0B8D" w:rsidRDefault="002D53AE" w:rsidP="007B0B8D">
      <w:pPr>
        <w:spacing w:line="480" w:lineRule="auto"/>
        <w:rPr>
          <w:rFonts w:ascii="Times New Roman" w:hAnsi="Times New Roman" w:cs="Times New Roman"/>
          <w:noProof/>
          <w:sz w:val="24"/>
          <w:szCs w:val="24"/>
        </w:rPr>
      </w:pPr>
      <w:r w:rsidRPr="007B0B8D">
        <w:rPr>
          <w:rFonts w:ascii="Times New Roman" w:hAnsi="Times New Roman" w:cs="Times New Roman"/>
          <w:noProof/>
          <w:sz w:val="24"/>
          <w:szCs w:val="24"/>
        </w:rPr>
        <w:drawing>
          <wp:inline distT="0" distB="0" distL="0" distR="0" wp14:anchorId="39EF373E" wp14:editId="29270DFB">
            <wp:extent cx="5848350"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29173"/>
                    <a:stretch>
                      <a:fillRect/>
                    </a:stretch>
                  </pic:blipFill>
                  <pic:spPr bwMode="auto">
                    <a:xfrm>
                      <a:off x="0" y="0"/>
                      <a:ext cx="5848350" cy="4410075"/>
                    </a:xfrm>
                    <a:prstGeom prst="rect">
                      <a:avLst/>
                    </a:prstGeom>
                    <a:noFill/>
                    <a:ln>
                      <a:noFill/>
                    </a:ln>
                  </pic:spPr>
                </pic:pic>
              </a:graphicData>
            </a:graphic>
          </wp:inline>
        </w:drawing>
      </w:r>
    </w:p>
    <w:p w14:paraId="5AB55E76" w14:textId="77777777" w:rsidR="002D53AE" w:rsidRPr="007B0B8D" w:rsidRDefault="002D53AE" w:rsidP="007B0B8D">
      <w:pPr>
        <w:spacing w:line="480" w:lineRule="auto"/>
        <w:rPr>
          <w:rFonts w:ascii="Times New Roman" w:hAnsi="Times New Roman" w:cs="Times New Roman"/>
          <w:noProof/>
          <w:sz w:val="24"/>
          <w:szCs w:val="24"/>
          <w:u w:val="single"/>
        </w:rPr>
      </w:pPr>
      <w:r w:rsidRPr="007B0B8D">
        <w:rPr>
          <w:rFonts w:ascii="Times New Roman" w:hAnsi="Times New Roman" w:cs="Times New Roman"/>
          <w:b/>
          <w:bCs/>
          <w:i/>
          <w:iCs/>
          <w:noProof/>
          <w:sz w:val="24"/>
          <w:szCs w:val="24"/>
          <w:u w:val="single"/>
        </w:rPr>
        <w:lastRenderedPageBreak/>
        <w:t>2018</w:t>
      </w:r>
      <w:r w:rsidRPr="007B0B8D">
        <w:rPr>
          <w:rFonts w:ascii="Times New Roman" w:hAnsi="Times New Roman" w:cs="Times New Roman"/>
          <w:noProof/>
          <w:sz w:val="24"/>
          <w:szCs w:val="24"/>
        </w:rPr>
        <w:drawing>
          <wp:inline distT="0" distB="0" distL="0" distR="0" wp14:anchorId="5A502276" wp14:editId="4F46DF42">
            <wp:extent cx="5895975"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r="28737"/>
                    <a:stretch>
                      <a:fillRect/>
                    </a:stretch>
                  </pic:blipFill>
                  <pic:spPr bwMode="auto">
                    <a:xfrm>
                      <a:off x="0" y="0"/>
                      <a:ext cx="5895975" cy="4638675"/>
                    </a:xfrm>
                    <a:prstGeom prst="rect">
                      <a:avLst/>
                    </a:prstGeom>
                    <a:noFill/>
                    <a:ln>
                      <a:noFill/>
                    </a:ln>
                  </pic:spPr>
                </pic:pic>
              </a:graphicData>
            </a:graphic>
          </wp:inline>
        </w:drawing>
      </w:r>
    </w:p>
    <w:p w14:paraId="7AF5BC1D" w14:textId="63A38BCB"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data shows that perceived health was relatively stable throughout the two waves, although it tended to shift towards “poor” between the 46- to 64-year-old individuals, just before the retirement age. On the other hand, happiness seems to have severely decreased across all ages (going from “very happy” to “not </w:t>
      </w:r>
      <w:r w:rsidR="002806E0" w:rsidRPr="007B0B8D">
        <w:rPr>
          <w:rFonts w:ascii="Times New Roman" w:hAnsi="Times New Roman" w:cs="Times New Roman"/>
          <w:sz w:val="24"/>
          <w:szCs w:val="24"/>
        </w:rPr>
        <w:t>too</w:t>
      </w:r>
      <w:r w:rsidRPr="007B0B8D">
        <w:rPr>
          <w:rFonts w:ascii="Times New Roman" w:hAnsi="Times New Roman" w:cs="Times New Roman"/>
          <w:sz w:val="24"/>
          <w:szCs w:val="24"/>
        </w:rPr>
        <w:t xml:space="preserve"> happy”, although the number of those that claimed to be “pretty happy” seemed to remain almost constant.</w:t>
      </w:r>
    </w:p>
    <w:p w14:paraId="403EB047"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br w:type="page"/>
      </w:r>
    </w:p>
    <w:p w14:paraId="3FFD647E"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lastRenderedPageBreak/>
        <w:t>2020</w:t>
      </w:r>
    </w:p>
    <w:p w14:paraId="7705014C"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6CEFD15F" wp14:editId="47402704">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160FC469"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t>2018</w:t>
      </w:r>
    </w:p>
    <w:p w14:paraId="75EEB719"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0325A7E3" wp14:editId="56A6645D">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1F33ACF" w14:textId="6EA2D760"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When it comes to social cohesion, perception of fairness increased among younger people (23.56% to 33.33%</w:t>
      </w:r>
      <w:r w:rsidR="002806E0" w:rsidRPr="007B0B8D">
        <w:rPr>
          <w:rFonts w:ascii="Times New Roman" w:hAnsi="Times New Roman" w:cs="Times New Roman"/>
          <w:sz w:val="24"/>
          <w:szCs w:val="24"/>
        </w:rPr>
        <w:t>) but</w:t>
      </w:r>
      <w:r w:rsidRPr="007B0B8D">
        <w:rPr>
          <w:rFonts w:ascii="Times New Roman" w:hAnsi="Times New Roman" w:cs="Times New Roman"/>
          <w:sz w:val="24"/>
          <w:szCs w:val="24"/>
        </w:rPr>
        <w:t xml:space="preserve"> decreased across all the older generations. On the other hand, helpfulness perception saw greater change across people 46 and over (51.83% to 60.65% and 61.78% to 74.14%). Finally, levels of trust increased for all age groups, except for the 26 to 45 </w:t>
      </w:r>
      <w:r w:rsidR="002806E0" w:rsidRPr="007B0B8D">
        <w:rPr>
          <w:rFonts w:ascii="Times New Roman" w:hAnsi="Times New Roman" w:cs="Times New Roman"/>
          <w:sz w:val="24"/>
          <w:szCs w:val="24"/>
        </w:rPr>
        <w:t>categories</w:t>
      </w:r>
      <w:r w:rsidRPr="007B0B8D">
        <w:rPr>
          <w:rFonts w:ascii="Times New Roman" w:hAnsi="Times New Roman" w:cs="Times New Roman"/>
          <w:sz w:val="24"/>
          <w:szCs w:val="24"/>
        </w:rPr>
        <w:t>, which saw a decrease of almost 6%.</w:t>
      </w:r>
    </w:p>
    <w:p w14:paraId="4B23F370"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2020</w:t>
      </w:r>
    </w:p>
    <w:p w14:paraId="3D3EDA2B"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486526C5" wp14:editId="6B8D1C05">
            <wp:extent cx="5943600"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2F446C3A"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2018</w:t>
      </w:r>
    </w:p>
    <w:p w14:paraId="6EF8C748"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1F78DE76" wp14:editId="7AFB050B">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590209A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As far as measures of loneliness, although a direct comparison is not currently feasible due to a lack of transformation and model adaptation, we can see that loneliness did generally increase between 2018 and 2020, with older individuals being hit the most in the context of companionship (emotional loneliness), while younger age groups suffered more on the social isolation aspect (physical loneliness).</w:t>
      </w:r>
    </w:p>
    <w:p w14:paraId="3E39D058"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2020</w:t>
      </w:r>
    </w:p>
    <w:p w14:paraId="4AFA9709" w14:textId="77777777" w:rsidR="002D53AE" w:rsidRPr="007B0B8D" w:rsidRDefault="002D53AE" w:rsidP="007B0B8D">
      <w:pPr>
        <w:spacing w:line="480" w:lineRule="auto"/>
        <w:rPr>
          <w:rFonts w:ascii="Times New Roman" w:hAnsi="Times New Roman" w:cs="Times New Roman"/>
          <w:noProof/>
          <w:sz w:val="24"/>
          <w:szCs w:val="24"/>
        </w:rPr>
      </w:pPr>
    </w:p>
    <w:p w14:paraId="0A8110A9"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0AFD6F56" wp14:editId="37A4DEEE">
            <wp:extent cx="5895975"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r="38461"/>
                    <a:stretch>
                      <a:fillRect/>
                    </a:stretch>
                  </pic:blipFill>
                  <pic:spPr bwMode="auto">
                    <a:xfrm>
                      <a:off x="0" y="0"/>
                      <a:ext cx="5895975" cy="3581400"/>
                    </a:xfrm>
                    <a:prstGeom prst="rect">
                      <a:avLst/>
                    </a:prstGeom>
                    <a:noFill/>
                    <a:ln>
                      <a:noFill/>
                    </a:ln>
                  </pic:spPr>
                </pic:pic>
              </a:graphicData>
            </a:graphic>
          </wp:inline>
        </w:drawing>
      </w:r>
    </w:p>
    <w:p w14:paraId="1468D573"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2018</w:t>
      </w:r>
    </w:p>
    <w:p w14:paraId="14D15D25"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lastRenderedPageBreak/>
        <w:drawing>
          <wp:inline distT="0" distB="0" distL="0" distR="0" wp14:anchorId="4B091C23" wp14:editId="37895617">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3EEF090B" w14:textId="45842DBC"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A more summary description has to be given on technology use, as per the limitations of the initial analysis. As expected, digital presence was higher among younger generations, but there was still some degree of use among older people, as they populated the “most of it</w:t>
      </w:r>
      <w:r w:rsidR="00FC5FE4">
        <w:rPr>
          <w:rFonts w:ascii="Times New Roman" w:hAnsi="Times New Roman" w:cs="Times New Roman"/>
          <w:sz w:val="24"/>
          <w:szCs w:val="24"/>
        </w:rPr>
        <w:t>”</w:t>
      </w:r>
      <w:r w:rsidRPr="007B0B8D">
        <w:rPr>
          <w:rFonts w:ascii="Times New Roman" w:hAnsi="Times New Roman" w:cs="Times New Roman"/>
          <w:sz w:val="24"/>
          <w:szCs w:val="24"/>
        </w:rPr>
        <w:t xml:space="preserve"> category (46.95% of 46 to 64, and 47.11% of 65+). The pattern remained similar in 2020 when analyzing social media use, and we can distinguish sites more popular with younger generations (Reddit and Snapchat), with adults (Instagram), and with seniors (Facebook and Twitter).</w:t>
      </w:r>
    </w:p>
    <w:p w14:paraId="733AB21A"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conf2f_1b by intcntct_1b </w:t>
      </w:r>
    </w:p>
    <w:tbl>
      <w:tblPr>
        <w:tblW w:w="0" w:type="dxa"/>
        <w:tblLayout w:type="fixed"/>
        <w:tblLook w:val="04A0" w:firstRow="1" w:lastRow="0" w:firstColumn="1" w:lastColumn="0" w:noHBand="0" w:noVBand="1"/>
      </w:tblPr>
      <w:tblGrid>
        <w:gridCol w:w="4270"/>
        <w:gridCol w:w="1374"/>
        <w:gridCol w:w="1374"/>
        <w:gridCol w:w="1374"/>
        <w:gridCol w:w="1375"/>
      </w:tblGrid>
      <w:tr w:rsidR="002D53AE" w:rsidRPr="007B0B8D" w14:paraId="0BF5F117" w14:textId="77777777" w:rsidTr="002D53AE">
        <w:trPr>
          <w:trHeight w:val="463"/>
        </w:trPr>
        <w:tc>
          <w:tcPr>
            <w:tcW w:w="4270" w:type="dxa"/>
            <w:vMerge w:val="restart"/>
            <w:tcBorders>
              <w:top w:val="single" w:sz="4" w:space="0" w:color="auto"/>
              <w:left w:val="nil"/>
              <w:bottom w:val="nil"/>
              <w:right w:val="single" w:sz="4" w:space="0" w:color="auto"/>
            </w:tcBorders>
            <w:vAlign w:val="bottom"/>
            <w:hideMark/>
          </w:tcPr>
          <w:p w14:paraId="2DCF77B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how many people r sees face to face</w:t>
            </w:r>
          </w:p>
        </w:tc>
        <w:tc>
          <w:tcPr>
            <w:tcW w:w="5496" w:type="dxa"/>
            <w:gridSpan w:val="4"/>
            <w:tcBorders>
              <w:top w:val="single" w:sz="4" w:space="0" w:color="auto"/>
              <w:left w:val="nil"/>
              <w:bottom w:val="single" w:sz="4" w:space="0" w:color="auto"/>
              <w:right w:val="nil"/>
            </w:tcBorders>
            <w:hideMark/>
          </w:tcPr>
          <w:p w14:paraId="0B31AE3C" w14:textId="77777777" w:rsidR="002D53AE" w:rsidRPr="007B0B8D" w:rsidRDefault="002D53AE" w:rsidP="00BA324E">
            <w:pPr>
              <w:widowControl w:val="0"/>
              <w:autoSpaceDE w:val="0"/>
              <w:autoSpaceDN w:val="0"/>
              <w:adjustRightInd w:val="0"/>
              <w:spacing w:after="0" w:line="240" w:lineRule="auto"/>
              <w:jc w:val="center"/>
              <w:rPr>
                <w:rFonts w:ascii="Times New Roman" w:hAnsi="Times New Roman" w:cs="Times New Roman"/>
                <w:sz w:val="24"/>
                <w:szCs w:val="24"/>
              </w:rPr>
            </w:pPr>
            <w:r w:rsidRPr="007B0B8D">
              <w:rPr>
                <w:rFonts w:ascii="Times New Roman" w:hAnsi="Times New Roman" w:cs="Times New Roman"/>
                <w:sz w:val="24"/>
                <w:szCs w:val="24"/>
              </w:rPr>
              <w:t>how much of r's communication is via text, mobile phone, or internet</w:t>
            </w:r>
          </w:p>
        </w:tc>
      </w:tr>
      <w:tr w:rsidR="002D53AE" w:rsidRPr="007B0B8D" w14:paraId="79803D12" w14:textId="77777777" w:rsidTr="002D53AE">
        <w:trPr>
          <w:trHeight w:val="694"/>
        </w:trPr>
        <w:tc>
          <w:tcPr>
            <w:tcW w:w="9767" w:type="dxa"/>
            <w:vMerge/>
            <w:tcBorders>
              <w:top w:val="single" w:sz="4" w:space="0" w:color="auto"/>
              <w:left w:val="nil"/>
              <w:bottom w:val="nil"/>
              <w:right w:val="single" w:sz="4" w:space="0" w:color="auto"/>
            </w:tcBorders>
            <w:vAlign w:val="center"/>
            <w:hideMark/>
          </w:tcPr>
          <w:p w14:paraId="752EC928" w14:textId="77777777" w:rsidR="002D53AE" w:rsidRPr="007B0B8D" w:rsidRDefault="002D53AE" w:rsidP="00BA324E">
            <w:pPr>
              <w:spacing w:after="0" w:line="240" w:lineRule="auto"/>
              <w:rPr>
                <w:rFonts w:ascii="Times New Roman" w:hAnsi="Times New Roman" w:cs="Times New Roman"/>
                <w:sz w:val="24"/>
                <w:szCs w:val="24"/>
              </w:rPr>
            </w:pPr>
          </w:p>
        </w:tc>
        <w:tc>
          <w:tcPr>
            <w:tcW w:w="1374" w:type="dxa"/>
            <w:hideMark/>
          </w:tcPr>
          <w:p w14:paraId="1EE80084"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  </w:t>
            </w:r>
          </w:p>
          <w:p w14:paraId="45687A8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all or almost all of it</w:t>
            </w:r>
          </w:p>
        </w:tc>
        <w:tc>
          <w:tcPr>
            <w:tcW w:w="1374" w:type="dxa"/>
            <w:hideMark/>
          </w:tcPr>
          <w:p w14:paraId="54317E2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most of it</w:t>
            </w:r>
          </w:p>
        </w:tc>
        <w:tc>
          <w:tcPr>
            <w:tcW w:w="1374" w:type="dxa"/>
            <w:hideMark/>
          </w:tcPr>
          <w:p w14:paraId="09C2B58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about half of it</w:t>
            </w:r>
          </w:p>
        </w:tc>
        <w:tc>
          <w:tcPr>
            <w:tcW w:w="1374" w:type="dxa"/>
            <w:hideMark/>
          </w:tcPr>
          <w:p w14:paraId="0DBBD25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Total</w:t>
            </w:r>
          </w:p>
        </w:tc>
      </w:tr>
      <w:tr w:rsidR="002D53AE" w:rsidRPr="007B0B8D" w14:paraId="23D0D79F" w14:textId="77777777" w:rsidTr="002D53AE">
        <w:trPr>
          <w:trHeight w:val="231"/>
        </w:trPr>
        <w:tc>
          <w:tcPr>
            <w:tcW w:w="4270" w:type="dxa"/>
            <w:tcBorders>
              <w:top w:val="single" w:sz="12" w:space="0" w:color="auto"/>
              <w:left w:val="nil"/>
              <w:bottom w:val="nil"/>
              <w:right w:val="single" w:sz="4" w:space="0" w:color="auto"/>
            </w:tcBorders>
            <w:hideMark/>
          </w:tcPr>
          <w:p w14:paraId="47B3DEF7"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all or almost all of them</w:t>
            </w:r>
          </w:p>
        </w:tc>
        <w:tc>
          <w:tcPr>
            <w:tcW w:w="1374" w:type="dxa"/>
            <w:tcBorders>
              <w:top w:val="single" w:sz="12" w:space="0" w:color="auto"/>
              <w:left w:val="nil"/>
              <w:bottom w:val="nil"/>
              <w:right w:val="nil"/>
            </w:tcBorders>
            <w:hideMark/>
          </w:tcPr>
          <w:p w14:paraId="5A7D744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w:t>
            </w:r>
          </w:p>
        </w:tc>
        <w:tc>
          <w:tcPr>
            <w:tcW w:w="1374" w:type="dxa"/>
            <w:tcBorders>
              <w:top w:val="single" w:sz="12" w:space="0" w:color="auto"/>
              <w:left w:val="nil"/>
              <w:bottom w:val="nil"/>
              <w:right w:val="nil"/>
            </w:tcBorders>
            <w:hideMark/>
          </w:tcPr>
          <w:p w14:paraId="19E2E41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w:t>
            </w:r>
          </w:p>
        </w:tc>
        <w:tc>
          <w:tcPr>
            <w:tcW w:w="1374" w:type="dxa"/>
            <w:tcBorders>
              <w:top w:val="single" w:sz="12" w:space="0" w:color="auto"/>
              <w:left w:val="nil"/>
              <w:bottom w:val="nil"/>
              <w:right w:val="nil"/>
            </w:tcBorders>
            <w:hideMark/>
          </w:tcPr>
          <w:p w14:paraId="305542D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w:t>
            </w:r>
          </w:p>
        </w:tc>
        <w:tc>
          <w:tcPr>
            <w:tcW w:w="1374" w:type="dxa"/>
            <w:tcBorders>
              <w:top w:val="single" w:sz="12" w:space="0" w:color="auto"/>
              <w:left w:val="nil"/>
              <w:bottom w:val="nil"/>
              <w:right w:val="nil"/>
            </w:tcBorders>
            <w:hideMark/>
          </w:tcPr>
          <w:p w14:paraId="51F0F41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76</w:t>
            </w:r>
          </w:p>
        </w:tc>
      </w:tr>
      <w:tr w:rsidR="002D53AE" w:rsidRPr="007B0B8D" w14:paraId="5DC6EA77" w14:textId="77777777" w:rsidTr="002D53AE">
        <w:trPr>
          <w:trHeight w:val="231"/>
        </w:trPr>
        <w:tc>
          <w:tcPr>
            <w:tcW w:w="4270" w:type="dxa"/>
            <w:tcBorders>
              <w:top w:val="nil"/>
              <w:left w:val="nil"/>
              <w:bottom w:val="nil"/>
              <w:right w:val="single" w:sz="4" w:space="0" w:color="auto"/>
            </w:tcBorders>
          </w:tcPr>
          <w:p w14:paraId="1DECAA4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1B4C61F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43.42</w:t>
            </w:r>
          </w:p>
        </w:tc>
        <w:tc>
          <w:tcPr>
            <w:tcW w:w="1374" w:type="dxa"/>
            <w:hideMark/>
          </w:tcPr>
          <w:p w14:paraId="5C583A1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44.74</w:t>
            </w:r>
          </w:p>
        </w:tc>
        <w:tc>
          <w:tcPr>
            <w:tcW w:w="1374" w:type="dxa"/>
            <w:hideMark/>
          </w:tcPr>
          <w:p w14:paraId="3FB8947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11.84</w:t>
            </w:r>
          </w:p>
        </w:tc>
        <w:tc>
          <w:tcPr>
            <w:tcW w:w="1374" w:type="dxa"/>
            <w:hideMark/>
          </w:tcPr>
          <w:p w14:paraId="272551F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59ABA1F" w14:textId="77777777" w:rsidTr="002D53AE">
        <w:trPr>
          <w:trHeight w:val="231"/>
        </w:trPr>
        <w:tc>
          <w:tcPr>
            <w:tcW w:w="4270" w:type="dxa"/>
            <w:tcBorders>
              <w:top w:val="nil"/>
              <w:left w:val="nil"/>
              <w:bottom w:val="nil"/>
              <w:right w:val="single" w:sz="4" w:space="0" w:color="auto"/>
            </w:tcBorders>
            <w:hideMark/>
          </w:tcPr>
          <w:p w14:paraId="331DC0B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most of them</w:t>
            </w:r>
          </w:p>
        </w:tc>
        <w:tc>
          <w:tcPr>
            <w:tcW w:w="1374" w:type="dxa"/>
            <w:hideMark/>
          </w:tcPr>
          <w:p w14:paraId="1777962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86</w:t>
            </w:r>
          </w:p>
        </w:tc>
        <w:tc>
          <w:tcPr>
            <w:tcW w:w="1374" w:type="dxa"/>
            <w:hideMark/>
          </w:tcPr>
          <w:p w14:paraId="61C951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47</w:t>
            </w:r>
          </w:p>
        </w:tc>
        <w:tc>
          <w:tcPr>
            <w:tcW w:w="1374" w:type="dxa"/>
            <w:hideMark/>
          </w:tcPr>
          <w:p w14:paraId="033B3B5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w:t>
            </w:r>
          </w:p>
        </w:tc>
        <w:tc>
          <w:tcPr>
            <w:tcW w:w="1374" w:type="dxa"/>
            <w:hideMark/>
          </w:tcPr>
          <w:p w14:paraId="125FF08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141</w:t>
            </w:r>
          </w:p>
        </w:tc>
      </w:tr>
      <w:tr w:rsidR="002D53AE" w:rsidRPr="007B0B8D" w14:paraId="1828F5F9" w14:textId="77777777" w:rsidTr="002D53AE">
        <w:trPr>
          <w:trHeight w:val="231"/>
        </w:trPr>
        <w:tc>
          <w:tcPr>
            <w:tcW w:w="4270" w:type="dxa"/>
            <w:tcBorders>
              <w:top w:val="nil"/>
              <w:left w:val="nil"/>
              <w:bottom w:val="nil"/>
              <w:right w:val="single" w:sz="4" w:space="0" w:color="auto"/>
            </w:tcBorders>
          </w:tcPr>
          <w:p w14:paraId="1BE2EA4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6B42E71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60.99</w:t>
            </w:r>
          </w:p>
        </w:tc>
        <w:tc>
          <w:tcPr>
            <w:tcW w:w="1374" w:type="dxa"/>
            <w:hideMark/>
          </w:tcPr>
          <w:p w14:paraId="00A8E8E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33.33</w:t>
            </w:r>
          </w:p>
        </w:tc>
        <w:tc>
          <w:tcPr>
            <w:tcW w:w="1374" w:type="dxa"/>
            <w:hideMark/>
          </w:tcPr>
          <w:p w14:paraId="6AFC982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5.67</w:t>
            </w:r>
          </w:p>
        </w:tc>
        <w:tc>
          <w:tcPr>
            <w:tcW w:w="1374" w:type="dxa"/>
            <w:hideMark/>
          </w:tcPr>
          <w:p w14:paraId="7765D1A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A16F0A8" w14:textId="77777777" w:rsidTr="002D53AE">
        <w:trPr>
          <w:trHeight w:val="231"/>
        </w:trPr>
        <w:tc>
          <w:tcPr>
            <w:tcW w:w="4270" w:type="dxa"/>
            <w:tcBorders>
              <w:top w:val="nil"/>
              <w:left w:val="nil"/>
              <w:bottom w:val="nil"/>
              <w:right w:val="single" w:sz="4" w:space="0" w:color="auto"/>
            </w:tcBorders>
            <w:hideMark/>
          </w:tcPr>
          <w:p w14:paraId="7671002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about half of them</w:t>
            </w:r>
          </w:p>
        </w:tc>
        <w:tc>
          <w:tcPr>
            <w:tcW w:w="1374" w:type="dxa"/>
            <w:hideMark/>
          </w:tcPr>
          <w:p w14:paraId="681F1EC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w:t>
            </w:r>
          </w:p>
        </w:tc>
        <w:tc>
          <w:tcPr>
            <w:tcW w:w="1374" w:type="dxa"/>
            <w:hideMark/>
          </w:tcPr>
          <w:p w14:paraId="0CEC66A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46</w:t>
            </w:r>
          </w:p>
        </w:tc>
        <w:tc>
          <w:tcPr>
            <w:tcW w:w="1374" w:type="dxa"/>
            <w:hideMark/>
          </w:tcPr>
          <w:p w14:paraId="642BBF0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w:t>
            </w:r>
          </w:p>
        </w:tc>
        <w:tc>
          <w:tcPr>
            <w:tcW w:w="1374" w:type="dxa"/>
            <w:hideMark/>
          </w:tcPr>
          <w:p w14:paraId="7D4C7AF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106</w:t>
            </w:r>
          </w:p>
        </w:tc>
      </w:tr>
      <w:tr w:rsidR="002D53AE" w:rsidRPr="007B0B8D" w14:paraId="0C8E46B1" w14:textId="77777777" w:rsidTr="002D53AE">
        <w:trPr>
          <w:trHeight w:val="231"/>
        </w:trPr>
        <w:tc>
          <w:tcPr>
            <w:tcW w:w="4270" w:type="dxa"/>
            <w:tcBorders>
              <w:top w:val="nil"/>
              <w:left w:val="nil"/>
              <w:bottom w:val="nil"/>
              <w:right w:val="single" w:sz="4" w:space="0" w:color="auto"/>
            </w:tcBorders>
          </w:tcPr>
          <w:p w14:paraId="5D1B587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7D1CA0D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53.77</w:t>
            </w:r>
          </w:p>
        </w:tc>
        <w:tc>
          <w:tcPr>
            <w:tcW w:w="1374" w:type="dxa"/>
            <w:hideMark/>
          </w:tcPr>
          <w:p w14:paraId="4E5273D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43.40</w:t>
            </w:r>
          </w:p>
        </w:tc>
        <w:tc>
          <w:tcPr>
            <w:tcW w:w="1374" w:type="dxa"/>
            <w:hideMark/>
          </w:tcPr>
          <w:p w14:paraId="4C334AD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2.83</w:t>
            </w:r>
          </w:p>
        </w:tc>
        <w:tc>
          <w:tcPr>
            <w:tcW w:w="1374" w:type="dxa"/>
            <w:hideMark/>
          </w:tcPr>
          <w:p w14:paraId="66CAC90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F54A519" w14:textId="77777777" w:rsidTr="002D53AE">
        <w:trPr>
          <w:trHeight w:val="231"/>
        </w:trPr>
        <w:tc>
          <w:tcPr>
            <w:tcW w:w="4270" w:type="dxa"/>
            <w:tcBorders>
              <w:top w:val="nil"/>
              <w:left w:val="nil"/>
              <w:bottom w:val="nil"/>
              <w:right w:val="single" w:sz="4" w:space="0" w:color="auto"/>
            </w:tcBorders>
            <w:hideMark/>
          </w:tcPr>
          <w:p w14:paraId="493ABC8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some of them</w:t>
            </w:r>
          </w:p>
        </w:tc>
        <w:tc>
          <w:tcPr>
            <w:tcW w:w="1374" w:type="dxa"/>
            <w:hideMark/>
          </w:tcPr>
          <w:p w14:paraId="6D5F8B2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76</w:t>
            </w:r>
          </w:p>
        </w:tc>
        <w:tc>
          <w:tcPr>
            <w:tcW w:w="1374" w:type="dxa"/>
            <w:hideMark/>
          </w:tcPr>
          <w:p w14:paraId="0569C6D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w:t>
            </w:r>
          </w:p>
        </w:tc>
        <w:tc>
          <w:tcPr>
            <w:tcW w:w="1374" w:type="dxa"/>
            <w:hideMark/>
          </w:tcPr>
          <w:p w14:paraId="45FDC2C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12</w:t>
            </w:r>
          </w:p>
        </w:tc>
        <w:tc>
          <w:tcPr>
            <w:tcW w:w="1374" w:type="dxa"/>
            <w:hideMark/>
          </w:tcPr>
          <w:p w14:paraId="3327221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145</w:t>
            </w:r>
          </w:p>
        </w:tc>
      </w:tr>
      <w:tr w:rsidR="002D53AE" w:rsidRPr="007B0B8D" w14:paraId="55552AAF" w14:textId="77777777" w:rsidTr="002D53AE">
        <w:trPr>
          <w:trHeight w:val="231"/>
        </w:trPr>
        <w:tc>
          <w:tcPr>
            <w:tcW w:w="4270" w:type="dxa"/>
            <w:tcBorders>
              <w:top w:val="nil"/>
              <w:left w:val="nil"/>
              <w:bottom w:val="nil"/>
              <w:right w:val="single" w:sz="4" w:space="0" w:color="auto"/>
            </w:tcBorders>
          </w:tcPr>
          <w:p w14:paraId="6D4EA5DE"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7D3E242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52.41</w:t>
            </w:r>
          </w:p>
        </w:tc>
        <w:tc>
          <w:tcPr>
            <w:tcW w:w="1374" w:type="dxa"/>
            <w:hideMark/>
          </w:tcPr>
          <w:p w14:paraId="53FE5C7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39.31</w:t>
            </w:r>
          </w:p>
        </w:tc>
        <w:tc>
          <w:tcPr>
            <w:tcW w:w="1374" w:type="dxa"/>
            <w:hideMark/>
          </w:tcPr>
          <w:p w14:paraId="602E08C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8.28</w:t>
            </w:r>
          </w:p>
        </w:tc>
        <w:tc>
          <w:tcPr>
            <w:tcW w:w="1374" w:type="dxa"/>
            <w:hideMark/>
          </w:tcPr>
          <w:p w14:paraId="6113F2C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D24C7DC" w14:textId="77777777" w:rsidTr="002D53AE">
        <w:trPr>
          <w:trHeight w:val="231"/>
        </w:trPr>
        <w:tc>
          <w:tcPr>
            <w:tcW w:w="4270" w:type="dxa"/>
            <w:tcBorders>
              <w:top w:val="nil"/>
              <w:left w:val="nil"/>
              <w:bottom w:val="nil"/>
              <w:right w:val="single" w:sz="4" w:space="0" w:color="auto"/>
            </w:tcBorders>
            <w:hideMark/>
          </w:tcPr>
          <w:p w14:paraId="3F53617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none or almost none of them</w:t>
            </w:r>
          </w:p>
        </w:tc>
        <w:tc>
          <w:tcPr>
            <w:tcW w:w="1374" w:type="dxa"/>
            <w:hideMark/>
          </w:tcPr>
          <w:p w14:paraId="7CCF605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w:t>
            </w:r>
          </w:p>
        </w:tc>
        <w:tc>
          <w:tcPr>
            <w:tcW w:w="1374" w:type="dxa"/>
            <w:hideMark/>
          </w:tcPr>
          <w:p w14:paraId="3AB0777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w:t>
            </w:r>
          </w:p>
        </w:tc>
        <w:tc>
          <w:tcPr>
            <w:tcW w:w="1374" w:type="dxa"/>
            <w:hideMark/>
          </w:tcPr>
          <w:p w14:paraId="1EE5277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w:t>
            </w:r>
          </w:p>
        </w:tc>
        <w:tc>
          <w:tcPr>
            <w:tcW w:w="1374" w:type="dxa"/>
            <w:hideMark/>
          </w:tcPr>
          <w:p w14:paraId="5827E26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r>
      <w:tr w:rsidR="002D53AE" w:rsidRPr="007B0B8D" w14:paraId="584F794B" w14:textId="77777777" w:rsidTr="002D53AE">
        <w:trPr>
          <w:trHeight w:val="231"/>
        </w:trPr>
        <w:tc>
          <w:tcPr>
            <w:tcW w:w="4270" w:type="dxa"/>
            <w:tcBorders>
              <w:top w:val="nil"/>
              <w:left w:val="nil"/>
              <w:bottom w:val="nil"/>
              <w:right w:val="single" w:sz="4" w:space="0" w:color="auto"/>
            </w:tcBorders>
          </w:tcPr>
          <w:p w14:paraId="5713F8D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343F547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57.50</w:t>
            </w:r>
          </w:p>
        </w:tc>
        <w:tc>
          <w:tcPr>
            <w:tcW w:w="1374" w:type="dxa"/>
            <w:hideMark/>
          </w:tcPr>
          <w:p w14:paraId="7C97F75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22.50</w:t>
            </w:r>
          </w:p>
        </w:tc>
        <w:tc>
          <w:tcPr>
            <w:tcW w:w="1374" w:type="dxa"/>
            <w:hideMark/>
          </w:tcPr>
          <w:p w14:paraId="6CF9124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20.00</w:t>
            </w:r>
          </w:p>
        </w:tc>
        <w:tc>
          <w:tcPr>
            <w:tcW w:w="1374" w:type="dxa"/>
            <w:hideMark/>
          </w:tcPr>
          <w:p w14:paraId="2A3F453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A2D1AD9" w14:textId="77777777" w:rsidTr="002D53AE">
        <w:trPr>
          <w:trHeight w:val="231"/>
        </w:trPr>
        <w:tc>
          <w:tcPr>
            <w:tcW w:w="4270" w:type="dxa"/>
            <w:tcBorders>
              <w:top w:val="single" w:sz="4" w:space="0" w:color="auto"/>
              <w:left w:val="nil"/>
              <w:bottom w:val="nil"/>
              <w:right w:val="single" w:sz="4" w:space="0" w:color="auto"/>
            </w:tcBorders>
            <w:hideMark/>
          </w:tcPr>
          <w:p w14:paraId="7BED071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374" w:type="dxa"/>
            <w:tcBorders>
              <w:top w:val="single" w:sz="4" w:space="0" w:color="auto"/>
              <w:left w:val="nil"/>
              <w:bottom w:val="nil"/>
              <w:right w:val="nil"/>
            </w:tcBorders>
            <w:hideMark/>
          </w:tcPr>
          <w:p w14:paraId="4F34E25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275</w:t>
            </w:r>
          </w:p>
        </w:tc>
        <w:tc>
          <w:tcPr>
            <w:tcW w:w="1374" w:type="dxa"/>
            <w:tcBorders>
              <w:top w:val="single" w:sz="4" w:space="0" w:color="auto"/>
              <w:left w:val="nil"/>
              <w:bottom w:val="nil"/>
              <w:right w:val="nil"/>
            </w:tcBorders>
            <w:hideMark/>
          </w:tcPr>
          <w:p w14:paraId="3ADB918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193</w:t>
            </w:r>
          </w:p>
        </w:tc>
        <w:tc>
          <w:tcPr>
            <w:tcW w:w="1374" w:type="dxa"/>
            <w:tcBorders>
              <w:top w:val="single" w:sz="4" w:space="0" w:color="auto"/>
              <w:left w:val="nil"/>
              <w:bottom w:val="nil"/>
              <w:right w:val="nil"/>
            </w:tcBorders>
            <w:hideMark/>
          </w:tcPr>
          <w:p w14:paraId="146B8A5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c>
          <w:tcPr>
            <w:tcW w:w="1374" w:type="dxa"/>
            <w:tcBorders>
              <w:top w:val="single" w:sz="4" w:space="0" w:color="auto"/>
              <w:left w:val="nil"/>
              <w:bottom w:val="nil"/>
              <w:right w:val="nil"/>
            </w:tcBorders>
            <w:hideMark/>
          </w:tcPr>
          <w:p w14:paraId="7CA612D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508</w:t>
            </w:r>
          </w:p>
        </w:tc>
      </w:tr>
      <w:tr w:rsidR="002D53AE" w:rsidRPr="007B0B8D" w14:paraId="37A53928" w14:textId="77777777" w:rsidTr="002D53AE">
        <w:trPr>
          <w:trHeight w:val="231"/>
        </w:trPr>
        <w:tc>
          <w:tcPr>
            <w:tcW w:w="4270" w:type="dxa"/>
            <w:tcBorders>
              <w:top w:val="nil"/>
              <w:left w:val="nil"/>
              <w:bottom w:val="nil"/>
              <w:right w:val="single" w:sz="4" w:space="0" w:color="auto"/>
            </w:tcBorders>
          </w:tcPr>
          <w:p w14:paraId="7F6BA369"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5F68F64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54.13</w:t>
            </w:r>
          </w:p>
        </w:tc>
        <w:tc>
          <w:tcPr>
            <w:tcW w:w="1374" w:type="dxa"/>
            <w:hideMark/>
          </w:tcPr>
          <w:p w14:paraId="58BC8A1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37.99</w:t>
            </w:r>
          </w:p>
        </w:tc>
        <w:tc>
          <w:tcPr>
            <w:tcW w:w="1374" w:type="dxa"/>
            <w:hideMark/>
          </w:tcPr>
          <w:p w14:paraId="540B343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7.87</w:t>
            </w:r>
          </w:p>
        </w:tc>
        <w:tc>
          <w:tcPr>
            <w:tcW w:w="1374" w:type="dxa"/>
            <w:hideMark/>
          </w:tcPr>
          <w:p w14:paraId="4CDF900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6CFDE7C5" w14:textId="77777777" w:rsidTr="002D53AE">
        <w:trPr>
          <w:trHeight w:val="216"/>
        </w:trPr>
        <w:tc>
          <w:tcPr>
            <w:tcW w:w="9767" w:type="dxa"/>
            <w:gridSpan w:val="5"/>
            <w:tcBorders>
              <w:top w:val="single" w:sz="12" w:space="0" w:color="auto"/>
              <w:left w:val="nil"/>
              <w:bottom w:val="nil"/>
              <w:right w:val="nil"/>
            </w:tcBorders>
            <w:hideMark/>
          </w:tcPr>
          <w:p w14:paraId="588E7A7D" w14:textId="4A7C2ECE"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Pearson Chi2 = </w:t>
            </w:r>
            <w:r w:rsidR="00FC5FE4" w:rsidRPr="007B0B8D">
              <w:rPr>
                <w:rFonts w:ascii="Times New Roman" w:hAnsi="Times New Roman" w:cs="Times New Roman"/>
                <w:sz w:val="24"/>
                <w:szCs w:val="24"/>
              </w:rPr>
              <w:t>21.44 Prob</w:t>
            </w:r>
            <w:r w:rsidRPr="007B0B8D">
              <w:rPr>
                <w:rFonts w:ascii="Times New Roman" w:hAnsi="Times New Roman" w:cs="Times New Roman"/>
                <w:sz w:val="24"/>
                <w:szCs w:val="24"/>
              </w:rPr>
              <w:t xml:space="preserve"> = 0.0061</w:t>
            </w:r>
          </w:p>
        </w:tc>
      </w:tr>
    </w:tbl>
    <w:p w14:paraId="63B17304" w14:textId="4DEE88D3"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sz w:val="24"/>
          <w:szCs w:val="24"/>
        </w:rPr>
        <w:t xml:space="preserve">First row has </w:t>
      </w:r>
      <w:r w:rsidR="00FC5FE4" w:rsidRPr="007B0B8D">
        <w:rPr>
          <w:rFonts w:ascii="Times New Roman" w:hAnsi="Times New Roman" w:cs="Times New Roman"/>
          <w:i/>
          <w:iCs/>
          <w:sz w:val="24"/>
          <w:szCs w:val="24"/>
        </w:rPr>
        <w:t>frequencies,</w:t>
      </w:r>
      <w:r w:rsidRPr="007B0B8D">
        <w:rPr>
          <w:rFonts w:ascii="Times New Roman" w:hAnsi="Times New Roman" w:cs="Times New Roman"/>
          <w:sz w:val="24"/>
          <w:szCs w:val="24"/>
        </w:rPr>
        <w:t xml:space="preserve"> and second row has </w:t>
      </w:r>
      <w:r w:rsidRPr="007B0B8D">
        <w:rPr>
          <w:rFonts w:ascii="Times New Roman" w:hAnsi="Times New Roman" w:cs="Times New Roman"/>
          <w:i/>
          <w:iCs/>
          <w:sz w:val="24"/>
          <w:szCs w:val="24"/>
        </w:rPr>
        <w:t>row percentages</w:t>
      </w:r>
    </w:p>
    <w:p w14:paraId="2996436F"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p>
    <w:p w14:paraId="04A5D125"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Delving deeper in the 2018 patterns of technology use, it can be inferred that face-to-face communication behaviors are evenly distributed across the mean, while internet communication was highest with people who did not engage in many social interactions (“Most of them” 60.99% and “None or almost none of them” 57.50%), while it was lower at both extremes than among people who had adequate levels of social interaction (“About half of them” and “Some of them”). From the simple Pearson’s chi2 correlation test, we can see that the relationship between the two is highly significant (Chi2 = 21.44, p = .0061).</w:t>
      </w:r>
    </w:p>
    <w:p w14:paraId="6855276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final analysis was done on the simple correlations between the three independent variables across both waves, and the loneliness variables. The results indicated that all relationships were statistically significant at the 5% level of significance, but the trust and helpful sub variables of social cohesion did not hold a statistically significant relationship with either </w:t>
      </w:r>
      <w:r w:rsidRPr="007B0B8D">
        <w:rPr>
          <w:rFonts w:ascii="Times New Roman" w:hAnsi="Times New Roman" w:cs="Times New Roman"/>
          <w:i/>
          <w:iCs/>
          <w:sz w:val="24"/>
          <w:szCs w:val="24"/>
        </w:rPr>
        <w:t xml:space="preserve">lonely1, lonely2 </w:t>
      </w:r>
      <w:r w:rsidRPr="007B0B8D">
        <w:rPr>
          <w:rFonts w:ascii="Times New Roman" w:hAnsi="Times New Roman" w:cs="Times New Roman"/>
          <w:sz w:val="24"/>
          <w:szCs w:val="24"/>
        </w:rPr>
        <w:t xml:space="preserve">in 2020, while the </w:t>
      </w:r>
      <w:r w:rsidRPr="007B0B8D">
        <w:rPr>
          <w:rFonts w:ascii="Times New Roman" w:hAnsi="Times New Roman" w:cs="Times New Roman"/>
          <w:i/>
          <w:iCs/>
          <w:sz w:val="24"/>
          <w:szCs w:val="24"/>
        </w:rPr>
        <w:t xml:space="preserve">fair </w:t>
      </w:r>
      <w:r w:rsidRPr="007B0B8D">
        <w:rPr>
          <w:rFonts w:ascii="Times New Roman" w:hAnsi="Times New Roman" w:cs="Times New Roman"/>
          <w:sz w:val="24"/>
          <w:szCs w:val="24"/>
        </w:rPr>
        <w:t>sub variable’s relationship with loneliness was significant in both years.</w:t>
      </w:r>
    </w:p>
    <w:p w14:paraId="25D62FCE"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sz w:val="24"/>
          <w:szCs w:val="24"/>
        </w:rPr>
        <w:br w:type="page"/>
      </w:r>
    </w:p>
    <w:p w14:paraId="24F4B5F3" w14:textId="2D208E0E" w:rsidR="002D53AE" w:rsidRPr="00A52BD1" w:rsidRDefault="00A52BD1" w:rsidP="007B0B8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Preliminary Ordered Logit Regressions</w:t>
      </w:r>
    </w:p>
    <w:tbl>
      <w:tblPr>
        <w:tblW w:w="9032" w:type="dxa"/>
        <w:tblInd w:w="108" w:type="dxa"/>
        <w:tblLook w:val="04A0" w:firstRow="1" w:lastRow="0" w:firstColumn="1" w:lastColumn="0" w:noHBand="0" w:noVBand="1"/>
      </w:tblPr>
      <w:tblGrid>
        <w:gridCol w:w="2298"/>
        <w:gridCol w:w="2392"/>
        <w:gridCol w:w="2171"/>
        <w:gridCol w:w="2171"/>
      </w:tblGrid>
      <w:tr w:rsidR="002D53AE" w:rsidRPr="007B0B8D" w14:paraId="3253850A" w14:textId="77777777" w:rsidTr="002D53AE">
        <w:trPr>
          <w:trHeight w:val="278"/>
        </w:trPr>
        <w:tc>
          <w:tcPr>
            <w:tcW w:w="2298" w:type="dxa"/>
            <w:noWrap/>
            <w:vAlign w:val="bottom"/>
            <w:hideMark/>
          </w:tcPr>
          <w:p w14:paraId="5AF4E306" w14:textId="77777777" w:rsidR="002D53AE" w:rsidRPr="007B0B8D" w:rsidRDefault="002D53AE" w:rsidP="00BA324E">
            <w:pPr>
              <w:spacing w:line="240" w:lineRule="auto"/>
              <w:rPr>
                <w:rFonts w:ascii="Times New Roman" w:hAnsi="Times New Roman" w:cs="Times New Roman"/>
                <w:sz w:val="24"/>
                <w:szCs w:val="24"/>
              </w:rPr>
            </w:pPr>
          </w:p>
        </w:tc>
        <w:tc>
          <w:tcPr>
            <w:tcW w:w="2392" w:type="dxa"/>
            <w:tcBorders>
              <w:top w:val="nil"/>
              <w:left w:val="single" w:sz="4" w:space="0" w:color="auto"/>
              <w:bottom w:val="double" w:sz="6" w:space="0" w:color="auto"/>
              <w:right w:val="single" w:sz="4" w:space="0" w:color="auto"/>
            </w:tcBorders>
            <w:noWrap/>
            <w:vAlign w:val="bottom"/>
            <w:hideMark/>
          </w:tcPr>
          <w:p w14:paraId="7FB63C69"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Lonely3_1b</w:t>
            </w:r>
          </w:p>
        </w:tc>
        <w:tc>
          <w:tcPr>
            <w:tcW w:w="2171" w:type="dxa"/>
            <w:tcBorders>
              <w:top w:val="nil"/>
              <w:left w:val="nil"/>
              <w:bottom w:val="double" w:sz="6" w:space="0" w:color="auto"/>
              <w:right w:val="single" w:sz="4" w:space="0" w:color="auto"/>
            </w:tcBorders>
            <w:noWrap/>
            <w:vAlign w:val="bottom"/>
            <w:hideMark/>
          </w:tcPr>
          <w:p w14:paraId="0D38832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Lonely1_2</w:t>
            </w:r>
          </w:p>
        </w:tc>
        <w:tc>
          <w:tcPr>
            <w:tcW w:w="2171" w:type="dxa"/>
            <w:tcBorders>
              <w:top w:val="nil"/>
              <w:left w:val="nil"/>
              <w:bottom w:val="double" w:sz="6" w:space="0" w:color="auto"/>
              <w:right w:val="single" w:sz="4" w:space="0" w:color="auto"/>
            </w:tcBorders>
            <w:noWrap/>
            <w:vAlign w:val="bottom"/>
            <w:hideMark/>
          </w:tcPr>
          <w:p w14:paraId="4C0D391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Lonely2_2</w:t>
            </w:r>
          </w:p>
        </w:tc>
      </w:tr>
      <w:tr w:rsidR="002D53AE" w:rsidRPr="007B0B8D" w14:paraId="0A199845" w14:textId="77777777" w:rsidTr="002D53AE">
        <w:trPr>
          <w:trHeight w:val="278"/>
        </w:trPr>
        <w:tc>
          <w:tcPr>
            <w:tcW w:w="2298" w:type="dxa"/>
            <w:vMerge w:val="restart"/>
            <w:tcBorders>
              <w:top w:val="single" w:sz="4" w:space="0" w:color="auto"/>
              <w:left w:val="nil"/>
              <w:bottom w:val="nil"/>
              <w:right w:val="single" w:sz="4" w:space="0" w:color="auto"/>
            </w:tcBorders>
            <w:noWrap/>
            <w:vAlign w:val="bottom"/>
            <w:hideMark/>
          </w:tcPr>
          <w:p w14:paraId="4923A321"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Happy_1b</w:t>
            </w:r>
          </w:p>
        </w:tc>
        <w:tc>
          <w:tcPr>
            <w:tcW w:w="2392" w:type="dxa"/>
            <w:tcBorders>
              <w:top w:val="nil"/>
              <w:left w:val="nil"/>
              <w:bottom w:val="nil"/>
              <w:right w:val="single" w:sz="4" w:space="0" w:color="auto"/>
            </w:tcBorders>
            <w:noWrap/>
            <w:vAlign w:val="bottom"/>
            <w:hideMark/>
          </w:tcPr>
          <w:p w14:paraId="7736024D"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55.38658</w:t>
            </w:r>
          </w:p>
        </w:tc>
        <w:tc>
          <w:tcPr>
            <w:tcW w:w="2171" w:type="dxa"/>
            <w:tcBorders>
              <w:top w:val="nil"/>
              <w:left w:val="nil"/>
              <w:bottom w:val="nil"/>
              <w:right w:val="single" w:sz="4" w:space="0" w:color="auto"/>
            </w:tcBorders>
            <w:noWrap/>
            <w:vAlign w:val="bottom"/>
            <w:hideMark/>
          </w:tcPr>
          <w:p w14:paraId="6E03319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0B92642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3A0A263B" w14:textId="77777777" w:rsidTr="002D53AE">
        <w:trPr>
          <w:trHeight w:val="278"/>
        </w:trPr>
        <w:tc>
          <w:tcPr>
            <w:tcW w:w="0" w:type="auto"/>
            <w:vMerge/>
            <w:tcBorders>
              <w:top w:val="single" w:sz="4" w:space="0" w:color="auto"/>
              <w:left w:val="nil"/>
              <w:bottom w:val="nil"/>
              <w:right w:val="single" w:sz="4" w:space="0" w:color="auto"/>
            </w:tcBorders>
            <w:vAlign w:val="center"/>
            <w:hideMark/>
          </w:tcPr>
          <w:p w14:paraId="12F34FF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1B4F290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46E5757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6BD7349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35930262" w14:textId="77777777" w:rsidTr="002D53AE">
        <w:trPr>
          <w:trHeight w:val="265"/>
        </w:trPr>
        <w:tc>
          <w:tcPr>
            <w:tcW w:w="2298" w:type="dxa"/>
            <w:vMerge w:val="restart"/>
            <w:tcBorders>
              <w:top w:val="nil"/>
              <w:left w:val="nil"/>
              <w:bottom w:val="nil"/>
              <w:right w:val="single" w:sz="4" w:space="0" w:color="auto"/>
            </w:tcBorders>
            <w:noWrap/>
            <w:vAlign w:val="bottom"/>
            <w:hideMark/>
          </w:tcPr>
          <w:p w14:paraId="32696C18"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Happy_2</w:t>
            </w:r>
          </w:p>
        </w:tc>
        <w:tc>
          <w:tcPr>
            <w:tcW w:w="2392" w:type="dxa"/>
            <w:tcBorders>
              <w:top w:val="nil"/>
              <w:left w:val="nil"/>
              <w:bottom w:val="nil"/>
              <w:right w:val="single" w:sz="4" w:space="0" w:color="auto"/>
            </w:tcBorders>
            <w:noWrap/>
            <w:vAlign w:val="bottom"/>
            <w:hideMark/>
          </w:tcPr>
          <w:p w14:paraId="1164933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A7044D3"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121.7336</w:t>
            </w:r>
          </w:p>
        </w:tc>
        <w:tc>
          <w:tcPr>
            <w:tcW w:w="2171" w:type="dxa"/>
            <w:tcBorders>
              <w:top w:val="nil"/>
              <w:left w:val="nil"/>
              <w:bottom w:val="nil"/>
              <w:right w:val="single" w:sz="4" w:space="0" w:color="auto"/>
            </w:tcBorders>
            <w:noWrap/>
            <w:vAlign w:val="bottom"/>
            <w:hideMark/>
          </w:tcPr>
          <w:p w14:paraId="200D3410"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103.5526</w:t>
            </w:r>
          </w:p>
        </w:tc>
      </w:tr>
      <w:tr w:rsidR="002D53AE" w:rsidRPr="007B0B8D" w14:paraId="15E89027" w14:textId="77777777" w:rsidTr="002D53AE">
        <w:trPr>
          <w:trHeight w:val="278"/>
        </w:trPr>
        <w:tc>
          <w:tcPr>
            <w:tcW w:w="0" w:type="auto"/>
            <w:vMerge/>
            <w:tcBorders>
              <w:top w:val="nil"/>
              <w:left w:val="nil"/>
              <w:bottom w:val="nil"/>
              <w:right w:val="single" w:sz="4" w:space="0" w:color="auto"/>
            </w:tcBorders>
            <w:vAlign w:val="center"/>
            <w:hideMark/>
          </w:tcPr>
          <w:p w14:paraId="63CF48C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22272E8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54314BD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0237133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r>
      <w:tr w:rsidR="002D53AE" w:rsidRPr="007B0B8D" w14:paraId="04723EDC" w14:textId="77777777" w:rsidTr="002D53AE">
        <w:trPr>
          <w:trHeight w:val="265"/>
        </w:trPr>
        <w:tc>
          <w:tcPr>
            <w:tcW w:w="2298" w:type="dxa"/>
            <w:vMerge w:val="restart"/>
            <w:tcBorders>
              <w:top w:val="nil"/>
              <w:left w:val="nil"/>
              <w:bottom w:val="nil"/>
              <w:right w:val="single" w:sz="4" w:space="0" w:color="auto"/>
            </w:tcBorders>
            <w:noWrap/>
            <w:vAlign w:val="bottom"/>
            <w:hideMark/>
          </w:tcPr>
          <w:p w14:paraId="15EEEEFB"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Health_1b</w:t>
            </w:r>
          </w:p>
        </w:tc>
        <w:tc>
          <w:tcPr>
            <w:tcW w:w="2392" w:type="dxa"/>
            <w:tcBorders>
              <w:top w:val="nil"/>
              <w:left w:val="nil"/>
              <w:bottom w:val="nil"/>
              <w:right w:val="single" w:sz="4" w:space="0" w:color="auto"/>
            </w:tcBorders>
            <w:noWrap/>
            <w:vAlign w:val="bottom"/>
            <w:hideMark/>
          </w:tcPr>
          <w:p w14:paraId="0A52D041"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10.269</w:t>
            </w:r>
          </w:p>
        </w:tc>
        <w:tc>
          <w:tcPr>
            <w:tcW w:w="2171" w:type="dxa"/>
            <w:tcBorders>
              <w:top w:val="nil"/>
              <w:left w:val="nil"/>
              <w:bottom w:val="nil"/>
              <w:right w:val="single" w:sz="4" w:space="0" w:color="auto"/>
            </w:tcBorders>
            <w:noWrap/>
            <w:vAlign w:val="bottom"/>
            <w:hideMark/>
          </w:tcPr>
          <w:p w14:paraId="260C028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35C93E9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79EC32D4" w14:textId="77777777" w:rsidTr="002D53AE">
        <w:trPr>
          <w:trHeight w:val="278"/>
        </w:trPr>
        <w:tc>
          <w:tcPr>
            <w:tcW w:w="0" w:type="auto"/>
            <w:vMerge/>
            <w:tcBorders>
              <w:top w:val="nil"/>
              <w:left w:val="nil"/>
              <w:bottom w:val="nil"/>
              <w:right w:val="single" w:sz="4" w:space="0" w:color="auto"/>
            </w:tcBorders>
            <w:vAlign w:val="center"/>
            <w:hideMark/>
          </w:tcPr>
          <w:p w14:paraId="2DE22CE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58E16F7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.036</w:t>
            </w:r>
          </w:p>
        </w:tc>
        <w:tc>
          <w:tcPr>
            <w:tcW w:w="2171" w:type="dxa"/>
            <w:tcBorders>
              <w:top w:val="nil"/>
              <w:left w:val="nil"/>
              <w:bottom w:val="single" w:sz="8" w:space="0" w:color="auto"/>
              <w:right w:val="single" w:sz="4" w:space="0" w:color="auto"/>
            </w:tcBorders>
            <w:noWrap/>
            <w:vAlign w:val="bottom"/>
            <w:hideMark/>
          </w:tcPr>
          <w:p w14:paraId="5B7ED28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2B5F166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52222140" w14:textId="77777777" w:rsidTr="002D53AE">
        <w:trPr>
          <w:trHeight w:val="265"/>
        </w:trPr>
        <w:tc>
          <w:tcPr>
            <w:tcW w:w="2298" w:type="dxa"/>
            <w:vMerge w:val="restart"/>
            <w:tcBorders>
              <w:top w:val="nil"/>
              <w:left w:val="nil"/>
              <w:bottom w:val="nil"/>
              <w:right w:val="single" w:sz="4" w:space="0" w:color="auto"/>
            </w:tcBorders>
            <w:noWrap/>
            <w:vAlign w:val="bottom"/>
            <w:hideMark/>
          </w:tcPr>
          <w:p w14:paraId="7566EA0C"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Health_2</w:t>
            </w:r>
          </w:p>
        </w:tc>
        <w:tc>
          <w:tcPr>
            <w:tcW w:w="2392" w:type="dxa"/>
            <w:tcBorders>
              <w:top w:val="nil"/>
              <w:left w:val="nil"/>
              <w:bottom w:val="nil"/>
              <w:right w:val="single" w:sz="4" w:space="0" w:color="auto"/>
            </w:tcBorders>
            <w:noWrap/>
            <w:vAlign w:val="bottom"/>
            <w:hideMark/>
          </w:tcPr>
          <w:p w14:paraId="082DB21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C15ED34"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35.629</w:t>
            </w:r>
          </w:p>
        </w:tc>
        <w:tc>
          <w:tcPr>
            <w:tcW w:w="2171" w:type="dxa"/>
            <w:tcBorders>
              <w:top w:val="nil"/>
              <w:left w:val="nil"/>
              <w:bottom w:val="nil"/>
              <w:right w:val="single" w:sz="4" w:space="0" w:color="auto"/>
            </w:tcBorders>
            <w:noWrap/>
            <w:vAlign w:val="bottom"/>
            <w:hideMark/>
          </w:tcPr>
          <w:p w14:paraId="5039BD5B"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27.3782</w:t>
            </w:r>
          </w:p>
        </w:tc>
      </w:tr>
      <w:tr w:rsidR="002D53AE" w:rsidRPr="007B0B8D" w14:paraId="1DD03709" w14:textId="77777777" w:rsidTr="002D53AE">
        <w:trPr>
          <w:trHeight w:val="278"/>
        </w:trPr>
        <w:tc>
          <w:tcPr>
            <w:tcW w:w="0" w:type="auto"/>
            <w:vMerge/>
            <w:tcBorders>
              <w:top w:val="nil"/>
              <w:left w:val="nil"/>
              <w:bottom w:val="nil"/>
              <w:right w:val="single" w:sz="4" w:space="0" w:color="auto"/>
            </w:tcBorders>
            <w:vAlign w:val="center"/>
            <w:hideMark/>
          </w:tcPr>
          <w:p w14:paraId="0262824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182B773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568A3C8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1040B79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r>
      <w:tr w:rsidR="002D53AE" w:rsidRPr="007B0B8D" w14:paraId="7CA10948" w14:textId="77777777" w:rsidTr="002D53AE">
        <w:trPr>
          <w:trHeight w:val="265"/>
        </w:trPr>
        <w:tc>
          <w:tcPr>
            <w:tcW w:w="2298" w:type="dxa"/>
            <w:vMerge w:val="restart"/>
            <w:tcBorders>
              <w:top w:val="nil"/>
              <w:left w:val="nil"/>
              <w:bottom w:val="nil"/>
              <w:right w:val="single" w:sz="4" w:space="0" w:color="auto"/>
            </w:tcBorders>
            <w:noWrap/>
            <w:vAlign w:val="bottom"/>
            <w:hideMark/>
          </w:tcPr>
          <w:p w14:paraId="57DC0E90"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Fair_1b</w:t>
            </w:r>
          </w:p>
        </w:tc>
        <w:tc>
          <w:tcPr>
            <w:tcW w:w="2392" w:type="dxa"/>
            <w:tcBorders>
              <w:top w:val="nil"/>
              <w:left w:val="nil"/>
              <w:bottom w:val="nil"/>
              <w:right w:val="single" w:sz="4" w:space="0" w:color="auto"/>
            </w:tcBorders>
            <w:noWrap/>
            <w:vAlign w:val="bottom"/>
            <w:hideMark/>
          </w:tcPr>
          <w:p w14:paraId="3027904B"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18.9323</w:t>
            </w:r>
          </w:p>
        </w:tc>
        <w:tc>
          <w:tcPr>
            <w:tcW w:w="2171" w:type="dxa"/>
            <w:tcBorders>
              <w:top w:val="nil"/>
              <w:left w:val="nil"/>
              <w:bottom w:val="nil"/>
              <w:right w:val="single" w:sz="4" w:space="0" w:color="auto"/>
            </w:tcBorders>
            <w:noWrap/>
            <w:vAlign w:val="bottom"/>
            <w:hideMark/>
          </w:tcPr>
          <w:p w14:paraId="78D748E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76141CC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76175E6B" w14:textId="77777777" w:rsidTr="002D53AE">
        <w:trPr>
          <w:trHeight w:val="278"/>
        </w:trPr>
        <w:tc>
          <w:tcPr>
            <w:tcW w:w="0" w:type="auto"/>
            <w:vMerge/>
            <w:tcBorders>
              <w:top w:val="nil"/>
              <w:left w:val="nil"/>
              <w:bottom w:val="nil"/>
              <w:right w:val="single" w:sz="4" w:space="0" w:color="auto"/>
            </w:tcBorders>
            <w:vAlign w:val="center"/>
            <w:hideMark/>
          </w:tcPr>
          <w:p w14:paraId="48EE0D4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F7F91C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0C08D30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49950CC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617D377C" w14:textId="77777777" w:rsidTr="002D53AE">
        <w:trPr>
          <w:trHeight w:val="265"/>
        </w:trPr>
        <w:tc>
          <w:tcPr>
            <w:tcW w:w="2298" w:type="dxa"/>
            <w:vMerge w:val="restart"/>
            <w:tcBorders>
              <w:top w:val="nil"/>
              <w:left w:val="nil"/>
              <w:bottom w:val="nil"/>
              <w:right w:val="single" w:sz="4" w:space="0" w:color="auto"/>
            </w:tcBorders>
            <w:noWrap/>
            <w:vAlign w:val="bottom"/>
            <w:hideMark/>
          </w:tcPr>
          <w:p w14:paraId="798E16F1"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Fair_2</w:t>
            </w:r>
          </w:p>
        </w:tc>
        <w:tc>
          <w:tcPr>
            <w:tcW w:w="2392" w:type="dxa"/>
            <w:tcBorders>
              <w:top w:val="nil"/>
              <w:left w:val="nil"/>
              <w:bottom w:val="nil"/>
              <w:right w:val="single" w:sz="4" w:space="0" w:color="auto"/>
            </w:tcBorders>
            <w:noWrap/>
            <w:vAlign w:val="bottom"/>
            <w:hideMark/>
          </w:tcPr>
          <w:p w14:paraId="5B13274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08D738F3"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6.4127</w:t>
            </w:r>
          </w:p>
        </w:tc>
        <w:tc>
          <w:tcPr>
            <w:tcW w:w="2171" w:type="dxa"/>
            <w:tcBorders>
              <w:top w:val="nil"/>
              <w:left w:val="nil"/>
              <w:bottom w:val="nil"/>
              <w:right w:val="single" w:sz="4" w:space="0" w:color="auto"/>
            </w:tcBorders>
            <w:noWrap/>
            <w:vAlign w:val="bottom"/>
            <w:hideMark/>
          </w:tcPr>
          <w:p w14:paraId="43B06771"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8.7698</w:t>
            </w:r>
          </w:p>
        </w:tc>
      </w:tr>
      <w:tr w:rsidR="002D53AE" w:rsidRPr="007B0B8D" w14:paraId="4C84FA97" w14:textId="77777777" w:rsidTr="002D53AE">
        <w:trPr>
          <w:trHeight w:val="278"/>
        </w:trPr>
        <w:tc>
          <w:tcPr>
            <w:tcW w:w="0" w:type="auto"/>
            <w:vMerge/>
            <w:tcBorders>
              <w:top w:val="nil"/>
              <w:left w:val="nil"/>
              <w:bottom w:val="nil"/>
              <w:right w:val="single" w:sz="4" w:space="0" w:color="auto"/>
            </w:tcBorders>
            <w:vAlign w:val="center"/>
            <w:hideMark/>
          </w:tcPr>
          <w:p w14:paraId="1BC67D4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28C179A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216468C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.041</w:t>
            </w:r>
          </w:p>
        </w:tc>
        <w:tc>
          <w:tcPr>
            <w:tcW w:w="2171" w:type="dxa"/>
            <w:tcBorders>
              <w:top w:val="nil"/>
              <w:left w:val="nil"/>
              <w:bottom w:val="single" w:sz="8" w:space="0" w:color="auto"/>
              <w:right w:val="single" w:sz="4" w:space="0" w:color="auto"/>
            </w:tcBorders>
            <w:noWrap/>
            <w:vAlign w:val="bottom"/>
            <w:hideMark/>
          </w:tcPr>
          <w:p w14:paraId="2414C98D"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.012</w:t>
            </w:r>
          </w:p>
        </w:tc>
      </w:tr>
      <w:tr w:rsidR="002D53AE" w:rsidRPr="007B0B8D" w14:paraId="563FAFA5" w14:textId="77777777" w:rsidTr="002D53AE">
        <w:trPr>
          <w:trHeight w:val="265"/>
        </w:trPr>
        <w:tc>
          <w:tcPr>
            <w:tcW w:w="2298" w:type="dxa"/>
            <w:vMerge w:val="restart"/>
            <w:tcBorders>
              <w:top w:val="nil"/>
              <w:left w:val="nil"/>
              <w:bottom w:val="nil"/>
              <w:right w:val="single" w:sz="4" w:space="0" w:color="auto"/>
            </w:tcBorders>
            <w:noWrap/>
            <w:vAlign w:val="bottom"/>
            <w:hideMark/>
          </w:tcPr>
          <w:p w14:paraId="248E60ED"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Trust_1b</w:t>
            </w:r>
          </w:p>
        </w:tc>
        <w:tc>
          <w:tcPr>
            <w:tcW w:w="2392" w:type="dxa"/>
            <w:tcBorders>
              <w:top w:val="nil"/>
              <w:left w:val="nil"/>
              <w:bottom w:val="nil"/>
              <w:right w:val="single" w:sz="4" w:space="0" w:color="auto"/>
            </w:tcBorders>
            <w:noWrap/>
            <w:vAlign w:val="bottom"/>
            <w:hideMark/>
          </w:tcPr>
          <w:p w14:paraId="0529376C"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9.2255</w:t>
            </w:r>
          </w:p>
        </w:tc>
        <w:tc>
          <w:tcPr>
            <w:tcW w:w="2171" w:type="dxa"/>
            <w:tcBorders>
              <w:top w:val="nil"/>
              <w:left w:val="nil"/>
              <w:bottom w:val="nil"/>
              <w:right w:val="single" w:sz="4" w:space="0" w:color="auto"/>
            </w:tcBorders>
            <w:noWrap/>
            <w:vAlign w:val="bottom"/>
            <w:hideMark/>
          </w:tcPr>
          <w:p w14:paraId="193FDD1D"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421261D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4A1B1FF3" w14:textId="77777777" w:rsidTr="002D53AE">
        <w:trPr>
          <w:trHeight w:val="278"/>
        </w:trPr>
        <w:tc>
          <w:tcPr>
            <w:tcW w:w="0" w:type="auto"/>
            <w:vMerge/>
            <w:tcBorders>
              <w:top w:val="nil"/>
              <w:left w:val="nil"/>
              <w:bottom w:val="nil"/>
              <w:right w:val="single" w:sz="4" w:space="0" w:color="auto"/>
            </w:tcBorders>
            <w:vAlign w:val="center"/>
            <w:hideMark/>
          </w:tcPr>
          <w:p w14:paraId="64423E8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5C65CF5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.010</w:t>
            </w:r>
          </w:p>
        </w:tc>
        <w:tc>
          <w:tcPr>
            <w:tcW w:w="2171" w:type="dxa"/>
            <w:tcBorders>
              <w:top w:val="nil"/>
              <w:left w:val="nil"/>
              <w:bottom w:val="single" w:sz="8" w:space="0" w:color="auto"/>
              <w:right w:val="single" w:sz="4" w:space="0" w:color="auto"/>
            </w:tcBorders>
            <w:noWrap/>
            <w:vAlign w:val="bottom"/>
            <w:hideMark/>
          </w:tcPr>
          <w:p w14:paraId="48CFC73F"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661B8DC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1936370A" w14:textId="77777777" w:rsidTr="002D53AE">
        <w:trPr>
          <w:trHeight w:val="265"/>
        </w:trPr>
        <w:tc>
          <w:tcPr>
            <w:tcW w:w="2298" w:type="dxa"/>
            <w:vMerge w:val="restart"/>
            <w:tcBorders>
              <w:top w:val="nil"/>
              <w:left w:val="nil"/>
              <w:bottom w:val="nil"/>
              <w:right w:val="single" w:sz="4" w:space="0" w:color="auto"/>
            </w:tcBorders>
            <w:noWrap/>
            <w:vAlign w:val="bottom"/>
            <w:hideMark/>
          </w:tcPr>
          <w:p w14:paraId="0DA59582"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Trust_2</w:t>
            </w:r>
          </w:p>
        </w:tc>
        <w:tc>
          <w:tcPr>
            <w:tcW w:w="2392" w:type="dxa"/>
            <w:tcBorders>
              <w:top w:val="nil"/>
              <w:left w:val="nil"/>
              <w:bottom w:val="nil"/>
              <w:right w:val="single" w:sz="4" w:space="0" w:color="auto"/>
            </w:tcBorders>
            <w:noWrap/>
            <w:vAlign w:val="bottom"/>
            <w:hideMark/>
          </w:tcPr>
          <w:p w14:paraId="246542B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BBE346F"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1.283</w:t>
            </w:r>
          </w:p>
        </w:tc>
        <w:tc>
          <w:tcPr>
            <w:tcW w:w="2171" w:type="dxa"/>
            <w:tcBorders>
              <w:top w:val="nil"/>
              <w:left w:val="nil"/>
              <w:bottom w:val="nil"/>
              <w:right w:val="single" w:sz="4" w:space="0" w:color="auto"/>
            </w:tcBorders>
            <w:noWrap/>
            <w:vAlign w:val="bottom"/>
            <w:hideMark/>
          </w:tcPr>
          <w:p w14:paraId="2AEE761E"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3.0774</w:t>
            </w:r>
          </w:p>
        </w:tc>
      </w:tr>
      <w:tr w:rsidR="002D53AE" w:rsidRPr="007B0B8D" w14:paraId="57CE799A" w14:textId="77777777" w:rsidTr="002D53AE">
        <w:trPr>
          <w:trHeight w:val="278"/>
        </w:trPr>
        <w:tc>
          <w:tcPr>
            <w:tcW w:w="0" w:type="auto"/>
            <w:vMerge/>
            <w:tcBorders>
              <w:top w:val="nil"/>
              <w:left w:val="nil"/>
              <w:bottom w:val="nil"/>
              <w:right w:val="single" w:sz="4" w:space="0" w:color="auto"/>
            </w:tcBorders>
            <w:vAlign w:val="center"/>
            <w:hideMark/>
          </w:tcPr>
          <w:p w14:paraId="4FEA41D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8EBB7D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35F8361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.526</w:t>
            </w:r>
          </w:p>
        </w:tc>
        <w:tc>
          <w:tcPr>
            <w:tcW w:w="2171" w:type="dxa"/>
            <w:tcBorders>
              <w:top w:val="nil"/>
              <w:left w:val="nil"/>
              <w:bottom w:val="single" w:sz="8" w:space="0" w:color="auto"/>
              <w:right w:val="single" w:sz="4" w:space="0" w:color="auto"/>
            </w:tcBorders>
            <w:noWrap/>
            <w:vAlign w:val="bottom"/>
            <w:hideMark/>
          </w:tcPr>
          <w:p w14:paraId="0E40677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.215</w:t>
            </w:r>
          </w:p>
        </w:tc>
      </w:tr>
      <w:tr w:rsidR="002D53AE" w:rsidRPr="007B0B8D" w14:paraId="61DD6940" w14:textId="77777777" w:rsidTr="002D53AE">
        <w:trPr>
          <w:trHeight w:val="265"/>
        </w:trPr>
        <w:tc>
          <w:tcPr>
            <w:tcW w:w="2298" w:type="dxa"/>
            <w:vMerge w:val="restart"/>
            <w:tcBorders>
              <w:top w:val="nil"/>
              <w:left w:val="nil"/>
              <w:bottom w:val="nil"/>
              <w:right w:val="single" w:sz="4" w:space="0" w:color="auto"/>
            </w:tcBorders>
            <w:noWrap/>
            <w:vAlign w:val="bottom"/>
            <w:hideMark/>
          </w:tcPr>
          <w:p w14:paraId="271BF153"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Helpful_1b</w:t>
            </w:r>
          </w:p>
        </w:tc>
        <w:tc>
          <w:tcPr>
            <w:tcW w:w="2392" w:type="dxa"/>
            <w:tcBorders>
              <w:top w:val="nil"/>
              <w:left w:val="nil"/>
              <w:bottom w:val="nil"/>
              <w:right w:val="single" w:sz="4" w:space="0" w:color="auto"/>
            </w:tcBorders>
            <w:noWrap/>
            <w:vAlign w:val="bottom"/>
            <w:hideMark/>
          </w:tcPr>
          <w:p w14:paraId="7605B199"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12.6275</w:t>
            </w:r>
          </w:p>
        </w:tc>
        <w:tc>
          <w:tcPr>
            <w:tcW w:w="2171" w:type="dxa"/>
            <w:tcBorders>
              <w:top w:val="nil"/>
              <w:left w:val="nil"/>
              <w:bottom w:val="nil"/>
              <w:right w:val="single" w:sz="4" w:space="0" w:color="auto"/>
            </w:tcBorders>
            <w:noWrap/>
            <w:vAlign w:val="bottom"/>
            <w:hideMark/>
          </w:tcPr>
          <w:p w14:paraId="537B407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3A6578F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136EFD14" w14:textId="77777777" w:rsidTr="002D53AE">
        <w:trPr>
          <w:trHeight w:val="278"/>
        </w:trPr>
        <w:tc>
          <w:tcPr>
            <w:tcW w:w="0" w:type="auto"/>
            <w:vMerge/>
            <w:tcBorders>
              <w:top w:val="nil"/>
              <w:left w:val="nil"/>
              <w:bottom w:val="nil"/>
              <w:right w:val="single" w:sz="4" w:space="0" w:color="auto"/>
            </w:tcBorders>
            <w:vAlign w:val="center"/>
            <w:hideMark/>
          </w:tcPr>
          <w:p w14:paraId="061BA2D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D426C0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.002</w:t>
            </w:r>
          </w:p>
        </w:tc>
        <w:tc>
          <w:tcPr>
            <w:tcW w:w="2171" w:type="dxa"/>
            <w:tcBorders>
              <w:top w:val="nil"/>
              <w:left w:val="nil"/>
              <w:bottom w:val="single" w:sz="8" w:space="0" w:color="auto"/>
              <w:right w:val="single" w:sz="4" w:space="0" w:color="auto"/>
            </w:tcBorders>
            <w:noWrap/>
            <w:vAlign w:val="bottom"/>
            <w:hideMark/>
          </w:tcPr>
          <w:p w14:paraId="2837B159"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7B9B649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063D7D9F" w14:textId="77777777" w:rsidTr="002D53AE">
        <w:trPr>
          <w:trHeight w:val="265"/>
        </w:trPr>
        <w:tc>
          <w:tcPr>
            <w:tcW w:w="2298" w:type="dxa"/>
            <w:vMerge w:val="restart"/>
            <w:tcBorders>
              <w:top w:val="nil"/>
              <w:left w:val="nil"/>
              <w:bottom w:val="single" w:sz="4" w:space="0" w:color="000000"/>
              <w:right w:val="single" w:sz="4" w:space="0" w:color="auto"/>
            </w:tcBorders>
            <w:noWrap/>
            <w:vAlign w:val="bottom"/>
            <w:hideMark/>
          </w:tcPr>
          <w:p w14:paraId="23EFA46F"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Helpful_2</w:t>
            </w:r>
          </w:p>
        </w:tc>
        <w:tc>
          <w:tcPr>
            <w:tcW w:w="2392" w:type="dxa"/>
            <w:tcBorders>
              <w:top w:val="nil"/>
              <w:left w:val="nil"/>
              <w:bottom w:val="nil"/>
              <w:right w:val="single" w:sz="4" w:space="0" w:color="auto"/>
            </w:tcBorders>
            <w:noWrap/>
            <w:vAlign w:val="bottom"/>
            <w:hideMark/>
          </w:tcPr>
          <w:p w14:paraId="3B840AB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39B165F"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0.8464</w:t>
            </w:r>
          </w:p>
        </w:tc>
        <w:tc>
          <w:tcPr>
            <w:tcW w:w="2171" w:type="dxa"/>
            <w:tcBorders>
              <w:top w:val="nil"/>
              <w:left w:val="nil"/>
              <w:bottom w:val="nil"/>
              <w:right w:val="single" w:sz="4" w:space="0" w:color="auto"/>
            </w:tcBorders>
            <w:noWrap/>
            <w:vAlign w:val="bottom"/>
            <w:hideMark/>
          </w:tcPr>
          <w:p w14:paraId="7FB60DD4"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3.5434</w:t>
            </w:r>
          </w:p>
        </w:tc>
      </w:tr>
      <w:tr w:rsidR="002D53AE" w:rsidRPr="007B0B8D" w14:paraId="1487B761" w14:textId="77777777" w:rsidTr="002D53AE">
        <w:trPr>
          <w:trHeight w:val="265"/>
        </w:trPr>
        <w:tc>
          <w:tcPr>
            <w:tcW w:w="0" w:type="auto"/>
            <w:vMerge/>
            <w:tcBorders>
              <w:top w:val="nil"/>
              <w:left w:val="nil"/>
              <w:bottom w:val="single" w:sz="4" w:space="0" w:color="000000"/>
              <w:right w:val="single" w:sz="4" w:space="0" w:color="auto"/>
            </w:tcBorders>
            <w:vAlign w:val="center"/>
            <w:hideMark/>
          </w:tcPr>
          <w:p w14:paraId="0008FD21"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4" w:space="0" w:color="auto"/>
              <w:right w:val="single" w:sz="4" w:space="0" w:color="auto"/>
            </w:tcBorders>
            <w:noWrap/>
            <w:vAlign w:val="bottom"/>
            <w:hideMark/>
          </w:tcPr>
          <w:p w14:paraId="73E38F9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4" w:space="0" w:color="auto"/>
              <w:right w:val="single" w:sz="4" w:space="0" w:color="auto"/>
            </w:tcBorders>
            <w:noWrap/>
            <w:vAlign w:val="bottom"/>
            <w:hideMark/>
          </w:tcPr>
          <w:p w14:paraId="7C085AF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.655</w:t>
            </w:r>
          </w:p>
        </w:tc>
        <w:tc>
          <w:tcPr>
            <w:tcW w:w="2171" w:type="dxa"/>
            <w:tcBorders>
              <w:top w:val="nil"/>
              <w:left w:val="nil"/>
              <w:bottom w:val="single" w:sz="4" w:space="0" w:color="auto"/>
              <w:right w:val="single" w:sz="4" w:space="0" w:color="auto"/>
            </w:tcBorders>
            <w:noWrap/>
            <w:vAlign w:val="bottom"/>
            <w:hideMark/>
          </w:tcPr>
          <w:p w14:paraId="67968561"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.170</w:t>
            </w:r>
          </w:p>
        </w:tc>
      </w:tr>
    </w:tbl>
    <w:p w14:paraId="48702D65" w14:textId="77777777" w:rsidR="00133736" w:rsidRDefault="003A61B0" w:rsidP="00133736">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First Row has </w:t>
      </w:r>
      <w:r w:rsidRPr="003A61B0">
        <w:rPr>
          <w:rFonts w:ascii="Times New Roman" w:hAnsi="Times New Roman" w:cs="Times New Roman"/>
          <w:i/>
          <w:iCs/>
          <w:sz w:val="24"/>
          <w:szCs w:val="24"/>
        </w:rPr>
        <w:t>t-statistics</w:t>
      </w:r>
      <w:r>
        <w:rPr>
          <w:rFonts w:ascii="Times New Roman" w:hAnsi="Times New Roman" w:cs="Times New Roman"/>
          <w:sz w:val="24"/>
          <w:szCs w:val="24"/>
        </w:rPr>
        <w:t xml:space="preserve">, while second row contains </w:t>
      </w:r>
      <w:r>
        <w:rPr>
          <w:rFonts w:ascii="Times New Roman" w:hAnsi="Times New Roman" w:cs="Times New Roman"/>
          <w:i/>
          <w:iCs/>
          <w:sz w:val="24"/>
          <w:szCs w:val="24"/>
        </w:rPr>
        <w:t>p-value</w:t>
      </w:r>
    </w:p>
    <w:p w14:paraId="5E2E6907" w14:textId="174A222E" w:rsidR="00133736" w:rsidRPr="00B520C3" w:rsidRDefault="00B520C3" w:rsidP="00983838">
      <w:pPr>
        <w:pStyle w:val="Heading1"/>
        <w:spacing w:after="240"/>
        <w:jc w:val="center"/>
        <w:rPr>
          <w:rFonts w:ascii="Times New Roman" w:hAnsi="Times New Roman" w:cs="Times New Roman"/>
          <w:b/>
          <w:bCs/>
          <w:color w:val="auto"/>
          <w:sz w:val="24"/>
          <w:szCs w:val="24"/>
        </w:rPr>
      </w:pPr>
      <w:bookmarkStart w:id="88" w:name="_Toc120794058"/>
      <w:r w:rsidRPr="00B520C3">
        <w:rPr>
          <w:rFonts w:ascii="Times New Roman" w:hAnsi="Times New Roman" w:cs="Times New Roman"/>
          <w:b/>
          <w:bCs/>
          <w:color w:val="auto"/>
          <w:sz w:val="24"/>
          <w:szCs w:val="24"/>
        </w:rPr>
        <w:t>Next Steps</w:t>
      </w:r>
      <w:bookmarkEnd w:id="88"/>
    </w:p>
    <w:p w14:paraId="5B61F653" w14:textId="5480C7F6" w:rsidR="00B520C3" w:rsidRDefault="00B520C3"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is still formatted in a wide format which makes the analysis of fixed effects hard to implement. Further, the analysis of the required variables has made </w:t>
      </w:r>
      <w:r w:rsidR="0013453C">
        <w:rPr>
          <w:rFonts w:ascii="Times New Roman" w:hAnsi="Times New Roman" w:cs="Times New Roman"/>
          <w:sz w:val="24"/>
          <w:szCs w:val="24"/>
        </w:rPr>
        <w:t xml:space="preserve">even </w:t>
      </w:r>
      <w:r w:rsidR="007E680B">
        <w:rPr>
          <w:rFonts w:ascii="Times New Roman" w:hAnsi="Times New Roman" w:cs="Times New Roman"/>
          <w:sz w:val="24"/>
          <w:szCs w:val="24"/>
        </w:rPr>
        <w:t>the subset</w:t>
      </w:r>
      <w:r w:rsidR="0013453C">
        <w:rPr>
          <w:rFonts w:ascii="Times New Roman" w:hAnsi="Times New Roman" w:cs="Times New Roman"/>
          <w:sz w:val="24"/>
          <w:szCs w:val="24"/>
        </w:rPr>
        <w:t xml:space="preserve"> dataset hard to follow and</w:t>
      </w:r>
      <w:r w:rsidR="00AD48E6">
        <w:rPr>
          <w:rFonts w:ascii="Times New Roman" w:hAnsi="Times New Roman" w:cs="Times New Roman"/>
          <w:sz w:val="24"/>
          <w:szCs w:val="24"/>
        </w:rPr>
        <w:t xml:space="preserve"> feel</w:t>
      </w:r>
      <w:r w:rsidR="0013453C">
        <w:rPr>
          <w:rFonts w:ascii="Times New Roman" w:hAnsi="Times New Roman" w:cs="Times New Roman"/>
          <w:sz w:val="24"/>
          <w:szCs w:val="24"/>
        </w:rPr>
        <w:t xml:space="preserve"> bloated. The primary goals of this next session of thesis workshops will involve the modification of the data into a more digestible </w:t>
      </w:r>
      <w:r w:rsidR="00053376">
        <w:rPr>
          <w:rFonts w:ascii="Times New Roman" w:hAnsi="Times New Roman" w:cs="Times New Roman"/>
          <w:sz w:val="24"/>
          <w:szCs w:val="24"/>
        </w:rPr>
        <w:t xml:space="preserve">form, in order to prepare for analysis and ease the computational expense of the models. At such point, </w:t>
      </w:r>
      <w:r w:rsidR="00146F42">
        <w:rPr>
          <w:rFonts w:ascii="Times New Roman" w:hAnsi="Times New Roman" w:cs="Times New Roman"/>
          <w:sz w:val="24"/>
          <w:szCs w:val="24"/>
        </w:rPr>
        <w:t xml:space="preserve">an </w:t>
      </w:r>
      <w:commentRangeStart w:id="89"/>
      <w:r w:rsidR="00146F42">
        <w:rPr>
          <w:rFonts w:ascii="Times New Roman" w:hAnsi="Times New Roman" w:cs="Times New Roman"/>
          <w:sz w:val="24"/>
          <w:szCs w:val="24"/>
        </w:rPr>
        <w:t xml:space="preserve">Hausman test will precede the operationalization of the </w:t>
      </w:r>
      <w:r w:rsidR="007E5EAB">
        <w:rPr>
          <w:rFonts w:ascii="Times New Roman" w:hAnsi="Times New Roman" w:cs="Times New Roman"/>
          <w:sz w:val="24"/>
          <w:szCs w:val="24"/>
        </w:rPr>
        <w:t>Fixed Effects or Random Effects model</w:t>
      </w:r>
      <w:commentRangeEnd w:id="89"/>
      <w:r w:rsidR="00CF0D9C">
        <w:rPr>
          <w:rStyle w:val="CommentReference"/>
        </w:rPr>
        <w:commentReference w:id="89"/>
      </w:r>
      <w:r w:rsidR="007E5EAB">
        <w:rPr>
          <w:rFonts w:ascii="Times New Roman" w:hAnsi="Times New Roman" w:cs="Times New Roman"/>
          <w:sz w:val="24"/>
          <w:szCs w:val="24"/>
        </w:rPr>
        <w:t>, although it is more likely that the former will be utilized for my three levels of ordered logit analysis.</w:t>
      </w:r>
    </w:p>
    <w:p w14:paraId="54331A94" w14:textId="1887F3FA" w:rsidR="007E680B" w:rsidRDefault="006C6015"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this, </w:t>
      </w:r>
      <w:r w:rsidR="00CB1F3F">
        <w:rPr>
          <w:rFonts w:ascii="Times New Roman" w:hAnsi="Times New Roman" w:cs="Times New Roman"/>
          <w:sz w:val="24"/>
          <w:szCs w:val="24"/>
        </w:rPr>
        <w:t xml:space="preserve">changes in the base category of loneliness will enable a verification of any changes occurring at different areas of </w:t>
      </w:r>
      <w:r w:rsidR="00856CBC">
        <w:rPr>
          <w:rFonts w:ascii="Times New Roman" w:hAnsi="Times New Roman" w:cs="Times New Roman"/>
          <w:sz w:val="24"/>
          <w:szCs w:val="24"/>
        </w:rPr>
        <w:t xml:space="preserve">its distribution. The expected result is that, while the health effect will remain the same, </w:t>
      </w:r>
      <w:r w:rsidR="00BC63DD">
        <w:rPr>
          <w:rFonts w:ascii="Times New Roman" w:hAnsi="Times New Roman" w:cs="Times New Roman"/>
          <w:sz w:val="24"/>
          <w:szCs w:val="24"/>
        </w:rPr>
        <w:t>the effect on happiness will increase at lower levels</w:t>
      </w:r>
      <w:r w:rsidR="00D9074B">
        <w:rPr>
          <w:rFonts w:ascii="Times New Roman" w:hAnsi="Times New Roman" w:cs="Times New Roman"/>
          <w:sz w:val="24"/>
          <w:szCs w:val="24"/>
        </w:rPr>
        <w:t xml:space="preserve">, while the effect on social cohesion will </w:t>
      </w:r>
      <w:r w:rsidR="0007365D">
        <w:rPr>
          <w:rFonts w:ascii="Times New Roman" w:hAnsi="Times New Roman" w:cs="Times New Roman"/>
          <w:sz w:val="24"/>
          <w:szCs w:val="24"/>
        </w:rPr>
        <w:t xml:space="preserve">increase at higher levels. The main point of the research will be determined once the variables of </w:t>
      </w:r>
      <w:r w:rsidR="0009022C">
        <w:rPr>
          <w:rFonts w:ascii="Times New Roman" w:hAnsi="Times New Roman" w:cs="Times New Roman"/>
          <w:sz w:val="24"/>
          <w:szCs w:val="24"/>
        </w:rPr>
        <w:t>communication methods, social contact, and political participation are added</w:t>
      </w:r>
      <w:r w:rsidR="000F6938">
        <w:rPr>
          <w:rFonts w:ascii="Times New Roman" w:hAnsi="Times New Roman" w:cs="Times New Roman"/>
          <w:sz w:val="24"/>
          <w:szCs w:val="24"/>
        </w:rPr>
        <w:t>, to verify if the effects change at all levels of the loneliness distribution or only among</w:t>
      </w:r>
      <w:r w:rsidR="00EC009B">
        <w:rPr>
          <w:rFonts w:ascii="Times New Roman" w:hAnsi="Times New Roman" w:cs="Times New Roman"/>
          <w:sz w:val="24"/>
          <w:szCs w:val="24"/>
        </w:rPr>
        <w:t xml:space="preserve"> its extreme tails.</w:t>
      </w:r>
    </w:p>
    <w:p w14:paraId="5FD17554" w14:textId="0246975A" w:rsidR="00EC009B" w:rsidRDefault="00EC009B"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age effects will be </w:t>
      </w:r>
      <w:r w:rsidR="000D7B9D">
        <w:rPr>
          <w:rFonts w:ascii="Times New Roman" w:hAnsi="Times New Roman" w:cs="Times New Roman"/>
          <w:sz w:val="24"/>
          <w:szCs w:val="24"/>
        </w:rPr>
        <w:t>verified by limiting the sample to young adults and seniors separately, to</w:t>
      </w:r>
      <w:r w:rsidR="00D01586">
        <w:rPr>
          <w:rFonts w:ascii="Times New Roman" w:hAnsi="Times New Roman" w:cs="Times New Roman"/>
          <w:sz w:val="24"/>
          <w:szCs w:val="24"/>
        </w:rPr>
        <w:t xml:space="preserve"> infer if any difference is found. It is likely that this step of the analysis will be abandoned if restriction results in a </w:t>
      </w:r>
      <w:r w:rsidR="00000FF6">
        <w:rPr>
          <w:rFonts w:ascii="Times New Roman" w:hAnsi="Times New Roman" w:cs="Times New Roman"/>
          <w:sz w:val="24"/>
          <w:szCs w:val="24"/>
        </w:rPr>
        <w:t>more limited sample size, which would affect the statistical power of any findings. Overall estimates will then be reported across tables and figures</w:t>
      </w:r>
      <w:r w:rsidR="00983838">
        <w:rPr>
          <w:rFonts w:ascii="Times New Roman" w:hAnsi="Times New Roman" w:cs="Times New Roman"/>
          <w:sz w:val="24"/>
          <w:szCs w:val="24"/>
        </w:rPr>
        <w:t xml:space="preserve"> for the purpose of drafting and discussing its conclusions.</w:t>
      </w:r>
    </w:p>
    <w:p w14:paraId="755834E5" w14:textId="77777777" w:rsidR="00B520C3" w:rsidRDefault="00B520C3">
      <w:pPr>
        <w:rPr>
          <w:rFonts w:ascii="Times New Roman" w:hAnsi="Times New Roman" w:cs="Times New Roman"/>
          <w:sz w:val="24"/>
          <w:szCs w:val="24"/>
        </w:rPr>
      </w:pPr>
      <w:r>
        <w:rPr>
          <w:rFonts w:ascii="Times New Roman" w:hAnsi="Times New Roman" w:cs="Times New Roman"/>
          <w:sz w:val="24"/>
          <w:szCs w:val="24"/>
        </w:rPr>
        <w:br w:type="page"/>
      </w:r>
    </w:p>
    <w:p w14:paraId="2F1D28EA" w14:textId="128A4965" w:rsidR="002D53AE" w:rsidRPr="00B520C3" w:rsidRDefault="002D53AE" w:rsidP="00B520C3">
      <w:pPr>
        <w:pStyle w:val="Heading1"/>
        <w:spacing w:after="240"/>
        <w:jc w:val="center"/>
        <w:rPr>
          <w:rFonts w:ascii="Times New Roman" w:hAnsi="Times New Roman" w:cs="Times New Roman"/>
          <w:color w:val="auto"/>
          <w:sz w:val="24"/>
          <w:szCs w:val="24"/>
        </w:rPr>
      </w:pPr>
      <w:bookmarkStart w:id="90" w:name="_Toc120794059"/>
      <w:r w:rsidRPr="00B520C3">
        <w:rPr>
          <w:rFonts w:ascii="Times New Roman" w:hAnsi="Times New Roman" w:cs="Times New Roman"/>
          <w:color w:val="auto"/>
          <w:sz w:val="24"/>
          <w:szCs w:val="24"/>
        </w:rPr>
        <w:lastRenderedPageBreak/>
        <w:t>References</w:t>
      </w:r>
      <w:bookmarkEnd w:id="90"/>
    </w:p>
    <w:p w14:paraId="0CB76344"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Ahn</w:t>
      </w:r>
      <w:proofErr w:type="spellEnd"/>
      <w:r w:rsidRPr="007B0B8D">
        <w:rPr>
          <w:rFonts w:ascii="Times New Roman" w:eastAsia="Times New Roman" w:hAnsi="Times New Roman" w:cs="Times New Roman"/>
          <w:color w:val="000000"/>
          <w:sz w:val="24"/>
          <w:szCs w:val="24"/>
        </w:rPr>
        <w:t>, D., &amp; Shin, D. H. (2013). Is the social use of media for seeking connectedness or for avoiding social isolation? Mechanisms underlying media use and subjective well-being. </w:t>
      </w:r>
      <w:r w:rsidRPr="007B0B8D">
        <w:rPr>
          <w:rFonts w:ascii="Times New Roman" w:eastAsia="Times New Roman" w:hAnsi="Times New Roman" w:cs="Times New Roman"/>
          <w:i/>
          <w:iCs/>
          <w:color w:val="000000"/>
          <w:sz w:val="24"/>
          <w:szCs w:val="24"/>
        </w:rPr>
        <w:t>Computers in Human Behavior</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29</w:t>
      </w:r>
      <w:r w:rsidRPr="007B0B8D">
        <w:rPr>
          <w:rFonts w:ascii="Times New Roman" w:eastAsia="Times New Roman" w:hAnsi="Times New Roman" w:cs="Times New Roman"/>
          <w:color w:val="000000"/>
          <w:sz w:val="24"/>
          <w:szCs w:val="24"/>
        </w:rPr>
        <w:t>(6), 2453-2462.</w:t>
      </w:r>
    </w:p>
    <w:p w14:paraId="7267DB6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American National Election Studies. (2022). </w:t>
      </w:r>
      <w:r w:rsidRPr="007B0B8D">
        <w:rPr>
          <w:rFonts w:ascii="Times New Roman" w:hAnsi="Times New Roman" w:cs="Times New Roman"/>
          <w:i/>
          <w:iCs/>
          <w:sz w:val="24"/>
          <w:szCs w:val="24"/>
        </w:rPr>
        <w:t>ANES-GSS 2020 Joint Study </w:t>
      </w:r>
      <w:r w:rsidRPr="007B0B8D">
        <w:rPr>
          <w:rFonts w:ascii="Times New Roman" w:hAnsi="Times New Roman" w:cs="Times New Roman"/>
          <w:sz w:val="24"/>
          <w:szCs w:val="24"/>
        </w:rPr>
        <w:t>[dataset and documentation]. April 8, 2022 version. </w:t>
      </w:r>
      <w:hyperlink r:id="rId20" w:history="1">
        <w:r w:rsidRPr="007B0B8D">
          <w:rPr>
            <w:rStyle w:val="Hyperlink"/>
            <w:rFonts w:ascii="Times New Roman" w:hAnsi="Times New Roman" w:cs="Times New Roman"/>
            <w:sz w:val="24"/>
            <w:szCs w:val="24"/>
          </w:rPr>
          <w:t>www.electionstudies.org</w:t>
        </w:r>
      </w:hyperlink>
    </w:p>
    <w:p w14:paraId="1558E4F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Atkinson, S., Bagnall, A. M., Corcoran, R., South, J., &amp; Curtis, S. (2020). Being well together: individual subjective and community wellbeing.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21</w:t>
      </w:r>
      <w:r w:rsidRPr="007B0B8D">
        <w:rPr>
          <w:rFonts w:ascii="Times New Roman" w:eastAsia="Times New Roman" w:hAnsi="Times New Roman" w:cs="Times New Roman"/>
          <w:color w:val="000000"/>
          <w:sz w:val="24"/>
          <w:szCs w:val="24"/>
        </w:rPr>
        <w:t>(5), 1903-1921.</w:t>
      </w:r>
    </w:p>
    <w:p w14:paraId="0E55D7BE"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Auxier</w:t>
      </w:r>
      <w:proofErr w:type="spellEnd"/>
      <w:r w:rsidRPr="007B0B8D">
        <w:rPr>
          <w:rFonts w:ascii="Times New Roman" w:eastAsia="Times New Roman" w:hAnsi="Times New Roman" w:cs="Times New Roman"/>
          <w:color w:val="000000"/>
          <w:sz w:val="24"/>
          <w:szCs w:val="24"/>
        </w:rPr>
        <w:t>, B., &amp; Anderson, M. (2021). Social media use in 2021. </w:t>
      </w:r>
      <w:r w:rsidRPr="007B0B8D">
        <w:rPr>
          <w:rFonts w:ascii="Times New Roman" w:eastAsia="Times New Roman" w:hAnsi="Times New Roman" w:cs="Times New Roman"/>
          <w:i/>
          <w:iCs/>
          <w:color w:val="000000"/>
          <w:sz w:val="24"/>
          <w:szCs w:val="24"/>
        </w:rPr>
        <w:t>Pew Research Center</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w:t>
      </w:r>
      <w:r w:rsidRPr="007B0B8D">
        <w:rPr>
          <w:rFonts w:ascii="Times New Roman" w:eastAsia="Times New Roman" w:hAnsi="Times New Roman" w:cs="Times New Roman"/>
          <w:color w:val="000000"/>
          <w:sz w:val="24"/>
          <w:szCs w:val="24"/>
        </w:rPr>
        <w:t>, 1-4.</w:t>
      </w:r>
    </w:p>
    <w:p w14:paraId="0E4243FB" w14:textId="24524E88"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G., Ballantyne, A., Staub, K. E., &amp; Winkelmann, R. (2020). </w:t>
      </w:r>
      <w:proofErr w:type="spellStart"/>
      <w:r w:rsidRPr="007B0B8D">
        <w:rPr>
          <w:rFonts w:ascii="Times New Roman" w:hAnsi="Times New Roman" w:cs="Times New Roman"/>
          <w:sz w:val="24"/>
          <w:szCs w:val="24"/>
        </w:rPr>
        <w:t>feologit</w:t>
      </w:r>
      <w:proofErr w:type="spellEnd"/>
      <w:r w:rsidRPr="007B0B8D">
        <w:rPr>
          <w:rFonts w:ascii="Times New Roman" w:hAnsi="Times New Roman" w:cs="Times New Roman"/>
          <w:sz w:val="24"/>
          <w:szCs w:val="24"/>
        </w:rPr>
        <w:t xml:space="preserve">: A new command for fitting </w:t>
      </w:r>
      <w:r w:rsidR="005351EA" w:rsidRPr="007B0B8D">
        <w:rPr>
          <w:rFonts w:ascii="Times New Roman" w:hAnsi="Times New Roman" w:cs="Times New Roman"/>
          <w:sz w:val="24"/>
          <w:szCs w:val="24"/>
        </w:rPr>
        <w:t>fixed effects</w:t>
      </w:r>
      <w:r w:rsidRPr="007B0B8D">
        <w:rPr>
          <w:rFonts w:ascii="Times New Roman" w:hAnsi="Times New Roman" w:cs="Times New Roman"/>
          <w:sz w:val="24"/>
          <w:szCs w:val="24"/>
        </w:rPr>
        <w:t xml:space="preserve"> ordered logit models. </w:t>
      </w:r>
      <w:r w:rsidRPr="007B0B8D">
        <w:rPr>
          <w:rFonts w:ascii="Times New Roman" w:hAnsi="Times New Roman" w:cs="Times New Roman"/>
          <w:i/>
          <w:iCs/>
          <w:sz w:val="24"/>
          <w:szCs w:val="24"/>
        </w:rPr>
        <w:t>The Stata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20</w:t>
      </w:r>
      <w:r w:rsidRPr="007B0B8D">
        <w:rPr>
          <w:rFonts w:ascii="Times New Roman" w:hAnsi="Times New Roman" w:cs="Times New Roman"/>
          <w:sz w:val="24"/>
          <w:szCs w:val="24"/>
        </w:rPr>
        <w:t>(2), 253-275.</w:t>
      </w:r>
    </w:p>
    <w:p w14:paraId="1F36B141"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G., Staub, K. E., &amp; Winkelmann, R. (2015). Consistent estimation of the fixed effects ordered logit model. </w:t>
      </w:r>
      <w:r w:rsidRPr="007B0B8D">
        <w:rPr>
          <w:rFonts w:ascii="Times New Roman" w:hAnsi="Times New Roman" w:cs="Times New Roman"/>
          <w:i/>
          <w:iCs/>
          <w:sz w:val="24"/>
          <w:szCs w:val="24"/>
        </w:rPr>
        <w:t>Journal of the Royal Statistical Society: Series A (Statistics in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178</w:t>
      </w:r>
      <w:r w:rsidRPr="007B0B8D">
        <w:rPr>
          <w:rFonts w:ascii="Times New Roman" w:hAnsi="Times New Roman" w:cs="Times New Roman"/>
          <w:sz w:val="24"/>
          <w:szCs w:val="24"/>
        </w:rPr>
        <w:t>(3), 685-703.</w:t>
      </w:r>
    </w:p>
    <w:p w14:paraId="103ABF84"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Bekalu</w:t>
      </w:r>
      <w:proofErr w:type="spellEnd"/>
      <w:r w:rsidRPr="007B0B8D">
        <w:rPr>
          <w:rFonts w:ascii="Times New Roman" w:eastAsia="Times New Roman" w:hAnsi="Times New Roman" w:cs="Times New Roman"/>
          <w:color w:val="000000"/>
          <w:sz w:val="24"/>
          <w:szCs w:val="24"/>
        </w:rPr>
        <w:t>, M. A., McCloud, R. F., Minsky, S., &amp; Viswanath, K. (2021). Association of social participation, perception of neighborhood social cohesion, and social media use with happiness: Evidence of trade‐off (JCOP‐20‐277). </w:t>
      </w:r>
      <w:r w:rsidRPr="007B0B8D">
        <w:rPr>
          <w:rFonts w:ascii="Times New Roman" w:eastAsia="Times New Roman" w:hAnsi="Times New Roman" w:cs="Times New Roman"/>
          <w:i/>
          <w:color w:val="000000"/>
          <w:sz w:val="24"/>
          <w:szCs w:val="24"/>
        </w:rPr>
        <w:t>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49</w:t>
      </w:r>
      <w:r w:rsidRPr="007B0B8D">
        <w:rPr>
          <w:rFonts w:ascii="Times New Roman" w:eastAsia="Times New Roman" w:hAnsi="Times New Roman" w:cs="Times New Roman"/>
          <w:color w:val="000000"/>
          <w:sz w:val="24"/>
          <w:szCs w:val="24"/>
        </w:rPr>
        <w:t>(2), 432-446.</w:t>
      </w:r>
    </w:p>
    <w:p w14:paraId="38D1E792"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lastRenderedPageBreak/>
        <w:t>Bergefurt</w:t>
      </w:r>
      <w:proofErr w:type="spellEnd"/>
      <w:r w:rsidRPr="007B0B8D">
        <w:rPr>
          <w:color w:val="000000"/>
        </w:rPr>
        <w:t xml:space="preserve">, L., </w:t>
      </w:r>
      <w:proofErr w:type="spellStart"/>
      <w:r w:rsidRPr="007B0B8D">
        <w:rPr>
          <w:color w:val="000000"/>
        </w:rPr>
        <w:t>Kemperman</w:t>
      </w:r>
      <w:proofErr w:type="spellEnd"/>
      <w:r w:rsidRPr="007B0B8D">
        <w:rPr>
          <w:color w:val="000000"/>
        </w:rPr>
        <w:t xml:space="preserve">, A., van den Berg, P., </w:t>
      </w:r>
      <w:proofErr w:type="spellStart"/>
      <w:r w:rsidRPr="007B0B8D">
        <w:rPr>
          <w:color w:val="000000"/>
        </w:rPr>
        <w:t>Borgers</w:t>
      </w:r>
      <w:proofErr w:type="spellEnd"/>
      <w:r w:rsidRPr="007B0B8D">
        <w:rPr>
          <w:color w:val="000000"/>
        </w:rPr>
        <w:t xml:space="preserve">, A., van der </w:t>
      </w:r>
      <w:proofErr w:type="spellStart"/>
      <w:r w:rsidRPr="007B0B8D">
        <w:rPr>
          <w:color w:val="000000"/>
        </w:rPr>
        <w:t>Waerden</w:t>
      </w:r>
      <w:proofErr w:type="spellEnd"/>
      <w:r w:rsidRPr="007B0B8D">
        <w:rPr>
          <w:color w:val="000000"/>
        </w:rPr>
        <w:t xml:space="preserve">, P., </w:t>
      </w:r>
      <w:proofErr w:type="spellStart"/>
      <w:r w:rsidRPr="007B0B8D">
        <w:rPr>
          <w:color w:val="000000"/>
        </w:rPr>
        <w:t>Oosterhuis</w:t>
      </w:r>
      <w:proofErr w:type="spellEnd"/>
      <w:r w:rsidRPr="007B0B8D">
        <w:rPr>
          <w:color w:val="000000"/>
        </w:rPr>
        <w:t xml:space="preserve">, G., &amp; </w:t>
      </w:r>
      <w:proofErr w:type="spellStart"/>
      <w:r w:rsidRPr="007B0B8D">
        <w:rPr>
          <w:color w:val="000000"/>
        </w:rPr>
        <w:t>Hommel</w:t>
      </w:r>
      <w:proofErr w:type="spellEnd"/>
      <w:r w:rsidRPr="007B0B8D">
        <w:rPr>
          <w:color w:val="000000"/>
        </w:rPr>
        <w:t>, M. (2019). Loneliness and life satisfaction explained by public-space use and mobility patterns. </w:t>
      </w:r>
      <w:r w:rsidRPr="007B0B8D">
        <w:rPr>
          <w:i/>
          <w:iCs/>
          <w:color w:val="000000"/>
        </w:rPr>
        <w:t>International journal of environmental research and public health</w:t>
      </w:r>
      <w:r w:rsidRPr="007B0B8D">
        <w:rPr>
          <w:color w:val="000000"/>
        </w:rPr>
        <w:t>, </w:t>
      </w:r>
      <w:r w:rsidRPr="007B0B8D">
        <w:rPr>
          <w:i/>
          <w:iCs/>
          <w:color w:val="000000"/>
        </w:rPr>
        <w:t>16</w:t>
      </w:r>
      <w:r w:rsidRPr="007B0B8D">
        <w:rPr>
          <w:color w:val="000000"/>
        </w:rPr>
        <w:t>(21), 4282.</w:t>
      </w:r>
    </w:p>
    <w:p w14:paraId="67ADA3DA"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Bergstrand</w:t>
      </w:r>
      <w:proofErr w:type="spellEnd"/>
      <w:r w:rsidRPr="007B0B8D">
        <w:rPr>
          <w:rFonts w:ascii="Times New Roman" w:hAnsi="Times New Roman" w:cs="Times New Roman"/>
          <w:sz w:val="24"/>
          <w:szCs w:val="24"/>
        </w:rPr>
        <w:t>, K., &amp; Mayer, B. (2020). “The Community Helped Me:” Community Cohesion and Environmental Concerns in Personal Assessments of Post-Disaster Recovery. </w:t>
      </w:r>
      <w:r w:rsidRPr="007B0B8D">
        <w:rPr>
          <w:rFonts w:ascii="Times New Roman" w:hAnsi="Times New Roman" w:cs="Times New Roman"/>
          <w:i/>
          <w:iCs/>
          <w:sz w:val="24"/>
          <w:szCs w:val="24"/>
        </w:rPr>
        <w:t>Society &amp; natural resources</w:t>
      </w:r>
      <w:r w:rsidRPr="007B0B8D">
        <w:rPr>
          <w:rFonts w:ascii="Times New Roman" w:hAnsi="Times New Roman" w:cs="Times New Roman"/>
          <w:sz w:val="24"/>
          <w:szCs w:val="24"/>
        </w:rPr>
        <w:t>, </w:t>
      </w:r>
      <w:r w:rsidRPr="007B0B8D">
        <w:rPr>
          <w:rFonts w:ascii="Times New Roman" w:hAnsi="Times New Roman" w:cs="Times New Roman"/>
          <w:i/>
          <w:iCs/>
          <w:sz w:val="24"/>
          <w:szCs w:val="24"/>
        </w:rPr>
        <w:t>33</w:t>
      </w:r>
      <w:r w:rsidRPr="007B0B8D">
        <w:rPr>
          <w:rFonts w:ascii="Times New Roman" w:hAnsi="Times New Roman" w:cs="Times New Roman"/>
          <w:sz w:val="24"/>
          <w:szCs w:val="24"/>
        </w:rPr>
        <w:t>(3), 386-405.</w:t>
      </w:r>
    </w:p>
    <w:p w14:paraId="0B73DDE8" w14:textId="77777777" w:rsidR="002D53AE" w:rsidRPr="007B0B8D" w:rsidRDefault="002D53AE" w:rsidP="007B0B8D">
      <w:pPr>
        <w:spacing w:line="480" w:lineRule="auto"/>
        <w:ind w:left="720" w:hanging="720"/>
        <w:rPr>
          <w:rFonts w:ascii="Times New Roman" w:hAnsi="Times New Roman" w:cs="Times New Roman"/>
          <w:sz w:val="24"/>
          <w:szCs w:val="24"/>
        </w:rPr>
      </w:pPr>
      <w:r w:rsidRPr="00791FD0">
        <w:rPr>
          <w:rFonts w:ascii="Times New Roman" w:hAnsi="Times New Roman" w:cs="Times New Roman"/>
          <w:sz w:val="24"/>
          <w:szCs w:val="24"/>
        </w:rPr>
        <w:t xml:space="preserve">Bianchi, E. C., &amp; </w:t>
      </w:r>
      <w:proofErr w:type="spellStart"/>
      <w:r w:rsidRPr="00791FD0">
        <w:rPr>
          <w:rFonts w:ascii="Times New Roman" w:hAnsi="Times New Roman" w:cs="Times New Roman"/>
          <w:sz w:val="24"/>
          <w:szCs w:val="24"/>
        </w:rPr>
        <w:t>Vohs</w:t>
      </w:r>
      <w:proofErr w:type="spellEnd"/>
      <w:r w:rsidRPr="00791FD0">
        <w:rPr>
          <w:rFonts w:ascii="Times New Roman" w:hAnsi="Times New Roman" w:cs="Times New Roman"/>
          <w:sz w:val="24"/>
          <w:szCs w:val="24"/>
        </w:rPr>
        <w:t xml:space="preserve">, K. D. (2016). </w:t>
      </w:r>
      <w:r w:rsidRPr="007B0B8D">
        <w:rPr>
          <w:rFonts w:ascii="Times New Roman" w:hAnsi="Times New Roman" w:cs="Times New Roman"/>
          <w:sz w:val="24"/>
          <w:szCs w:val="24"/>
        </w:rPr>
        <w:t>Social class and social worlds: Income predicts the frequency and nature of social contact. </w:t>
      </w:r>
      <w:r w:rsidRPr="007B0B8D">
        <w:rPr>
          <w:rFonts w:ascii="Times New Roman" w:hAnsi="Times New Roman" w:cs="Times New Roman"/>
          <w:i/>
          <w:iCs/>
          <w:sz w:val="24"/>
          <w:szCs w:val="24"/>
        </w:rPr>
        <w:t>Social Psychological and Personality Science</w:t>
      </w:r>
      <w:r w:rsidRPr="007B0B8D">
        <w:rPr>
          <w:rFonts w:ascii="Times New Roman" w:hAnsi="Times New Roman" w:cs="Times New Roman"/>
          <w:sz w:val="24"/>
          <w:szCs w:val="24"/>
        </w:rPr>
        <w:t>, </w:t>
      </w:r>
      <w:r w:rsidRPr="007B0B8D">
        <w:rPr>
          <w:rFonts w:ascii="Times New Roman" w:hAnsi="Times New Roman" w:cs="Times New Roman"/>
          <w:i/>
          <w:iCs/>
          <w:sz w:val="24"/>
          <w:szCs w:val="24"/>
        </w:rPr>
        <w:t>7</w:t>
      </w:r>
      <w:r w:rsidRPr="007B0B8D">
        <w:rPr>
          <w:rFonts w:ascii="Times New Roman" w:hAnsi="Times New Roman" w:cs="Times New Roman"/>
          <w:sz w:val="24"/>
          <w:szCs w:val="24"/>
        </w:rPr>
        <w:t>(5), 479-486.</w:t>
      </w:r>
    </w:p>
    <w:p w14:paraId="7714BC7C"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Biester</w:t>
      </w:r>
      <w:proofErr w:type="spellEnd"/>
      <w:r w:rsidRPr="007B0B8D">
        <w:rPr>
          <w:color w:val="000000"/>
        </w:rPr>
        <w:t xml:space="preserve">, L., </w:t>
      </w:r>
      <w:proofErr w:type="spellStart"/>
      <w:r w:rsidRPr="007B0B8D">
        <w:rPr>
          <w:color w:val="000000"/>
        </w:rPr>
        <w:t>Matton</w:t>
      </w:r>
      <w:proofErr w:type="spellEnd"/>
      <w:r w:rsidRPr="007B0B8D">
        <w:rPr>
          <w:color w:val="000000"/>
        </w:rPr>
        <w:t xml:space="preserve">, K., Rajendran, J., Provost, E. M., &amp; </w:t>
      </w:r>
      <w:proofErr w:type="spellStart"/>
      <w:r w:rsidRPr="007B0B8D">
        <w:rPr>
          <w:color w:val="000000"/>
        </w:rPr>
        <w:t>Mihalcea</w:t>
      </w:r>
      <w:proofErr w:type="spellEnd"/>
      <w:r w:rsidRPr="007B0B8D">
        <w:rPr>
          <w:color w:val="000000"/>
        </w:rPr>
        <w:t>, R. (2020). Quantifying the effects of COVID-19 on mental health support forums. </w:t>
      </w:r>
      <w:proofErr w:type="spellStart"/>
      <w:r w:rsidRPr="007B0B8D">
        <w:rPr>
          <w:i/>
          <w:iCs/>
          <w:color w:val="000000"/>
        </w:rPr>
        <w:t>arXiv</w:t>
      </w:r>
      <w:proofErr w:type="spellEnd"/>
      <w:r w:rsidRPr="007B0B8D">
        <w:rPr>
          <w:i/>
          <w:iCs/>
          <w:color w:val="000000"/>
        </w:rPr>
        <w:t xml:space="preserve"> preprint arXiv:2009.04008</w:t>
      </w:r>
      <w:r w:rsidRPr="007B0B8D">
        <w:rPr>
          <w:color w:val="000000"/>
        </w:rPr>
        <w:t>.</w:t>
      </w:r>
    </w:p>
    <w:p w14:paraId="718FCB84"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222222"/>
          <w:shd w:val="clear" w:color="auto" w:fill="FFFFFF"/>
        </w:rPr>
        <w:t>Biester</w:t>
      </w:r>
      <w:proofErr w:type="spellEnd"/>
      <w:r w:rsidRPr="007B0B8D">
        <w:rPr>
          <w:color w:val="222222"/>
          <w:shd w:val="clear" w:color="auto" w:fill="FFFFFF"/>
        </w:rPr>
        <w:t xml:space="preserve">, L., </w:t>
      </w:r>
      <w:proofErr w:type="spellStart"/>
      <w:r w:rsidRPr="007B0B8D">
        <w:rPr>
          <w:color w:val="222222"/>
          <w:shd w:val="clear" w:color="auto" w:fill="FFFFFF"/>
        </w:rPr>
        <w:t>Matton</w:t>
      </w:r>
      <w:proofErr w:type="spellEnd"/>
      <w:r w:rsidRPr="007B0B8D">
        <w:rPr>
          <w:color w:val="222222"/>
          <w:shd w:val="clear" w:color="auto" w:fill="FFFFFF"/>
        </w:rPr>
        <w:t xml:space="preserve">, K., Rajendran, J., Provost, E. M., &amp; </w:t>
      </w:r>
      <w:proofErr w:type="spellStart"/>
      <w:r w:rsidRPr="007B0B8D">
        <w:rPr>
          <w:color w:val="222222"/>
          <w:shd w:val="clear" w:color="auto" w:fill="FFFFFF"/>
        </w:rPr>
        <w:t>Mihalcea</w:t>
      </w:r>
      <w:proofErr w:type="spellEnd"/>
      <w:r w:rsidRPr="007B0B8D">
        <w:rPr>
          <w:color w:val="222222"/>
          <w:shd w:val="clear" w:color="auto" w:fill="FFFFFF"/>
        </w:rPr>
        <w:t>, R. (2021). Understanding the impact of COVID-19 on online mental health forums. </w:t>
      </w:r>
      <w:r w:rsidRPr="007B0B8D">
        <w:rPr>
          <w:i/>
          <w:iCs/>
          <w:color w:val="222222"/>
          <w:shd w:val="clear" w:color="auto" w:fill="FFFFFF"/>
        </w:rPr>
        <w:t>ACM Transactions on Management Information Systems (TMIS)</w:t>
      </w:r>
      <w:r w:rsidRPr="007B0B8D">
        <w:rPr>
          <w:color w:val="222222"/>
          <w:shd w:val="clear" w:color="auto" w:fill="FFFFFF"/>
        </w:rPr>
        <w:t>, </w:t>
      </w:r>
      <w:r w:rsidRPr="007B0B8D">
        <w:rPr>
          <w:i/>
          <w:iCs/>
          <w:color w:val="222222"/>
          <w:shd w:val="clear" w:color="auto" w:fill="FFFFFF"/>
        </w:rPr>
        <w:t>12</w:t>
      </w:r>
      <w:r w:rsidRPr="007B0B8D">
        <w:rPr>
          <w:color w:val="222222"/>
          <w:shd w:val="clear" w:color="auto" w:fill="FFFFFF"/>
        </w:rPr>
        <w:t>(4), 1-28.</w:t>
      </w:r>
    </w:p>
    <w:p w14:paraId="347F8B81"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Bjornstrom</w:t>
      </w:r>
      <w:proofErr w:type="spellEnd"/>
      <w:r w:rsidRPr="007B0B8D">
        <w:rPr>
          <w:rFonts w:ascii="Times New Roman" w:eastAsia="Times New Roman" w:hAnsi="Times New Roman" w:cs="Times New Roman"/>
          <w:color w:val="000000"/>
          <w:sz w:val="24"/>
          <w:szCs w:val="24"/>
        </w:rPr>
        <w:t>, E. E., Ralston, M. L., &amp; Kuhl, D. C. (2013). Social cohesion and self-rated health: the moderating effect of neighborhood physical disorder. </w:t>
      </w:r>
      <w:r w:rsidRPr="007B0B8D">
        <w:rPr>
          <w:rFonts w:ascii="Times New Roman" w:eastAsia="Times New Roman" w:hAnsi="Times New Roman" w:cs="Times New Roman"/>
          <w:i/>
          <w:iCs/>
          <w:color w:val="000000"/>
          <w:sz w:val="24"/>
          <w:szCs w:val="24"/>
        </w:rPr>
        <w:t>American 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52</w:t>
      </w:r>
      <w:r w:rsidRPr="007B0B8D">
        <w:rPr>
          <w:rFonts w:ascii="Times New Roman" w:eastAsia="Times New Roman" w:hAnsi="Times New Roman" w:cs="Times New Roman"/>
          <w:color w:val="000000"/>
          <w:sz w:val="24"/>
          <w:szCs w:val="24"/>
        </w:rPr>
        <w:t>(3), 302-312.</w:t>
      </w:r>
    </w:p>
    <w:p w14:paraId="1C1793C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Brewer, G., </w:t>
      </w:r>
      <w:proofErr w:type="spellStart"/>
      <w:r w:rsidRPr="007B0B8D">
        <w:rPr>
          <w:rFonts w:ascii="Times New Roman" w:eastAsia="Times New Roman" w:hAnsi="Times New Roman" w:cs="Times New Roman"/>
          <w:color w:val="000000"/>
          <w:sz w:val="24"/>
          <w:szCs w:val="24"/>
        </w:rPr>
        <w:t>Centifanti</w:t>
      </w:r>
      <w:proofErr w:type="spellEnd"/>
      <w:r w:rsidRPr="007B0B8D">
        <w:rPr>
          <w:rFonts w:ascii="Times New Roman" w:eastAsia="Times New Roman" w:hAnsi="Times New Roman" w:cs="Times New Roman"/>
          <w:color w:val="000000"/>
          <w:sz w:val="24"/>
          <w:szCs w:val="24"/>
        </w:rPr>
        <w:t xml:space="preserve">, L., </w:t>
      </w:r>
      <w:proofErr w:type="spellStart"/>
      <w:r w:rsidRPr="007B0B8D">
        <w:rPr>
          <w:rFonts w:ascii="Times New Roman" w:eastAsia="Times New Roman" w:hAnsi="Times New Roman" w:cs="Times New Roman"/>
          <w:color w:val="000000"/>
          <w:sz w:val="24"/>
          <w:szCs w:val="24"/>
        </w:rPr>
        <w:t>Caicedo</w:t>
      </w:r>
      <w:proofErr w:type="spellEnd"/>
      <w:r w:rsidRPr="007B0B8D">
        <w:rPr>
          <w:rFonts w:ascii="Times New Roman" w:eastAsia="Times New Roman" w:hAnsi="Times New Roman" w:cs="Times New Roman"/>
          <w:color w:val="000000"/>
          <w:sz w:val="24"/>
          <w:szCs w:val="24"/>
        </w:rPr>
        <w:t>, J. C., Huxley, G., Peddie, C., Stratton, K., &amp; Lyons, M. (2022). Experiences of mental distress during COVID-19: Thematic analysis of discussion forum posts for anxiety, depression, and obsessive-compulsive disorder. </w:t>
      </w:r>
      <w:r w:rsidRPr="007B0B8D">
        <w:rPr>
          <w:rFonts w:ascii="Times New Roman" w:eastAsia="Times New Roman" w:hAnsi="Times New Roman" w:cs="Times New Roman"/>
          <w:i/>
          <w:iCs/>
          <w:color w:val="000000"/>
          <w:sz w:val="24"/>
          <w:szCs w:val="24"/>
        </w:rPr>
        <w:t>Illness, Crisis &amp; Loss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30</w:t>
      </w:r>
      <w:r w:rsidRPr="007B0B8D">
        <w:rPr>
          <w:rFonts w:ascii="Times New Roman" w:eastAsia="Times New Roman" w:hAnsi="Times New Roman" w:cs="Times New Roman"/>
          <w:color w:val="000000"/>
          <w:sz w:val="24"/>
          <w:szCs w:val="24"/>
        </w:rPr>
        <w:t>(4), 795-811.</w:t>
      </w:r>
    </w:p>
    <w:p w14:paraId="4F8D10C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Carl, N.,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F. C. (2014). Generalized trust and intelligence in the United States. </w:t>
      </w:r>
      <w:proofErr w:type="spellStart"/>
      <w:r w:rsidRPr="007B0B8D">
        <w:rPr>
          <w:rFonts w:ascii="Times New Roman" w:hAnsi="Times New Roman" w:cs="Times New Roman"/>
          <w:i/>
          <w:iCs/>
          <w:sz w:val="24"/>
          <w:szCs w:val="24"/>
        </w:rPr>
        <w:t>PloS</w:t>
      </w:r>
      <w:proofErr w:type="spellEnd"/>
      <w:r w:rsidRPr="007B0B8D">
        <w:rPr>
          <w:rFonts w:ascii="Times New Roman" w:hAnsi="Times New Roman" w:cs="Times New Roman"/>
          <w:i/>
          <w:iCs/>
          <w:sz w:val="24"/>
          <w:szCs w:val="24"/>
        </w:rPr>
        <w:t xml:space="preserve"> one</w:t>
      </w:r>
      <w:r w:rsidRPr="007B0B8D">
        <w:rPr>
          <w:rFonts w:ascii="Times New Roman" w:hAnsi="Times New Roman" w:cs="Times New Roman"/>
          <w:sz w:val="24"/>
          <w:szCs w:val="24"/>
        </w:rPr>
        <w:t>, </w:t>
      </w:r>
      <w:r w:rsidRPr="007B0B8D">
        <w:rPr>
          <w:rFonts w:ascii="Times New Roman" w:hAnsi="Times New Roman" w:cs="Times New Roman"/>
          <w:i/>
          <w:iCs/>
          <w:sz w:val="24"/>
          <w:szCs w:val="24"/>
        </w:rPr>
        <w:t>9</w:t>
      </w:r>
      <w:r w:rsidRPr="007B0B8D">
        <w:rPr>
          <w:rFonts w:ascii="Times New Roman" w:hAnsi="Times New Roman" w:cs="Times New Roman"/>
          <w:sz w:val="24"/>
          <w:szCs w:val="24"/>
        </w:rPr>
        <w:t>(3), e91786.</w:t>
      </w:r>
    </w:p>
    <w:p w14:paraId="71CAB508"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Cham, H., </w:t>
      </w:r>
      <w:proofErr w:type="spellStart"/>
      <w:r w:rsidRPr="007B0B8D">
        <w:rPr>
          <w:rFonts w:ascii="Times New Roman" w:hAnsi="Times New Roman" w:cs="Times New Roman"/>
          <w:sz w:val="24"/>
          <w:szCs w:val="24"/>
        </w:rPr>
        <w:t>Reshetnyak</w:t>
      </w:r>
      <w:proofErr w:type="spellEnd"/>
      <w:r w:rsidRPr="007B0B8D">
        <w:rPr>
          <w:rFonts w:ascii="Times New Roman" w:hAnsi="Times New Roman" w:cs="Times New Roman"/>
          <w:sz w:val="24"/>
          <w:szCs w:val="24"/>
        </w:rPr>
        <w:t>, E., Rosenfeld, B., &amp; Breitbart, W. (2017). Full information maximum likelihood estimation for latent variable interactions with incomplete indicators. </w:t>
      </w:r>
      <w:r w:rsidRPr="007B0B8D">
        <w:rPr>
          <w:rFonts w:ascii="Times New Roman" w:hAnsi="Times New Roman" w:cs="Times New Roman"/>
          <w:i/>
          <w:iCs/>
          <w:sz w:val="24"/>
          <w:szCs w:val="24"/>
        </w:rPr>
        <w:t>Multivariate behavioral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52</w:t>
      </w:r>
      <w:r w:rsidRPr="007B0B8D">
        <w:rPr>
          <w:rFonts w:ascii="Times New Roman" w:hAnsi="Times New Roman" w:cs="Times New Roman"/>
          <w:sz w:val="24"/>
          <w:szCs w:val="24"/>
        </w:rPr>
        <w:t>(1), 12-30.</w:t>
      </w:r>
    </w:p>
    <w:p w14:paraId="088FD9F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Chopik</w:t>
      </w:r>
      <w:proofErr w:type="spellEnd"/>
      <w:r w:rsidRPr="007B0B8D">
        <w:rPr>
          <w:color w:val="000000"/>
        </w:rPr>
        <w:t>, W. J. (2016). The benefits of social technology use among older adults are mediated by reduced loneliness. </w:t>
      </w:r>
      <w:r w:rsidRPr="007B0B8D">
        <w:rPr>
          <w:i/>
          <w:iCs/>
          <w:color w:val="000000"/>
        </w:rPr>
        <w:t>Cyberpsychology, Behavior, and Social Networking</w:t>
      </w:r>
      <w:r w:rsidRPr="007B0B8D">
        <w:rPr>
          <w:color w:val="000000"/>
        </w:rPr>
        <w:t>, </w:t>
      </w:r>
      <w:r w:rsidRPr="007B0B8D">
        <w:rPr>
          <w:i/>
          <w:iCs/>
          <w:color w:val="000000"/>
        </w:rPr>
        <w:t>19</w:t>
      </w:r>
      <w:r w:rsidRPr="007B0B8D">
        <w:rPr>
          <w:color w:val="000000"/>
        </w:rPr>
        <w:t>(9), 551-556.</w:t>
      </w:r>
    </w:p>
    <w:p w14:paraId="11A9752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Collins, C. R., Neal, J. W., &amp; Neal, Z. P. (2014). Transforming individual civic engagement into community collective efficacy: The role of bonding social capital. </w:t>
      </w:r>
      <w:r w:rsidRPr="007B0B8D">
        <w:rPr>
          <w:rFonts w:ascii="Times New Roman" w:eastAsia="Times New Roman" w:hAnsi="Times New Roman" w:cs="Times New Roman"/>
          <w:i/>
          <w:iCs/>
          <w:color w:val="000000"/>
          <w:sz w:val="24"/>
          <w:szCs w:val="24"/>
        </w:rPr>
        <w:t>American 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54</w:t>
      </w:r>
      <w:r w:rsidRPr="007B0B8D">
        <w:rPr>
          <w:rFonts w:ascii="Times New Roman" w:eastAsia="Times New Roman" w:hAnsi="Times New Roman" w:cs="Times New Roman"/>
          <w:color w:val="000000"/>
          <w:sz w:val="24"/>
          <w:szCs w:val="24"/>
        </w:rPr>
        <w:t>(3), 328-336.</w:t>
      </w:r>
    </w:p>
    <w:p w14:paraId="2CFF46C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hAnsi="Times New Roman" w:cs="Times New Roman"/>
          <w:color w:val="000000"/>
          <w:sz w:val="24"/>
          <w:szCs w:val="24"/>
        </w:rPr>
        <w:t>Crocetti</w:t>
      </w:r>
      <w:proofErr w:type="spellEnd"/>
      <w:r w:rsidRPr="00791FD0">
        <w:rPr>
          <w:rFonts w:ascii="Times New Roman" w:hAnsi="Times New Roman" w:cs="Times New Roman"/>
          <w:color w:val="000000"/>
          <w:sz w:val="24"/>
          <w:szCs w:val="24"/>
        </w:rPr>
        <w:t xml:space="preserve">, E., </w:t>
      </w:r>
      <w:proofErr w:type="spellStart"/>
      <w:r w:rsidRPr="00791FD0">
        <w:rPr>
          <w:rFonts w:ascii="Times New Roman" w:hAnsi="Times New Roman" w:cs="Times New Roman"/>
          <w:color w:val="000000"/>
          <w:sz w:val="24"/>
          <w:szCs w:val="24"/>
        </w:rPr>
        <w:t>Jahromi</w:t>
      </w:r>
      <w:proofErr w:type="spellEnd"/>
      <w:r w:rsidRPr="00791FD0">
        <w:rPr>
          <w:rFonts w:ascii="Times New Roman" w:hAnsi="Times New Roman" w:cs="Times New Roman"/>
          <w:color w:val="000000"/>
          <w:sz w:val="24"/>
          <w:szCs w:val="24"/>
        </w:rPr>
        <w:t xml:space="preserve">, P., &amp; Buchanan, C. M. (2012). </w:t>
      </w:r>
      <w:r w:rsidRPr="007B0B8D">
        <w:rPr>
          <w:rFonts w:ascii="Times New Roman" w:hAnsi="Times New Roman" w:cs="Times New Roman"/>
          <w:color w:val="000000"/>
          <w:sz w:val="24"/>
          <w:szCs w:val="24"/>
        </w:rPr>
        <w:t>Commitment to community and political involvement: A cross-cultural study with Italian and American adolescents. </w:t>
      </w:r>
      <w:r w:rsidRPr="007B0B8D">
        <w:rPr>
          <w:rFonts w:ascii="Times New Roman" w:hAnsi="Times New Roman" w:cs="Times New Roman"/>
          <w:i/>
          <w:iCs/>
          <w:color w:val="000000"/>
          <w:sz w:val="24"/>
          <w:szCs w:val="24"/>
        </w:rPr>
        <w:t>Human affairs</w:t>
      </w:r>
      <w:r w:rsidRPr="007B0B8D">
        <w:rPr>
          <w:rFonts w:ascii="Times New Roman" w:hAnsi="Times New Roman" w:cs="Times New Roman"/>
          <w:color w:val="000000"/>
          <w:sz w:val="24"/>
          <w:szCs w:val="24"/>
        </w:rPr>
        <w:t>, </w:t>
      </w:r>
      <w:r w:rsidRPr="007B0B8D">
        <w:rPr>
          <w:rFonts w:ascii="Times New Roman" w:hAnsi="Times New Roman" w:cs="Times New Roman"/>
          <w:i/>
          <w:iCs/>
          <w:color w:val="000000"/>
          <w:sz w:val="24"/>
          <w:szCs w:val="24"/>
        </w:rPr>
        <w:t>22</w:t>
      </w:r>
      <w:r w:rsidRPr="007B0B8D">
        <w:rPr>
          <w:rFonts w:ascii="Times New Roman" w:hAnsi="Times New Roman" w:cs="Times New Roman"/>
          <w:color w:val="000000"/>
          <w:sz w:val="24"/>
          <w:szCs w:val="24"/>
        </w:rPr>
        <w:t>(3), 375-389.</w:t>
      </w:r>
    </w:p>
    <w:p w14:paraId="584A5D2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Cudjoe, T. K., Roth, D. L., </w:t>
      </w:r>
      <w:proofErr w:type="spellStart"/>
      <w:r w:rsidRPr="007B0B8D">
        <w:rPr>
          <w:rFonts w:ascii="Times New Roman" w:hAnsi="Times New Roman" w:cs="Times New Roman"/>
          <w:sz w:val="24"/>
          <w:szCs w:val="24"/>
        </w:rPr>
        <w:t>Szanton</w:t>
      </w:r>
      <w:proofErr w:type="spellEnd"/>
      <w:r w:rsidRPr="007B0B8D">
        <w:rPr>
          <w:rFonts w:ascii="Times New Roman" w:hAnsi="Times New Roman" w:cs="Times New Roman"/>
          <w:sz w:val="24"/>
          <w:szCs w:val="24"/>
        </w:rPr>
        <w:t>, S. L., Wolff, J. L., Boyd, C. M., &amp; Thorpe Jr, R. J. (2020). The epidemiology of social isolation: National health and aging trends study. </w:t>
      </w:r>
      <w:r w:rsidRPr="007B0B8D">
        <w:rPr>
          <w:rFonts w:ascii="Times New Roman" w:hAnsi="Times New Roman" w:cs="Times New Roman"/>
          <w:i/>
          <w:iCs/>
          <w:sz w:val="24"/>
          <w:szCs w:val="24"/>
        </w:rPr>
        <w:t>The Journals of Gerontology: Series B</w:t>
      </w:r>
      <w:r w:rsidRPr="007B0B8D">
        <w:rPr>
          <w:rFonts w:ascii="Times New Roman" w:hAnsi="Times New Roman" w:cs="Times New Roman"/>
          <w:sz w:val="24"/>
          <w:szCs w:val="24"/>
        </w:rPr>
        <w:t>, </w:t>
      </w:r>
      <w:r w:rsidRPr="007B0B8D">
        <w:rPr>
          <w:rFonts w:ascii="Times New Roman" w:hAnsi="Times New Roman" w:cs="Times New Roman"/>
          <w:i/>
          <w:iCs/>
          <w:sz w:val="24"/>
          <w:szCs w:val="24"/>
        </w:rPr>
        <w:t>75</w:t>
      </w:r>
      <w:r w:rsidRPr="007B0B8D">
        <w:rPr>
          <w:rFonts w:ascii="Times New Roman" w:hAnsi="Times New Roman" w:cs="Times New Roman"/>
          <w:sz w:val="24"/>
          <w:szCs w:val="24"/>
        </w:rPr>
        <w:t>(1), 107-113.</w:t>
      </w:r>
    </w:p>
    <w:p w14:paraId="37E4E22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Cullen, R., &amp; Sommer, L. (2010, January). Participatory democracy and the value of online community networks: An exploration of online and offline communities engaged in civil society and political activity. In </w:t>
      </w:r>
      <w:r w:rsidRPr="007B0B8D">
        <w:rPr>
          <w:rFonts w:ascii="Times New Roman" w:hAnsi="Times New Roman" w:cs="Times New Roman"/>
          <w:i/>
          <w:iCs/>
          <w:sz w:val="24"/>
          <w:szCs w:val="24"/>
        </w:rPr>
        <w:t>2010 43rd Hawaii International Conference on System Sciences</w:t>
      </w:r>
      <w:r w:rsidRPr="007B0B8D">
        <w:rPr>
          <w:rFonts w:ascii="Times New Roman" w:hAnsi="Times New Roman" w:cs="Times New Roman"/>
          <w:sz w:val="24"/>
          <w:szCs w:val="24"/>
        </w:rPr>
        <w:t> (pp. 1-10). IEEE.</w:t>
      </w:r>
    </w:p>
    <w:p w14:paraId="62C5FB51" w14:textId="77777777" w:rsidR="002D53AE" w:rsidRDefault="002D53AE" w:rsidP="007B0B8D">
      <w:pPr>
        <w:spacing w:line="480" w:lineRule="auto"/>
        <w:ind w:left="720" w:hanging="720"/>
        <w:rPr>
          <w:rStyle w:val="Hyperlink"/>
          <w:rFonts w:ascii="Times New Roman" w:hAnsi="Times New Roman" w:cs="Times New Roman"/>
          <w:sz w:val="24"/>
          <w:szCs w:val="24"/>
        </w:rPr>
      </w:pPr>
      <w:proofErr w:type="spellStart"/>
      <w:r w:rsidRPr="007B0B8D">
        <w:rPr>
          <w:rFonts w:ascii="Times New Roman" w:hAnsi="Times New Roman" w:cs="Times New Roman"/>
          <w:sz w:val="24"/>
          <w:szCs w:val="24"/>
        </w:rPr>
        <w:lastRenderedPageBreak/>
        <w:t>Davern</w:t>
      </w:r>
      <w:proofErr w:type="spellEnd"/>
      <w:r w:rsidRPr="007B0B8D">
        <w:rPr>
          <w:rFonts w:ascii="Times New Roman" w:hAnsi="Times New Roman" w:cs="Times New Roman"/>
          <w:sz w:val="24"/>
          <w:szCs w:val="24"/>
        </w:rPr>
        <w:t xml:space="preserve">, M., Bautista, R., Freese, J., Morgan, S. L., &amp; Smith, T. W. (Release 1a, 2022, April). General Social Survey Panel Data (2016-2020). </w:t>
      </w:r>
      <w:hyperlink r:id="rId21" w:history="1">
        <w:r w:rsidRPr="007B0B8D">
          <w:rPr>
            <w:rStyle w:val="Hyperlink"/>
            <w:rFonts w:ascii="Times New Roman" w:hAnsi="Times New Roman" w:cs="Times New Roman"/>
            <w:sz w:val="24"/>
            <w:szCs w:val="24"/>
          </w:rPr>
          <w:t>https://doi.org/10.17605/OSF.IO/HACZV</w:t>
        </w:r>
      </w:hyperlink>
    </w:p>
    <w:p w14:paraId="161B2838" w14:textId="7D6F7889" w:rsidR="00F30754" w:rsidRPr="007B0B8D" w:rsidRDefault="00F30754" w:rsidP="007B0B8D">
      <w:pPr>
        <w:spacing w:line="480" w:lineRule="auto"/>
        <w:ind w:left="720" w:hanging="720"/>
        <w:rPr>
          <w:rFonts w:ascii="Times New Roman" w:hAnsi="Times New Roman" w:cs="Times New Roman"/>
          <w:sz w:val="24"/>
          <w:szCs w:val="24"/>
        </w:rPr>
      </w:pPr>
      <w:proofErr w:type="spellStart"/>
      <w:r w:rsidRPr="00F30754">
        <w:rPr>
          <w:rFonts w:ascii="Times New Roman" w:hAnsi="Times New Roman" w:cs="Times New Roman"/>
          <w:sz w:val="24"/>
          <w:szCs w:val="24"/>
        </w:rPr>
        <w:t>DeMaris</w:t>
      </w:r>
      <w:proofErr w:type="spellEnd"/>
      <w:r w:rsidRPr="00F30754">
        <w:rPr>
          <w:rFonts w:ascii="Times New Roman" w:hAnsi="Times New Roman" w:cs="Times New Roman"/>
          <w:sz w:val="24"/>
          <w:szCs w:val="24"/>
        </w:rPr>
        <w:t>, A. (2018). Marriage advantage in subjective well-being: Causal effect or unmeasured heterogeneity?. Marriage &amp; family review, 54(4), 335-350.</w:t>
      </w:r>
    </w:p>
    <w:p w14:paraId="60472EE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Demir, M. (2010). Close relationships and happiness among emerging adults.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11</w:t>
      </w:r>
      <w:r w:rsidRPr="007B0B8D">
        <w:rPr>
          <w:rFonts w:ascii="Times New Roman" w:eastAsia="Times New Roman" w:hAnsi="Times New Roman" w:cs="Times New Roman"/>
          <w:color w:val="000000"/>
          <w:sz w:val="24"/>
          <w:szCs w:val="24"/>
        </w:rPr>
        <w:t xml:space="preserve">(3), 293-313. </w:t>
      </w:r>
    </w:p>
    <w:p w14:paraId="25DE99DA"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 xml:space="preserve">(2), 525-550. </w:t>
      </w:r>
    </w:p>
    <w:p w14:paraId="67C0FC7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Demir, M., </w:t>
      </w:r>
      <w:proofErr w:type="spellStart"/>
      <w:r w:rsidRPr="007B0B8D">
        <w:rPr>
          <w:rFonts w:ascii="Times New Roman" w:eastAsia="Times New Roman" w:hAnsi="Times New Roman" w:cs="Times New Roman"/>
          <w:color w:val="000000"/>
          <w:sz w:val="24"/>
          <w:szCs w:val="24"/>
        </w:rPr>
        <w:t>Şimşek</w:t>
      </w:r>
      <w:proofErr w:type="spellEnd"/>
      <w:r w:rsidRPr="007B0B8D">
        <w:rPr>
          <w:rFonts w:ascii="Times New Roman" w:eastAsia="Times New Roman" w:hAnsi="Times New Roman" w:cs="Times New Roman"/>
          <w:color w:val="000000"/>
          <w:sz w:val="24"/>
          <w:szCs w:val="24"/>
        </w:rPr>
        <w:t xml:space="preserve">, Ö. F., &amp; </w:t>
      </w:r>
      <w:proofErr w:type="spellStart"/>
      <w:r w:rsidRPr="007B0B8D">
        <w:rPr>
          <w:rFonts w:ascii="Times New Roman" w:eastAsia="Times New Roman" w:hAnsi="Times New Roman" w:cs="Times New Roman"/>
          <w:color w:val="000000"/>
          <w:sz w:val="24"/>
          <w:szCs w:val="24"/>
        </w:rPr>
        <w:t>Procsal</w:t>
      </w:r>
      <w:proofErr w:type="spellEnd"/>
      <w:r w:rsidRPr="007B0B8D">
        <w:rPr>
          <w:rFonts w:ascii="Times New Roman" w:eastAsia="Times New Roman" w:hAnsi="Times New Roman" w:cs="Times New Roman"/>
          <w:color w:val="000000"/>
          <w:sz w:val="24"/>
          <w:szCs w:val="24"/>
        </w:rPr>
        <w:t xml:space="preserve">, A. D. (2013). I am so happy </w:t>
      </w:r>
      <w:proofErr w:type="spellStart"/>
      <w:r w:rsidRPr="007B0B8D">
        <w:rPr>
          <w:rFonts w:ascii="Times New Roman" w:eastAsia="Times New Roman" w:hAnsi="Times New Roman" w:cs="Times New Roman"/>
          <w:color w:val="000000"/>
          <w:sz w:val="24"/>
          <w:szCs w:val="24"/>
        </w:rPr>
        <w:t>‘cause</w:t>
      </w:r>
      <w:proofErr w:type="spellEnd"/>
      <w:r w:rsidRPr="007B0B8D">
        <w:rPr>
          <w:rFonts w:ascii="Times New Roman" w:eastAsia="Times New Roman" w:hAnsi="Times New Roman" w:cs="Times New Roman"/>
          <w:color w:val="000000"/>
          <w:sz w:val="24"/>
          <w:szCs w:val="24"/>
        </w:rPr>
        <w:t xml:space="preserve"> my best friend makes me feel unique: Friendship, personal sense of uniqueness and happiness.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(4), 1201-1224.</w:t>
      </w:r>
    </w:p>
    <w:p w14:paraId="71A13006"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91FD0">
        <w:rPr>
          <w:rFonts w:ascii="Times New Roman" w:hAnsi="Times New Roman" w:cs="Times New Roman"/>
          <w:sz w:val="24"/>
          <w:szCs w:val="24"/>
        </w:rPr>
        <w:t>DiJulio</w:t>
      </w:r>
      <w:proofErr w:type="spellEnd"/>
      <w:r w:rsidRPr="00791FD0">
        <w:rPr>
          <w:rFonts w:ascii="Times New Roman" w:hAnsi="Times New Roman" w:cs="Times New Roman"/>
          <w:sz w:val="24"/>
          <w:szCs w:val="24"/>
        </w:rPr>
        <w:t xml:space="preserve">, B., Hamel, L., </w:t>
      </w:r>
      <w:proofErr w:type="spellStart"/>
      <w:r w:rsidRPr="00791FD0">
        <w:rPr>
          <w:rFonts w:ascii="Times New Roman" w:hAnsi="Times New Roman" w:cs="Times New Roman"/>
          <w:sz w:val="24"/>
          <w:szCs w:val="24"/>
        </w:rPr>
        <w:t>Muñana</w:t>
      </w:r>
      <w:proofErr w:type="spellEnd"/>
      <w:r w:rsidRPr="00791FD0">
        <w:rPr>
          <w:rFonts w:ascii="Times New Roman" w:hAnsi="Times New Roman" w:cs="Times New Roman"/>
          <w:sz w:val="24"/>
          <w:szCs w:val="24"/>
        </w:rPr>
        <w:t xml:space="preserve">, C., &amp; Brodie, M. (2018). </w:t>
      </w:r>
      <w:r w:rsidRPr="007B0B8D">
        <w:rPr>
          <w:rFonts w:ascii="Times New Roman" w:hAnsi="Times New Roman" w:cs="Times New Roman"/>
          <w:sz w:val="24"/>
          <w:szCs w:val="24"/>
        </w:rPr>
        <w:t>Loneliness and social isolation in the United States, the United Kingdom, and Japan: An international survey. </w:t>
      </w:r>
      <w:r w:rsidRPr="007B0B8D">
        <w:rPr>
          <w:rFonts w:ascii="Times New Roman" w:hAnsi="Times New Roman" w:cs="Times New Roman"/>
          <w:i/>
          <w:iCs/>
          <w:sz w:val="24"/>
          <w:szCs w:val="24"/>
        </w:rPr>
        <w:t>The Economist &amp; Kaiser Family Foundation</w:t>
      </w:r>
      <w:r w:rsidRPr="007B0B8D">
        <w:rPr>
          <w:rFonts w:ascii="Times New Roman" w:hAnsi="Times New Roman" w:cs="Times New Roman"/>
          <w:sz w:val="24"/>
          <w:szCs w:val="24"/>
        </w:rPr>
        <w:t xml:space="preserve">. Retried from </w:t>
      </w:r>
      <w:hyperlink r:id="rId22" w:history="1">
        <w:r w:rsidRPr="007B0B8D">
          <w:rPr>
            <w:rStyle w:val="Hyperlink"/>
            <w:rFonts w:ascii="Times New Roman" w:hAnsi="Times New Roman" w:cs="Times New Roman"/>
            <w:sz w:val="24"/>
            <w:szCs w:val="24"/>
          </w:rPr>
          <w:t>https://www.kff.org/other/report/loneliness-and-social-isolation-in-the-united-states-the-united-kingdom-and-japan-an-international-survey/</w:t>
        </w:r>
      </w:hyperlink>
      <w:r w:rsidRPr="007B0B8D">
        <w:rPr>
          <w:rFonts w:ascii="Times New Roman" w:hAnsi="Times New Roman" w:cs="Times New Roman"/>
          <w:sz w:val="24"/>
          <w:szCs w:val="24"/>
        </w:rPr>
        <w:t xml:space="preserve"> </w:t>
      </w:r>
    </w:p>
    <w:p w14:paraId="4FBC4021"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E., and Spinner, B. (1993). The development and initial validation of the Social and Emotional Loneliness Scale for Adults (SELSA). </w:t>
      </w:r>
      <w:r w:rsidRPr="007B0B8D">
        <w:rPr>
          <w:rFonts w:ascii="Times New Roman" w:eastAsia="Times New Roman" w:hAnsi="Times New Roman" w:cs="Times New Roman"/>
          <w:i/>
          <w:iCs/>
          <w:color w:val="000000"/>
          <w:sz w:val="24"/>
          <w:szCs w:val="24"/>
        </w:rPr>
        <w:t>Personality and Individual Differences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 127–134.</w:t>
      </w:r>
    </w:p>
    <w:p w14:paraId="03F505D6"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Dunbar, R. I. (2021). Religiosity and religious attendance as factors in wellbeing and social engagement. </w:t>
      </w:r>
      <w:r w:rsidRPr="007B0B8D">
        <w:rPr>
          <w:rFonts w:ascii="Times New Roman" w:hAnsi="Times New Roman" w:cs="Times New Roman"/>
          <w:i/>
          <w:iCs/>
          <w:sz w:val="24"/>
          <w:szCs w:val="24"/>
        </w:rPr>
        <w:t>Religion, Brain &amp; Behavior</w:t>
      </w:r>
      <w:r w:rsidRPr="007B0B8D">
        <w:rPr>
          <w:rFonts w:ascii="Times New Roman" w:hAnsi="Times New Roman" w:cs="Times New Roman"/>
          <w:sz w:val="24"/>
          <w:szCs w:val="24"/>
        </w:rPr>
        <w:t>, </w:t>
      </w:r>
      <w:r w:rsidRPr="007B0B8D">
        <w:rPr>
          <w:rFonts w:ascii="Times New Roman" w:hAnsi="Times New Roman" w:cs="Times New Roman"/>
          <w:i/>
          <w:iCs/>
          <w:sz w:val="24"/>
          <w:szCs w:val="24"/>
        </w:rPr>
        <w:t>11</w:t>
      </w:r>
      <w:r w:rsidRPr="007B0B8D">
        <w:rPr>
          <w:rFonts w:ascii="Times New Roman" w:hAnsi="Times New Roman" w:cs="Times New Roman"/>
          <w:sz w:val="24"/>
          <w:szCs w:val="24"/>
        </w:rPr>
        <w:t>(1), 17-26.</w:t>
      </w:r>
    </w:p>
    <w:p w14:paraId="69EDA00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Ellison, N. B., Pyle, C., &amp; </w:t>
      </w:r>
      <w:proofErr w:type="spellStart"/>
      <w:r w:rsidRPr="007B0B8D">
        <w:rPr>
          <w:rFonts w:ascii="Times New Roman" w:eastAsia="Times New Roman" w:hAnsi="Times New Roman" w:cs="Times New Roman"/>
          <w:color w:val="000000"/>
          <w:sz w:val="24"/>
          <w:szCs w:val="24"/>
        </w:rPr>
        <w:t>Vitak</w:t>
      </w:r>
      <w:proofErr w:type="spellEnd"/>
      <w:r w:rsidRPr="007B0B8D">
        <w:rPr>
          <w:rFonts w:ascii="Times New Roman" w:eastAsia="Times New Roman" w:hAnsi="Times New Roman" w:cs="Times New Roman"/>
          <w:color w:val="000000"/>
          <w:sz w:val="24"/>
          <w:szCs w:val="24"/>
        </w:rPr>
        <w:t>, J. (2022). Scholarship on well-being and social media: A sociotechnical perspective. </w:t>
      </w:r>
      <w:r w:rsidRPr="007B0B8D">
        <w:rPr>
          <w:rFonts w:ascii="Times New Roman" w:eastAsia="Times New Roman" w:hAnsi="Times New Roman" w:cs="Times New Roman"/>
          <w:i/>
          <w:iCs/>
          <w:color w:val="000000"/>
          <w:sz w:val="24"/>
          <w:szCs w:val="24"/>
        </w:rPr>
        <w:t>Current Opinion in Psychology</w:t>
      </w:r>
      <w:r w:rsidRPr="007B0B8D">
        <w:rPr>
          <w:rFonts w:ascii="Times New Roman" w:eastAsia="Times New Roman" w:hAnsi="Times New Roman" w:cs="Times New Roman"/>
          <w:color w:val="000000"/>
          <w:sz w:val="24"/>
          <w:szCs w:val="24"/>
        </w:rPr>
        <w:t>, 101340.</w:t>
      </w:r>
    </w:p>
    <w:p w14:paraId="5C21431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Enders, C. K., &amp; </w:t>
      </w:r>
      <w:proofErr w:type="spellStart"/>
      <w:r w:rsidRPr="007B0B8D">
        <w:rPr>
          <w:rFonts w:ascii="Times New Roman" w:hAnsi="Times New Roman" w:cs="Times New Roman"/>
          <w:sz w:val="24"/>
          <w:szCs w:val="24"/>
        </w:rPr>
        <w:t>Bandalos</w:t>
      </w:r>
      <w:proofErr w:type="spellEnd"/>
      <w:r w:rsidRPr="007B0B8D">
        <w:rPr>
          <w:rFonts w:ascii="Times New Roman" w:hAnsi="Times New Roman" w:cs="Times New Roman"/>
          <w:sz w:val="24"/>
          <w:szCs w:val="24"/>
        </w:rPr>
        <w:t>, D. L. (2001). The relative performance of full information maximum likelihood estimation for missing data in structural equation models. </w:t>
      </w:r>
      <w:r w:rsidRPr="007B0B8D">
        <w:rPr>
          <w:rFonts w:ascii="Times New Roman" w:hAnsi="Times New Roman" w:cs="Times New Roman"/>
          <w:i/>
          <w:iCs/>
          <w:sz w:val="24"/>
          <w:szCs w:val="24"/>
        </w:rPr>
        <w:t>Structural equation modeling</w:t>
      </w:r>
      <w:r w:rsidRPr="007B0B8D">
        <w:rPr>
          <w:rFonts w:ascii="Times New Roman" w:hAnsi="Times New Roman" w:cs="Times New Roman"/>
          <w:sz w:val="24"/>
          <w:szCs w:val="24"/>
        </w:rPr>
        <w:t>, </w:t>
      </w:r>
      <w:r w:rsidRPr="007B0B8D">
        <w:rPr>
          <w:rFonts w:ascii="Times New Roman" w:hAnsi="Times New Roman" w:cs="Times New Roman"/>
          <w:i/>
          <w:iCs/>
          <w:sz w:val="24"/>
          <w:szCs w:val="24"/>
        </w:rPr>
        <w:t>8</w:t>
      </w:r>
      <w:r w:rsidRPr="007B0B8D">
        <w:rPr>
          <w:rFonts w:ascii="Times New Roman" w:hAnsi="Times New Roman" w:cs="Times New Roman"/>
          <w:sz w:val="24"/>
          <w:szCs w:val="24"/>
        </w:rPr>
        <w:t>(3), 430-457.</w:t>
      </w:r>
    </w:p>
    <w:p w14:paraId="0317068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Fawcett, B., &amp; </w:t>
      </w:r>
      <w:proofErr w:type="spellStart"/>
      <w:r w:rsidRPr="007B0B8D">
        <w:rPr>
          <w:color w:val="000000"/>
        </w:rPr>
        <w:t>Karastoyanova</w:t>
      </w:r>
      <w:proofErr w:type="spellEnd"/>
      <w:r w:rsidRPr="007B0B8D">
        <w:rPr>
          <w:color w:val="000000"/>
        </w:rPr>
        <w:t xml:space="preserve">, K. (2022). Older people, loneliness, social isolation and technological mitigations: </w:t>
      </w:r>
      <w:proofErr w:type="spellStart"/>
      <w:r w:rsidRPr="007B0B8D">
        <w:rPr>
          <w:color w:val="000000"/>
        </w:rPr>
        <w:t>utilising</w:t>
      </w:r>
      <w:proofErr w:type="spellEnd"/>
      <w:r w:rsidRPr="007B0B8D">
        <w:rPr>
          <w:color w:val="000000"/>
        </w:rPr>
        <w:t xml:space="preserve"> experiences of the Covid-19 pandemic as we move forward. </w:t>
      </w:r>
      <w:r w:rsidRPr="007B0B8D">
        <w:rPr>
          <w:i/>
          <w:iCs/>
          <w:color w:val="000000"/>
        </w:rPr>
        <w:t>The British Journal of Social Work</w:t>
      </w:r>
      <w:r w:rsidRPr="007B0B8D">
        <w:rPr>
          <w:color w:val="000000"/>
        </w:rPr>
        <w:t>.</w:t>
      </w:r>
    </w:p>
    <w:p w14:paraId="2561F542" w14:textId="77777777" w:rsidR="002D53AE" w:rsidRPr="00791FD0" w:rsidRDefault="002D53AE" w:rsidP="007B0B8D">
      <w:pPr>
        <w:spacing w:line="480" w:lineRule="auto"/>
        <w:ind w:left="720" w:hanging="720"/>
        <w:rPr>
          <w:rFonts w:ascii="Times New Roman" w:eastAsia="Times New Roman" w:hAnsi="Times New Roman" w:cs="Times New Roman"/>
          <w:color w:val="000000"/>
          <w:sz w:val="24"/>
          <w:szCs w:val="24"/>
          <w:lang w:val="it-IT"/>
        </w:rPr>
      </w:pPr>
      <w:proofErr w:type="spellStart"/>
      <w:r w:rsidRPr="00791FD0">
        <w:rPr>
          <w:rFonts w:ascii="Times New Roman" w:eastAsia="Times New Roman" w:hAnsi="Times New Roman" w:cs="Times New Roman"/>
          <w:color w:val="000000"/>
          <w:sz w:val="24"/>
          <w:szCs w:val="24"/>
        </w:rPr>
        <w:t>Ferrucci</w:t>
      </w:r>
      <w:proofErr w:type="spellEnd"/>
      <w:r w:rsidRPr="00791FD0">
        <w:rPr>
          <w:rFonts w:ascii="Times New Roman" w:eastAsia="Times New Roman" w:hAnsi="Times New Roman" w:cs="Times New Roman"/>
          <w:color w:val="000000"/>
          <w:sz w:val="24"/>
          <w:szCs w:val="24"/>
        </w:rPr>
        <w:t xml:space="preserve">, P., </w:t>
      </w:r>
      <w:proofErr w:type="spellStart"/>
      <w:r w:rsidRPr="00791FD0">
        <w:rPr>
          <w:rFonts w:ascii="Times New Roman" w:eastAsia="Times New Roman" w:hAnsi="Times New Roman" w:cs="Times New Roman"/>
          <w:color w:val="000000"/>
          <w:sz w:val="24"/>
          <w:szCs w:val="24"/>
        </w:rPr>
        <w:t>Hopp</w:t>
      </w:r>
      <w:proofErr w:type="spellEnd"/>
      <w:r w:rsidRPr="00791FD0">
        <w:rPr>
          <w:rFonts w:ascii="Times New Roman" w:eastAsia="Times New Roman" w:hAnsi="Times New Roman" w:cs="Times New Roman"/>
          <w:color w:val="000000"/>
          <w:sz w:val="24"/>
          <w:szCs w:val="24"/>
        </w:rPr>
        <w:t xml:space="preserve">, T., &amp; Vargo, C. J. (2020). </w:t>
      </w:r>
      <w:r w:rsidRPr="007B0B8D">
        <w:rPr>
          <w:rFonts w:ascii="Times New Roman" w:eastAsia="Times New Roman" w:hAnsi="Times New Roman" w:cs="Times New Roman"/>
          <w:color w:val="000000"/>
          <w:sz w:val="24"/>
          <w:szCs w:val="24"/>
        </w:rPr>
        <w:t>Civic engagement, social capital, and ideological extremity: Exploring online political engagement and political expression on Facebook. </w:t>
      </w:r>
      <w:r w:rsidRPr="00791FD0">
        <w:rPr>
          <w:rFonts w:ascii="Times New Roman" w:eastAsia="Times New Roman" w:hAnsi="Times New Roman" w:cs="Times New Roman"/>
          <w:i/>
          <w:iCs/>
          <w:color w:val="000000"/>
          <w:sz w:val="24"/>
          <w:szCs w:val="24"/>
          <w:lang w:val="it-IT"/>
        </w:rPr>
        <w:t>New Media &amp; Society</w:t>
      </w:r>
      <w:r w:rsidRPr="00791FD0">
        <w:rPr>
          <w:rFonts w:ascii="Times New Roman" w:eastAsia="Times New Roman" w:hAnsi="Times New Roman" w:cs="Times New Roman"/>
          <w:color w:val="000000"/>
          <w:sz w:val="24"/>
          <w:szCs w:val="24"/>
          <w:lang w:val="it-IT"/>
        </w:rPr>
        <w:t>, </w:t>
      </w:r>
      <w:r w:rsidRPr="00791FD0">
        <w:rPr>
          <w:rFonts w:ascii="Times New Roman" w:eastAsia="Times New Roman" w:hAnsi="Times New Roman" w:cs="Times New Roman"/>
          <w:i/>
          <w:iCs/>
          <w:color w:val="000000"/>
          <w:sz w:val="24"/>
          <w:szCs w:val="24"/>
          <w:lang w:val="it-IT"/>
        </w:rPr>
        <w:t>22</w:t>
      </w:r>
      <w:r w:rsidRPr="00791FD0">
        <w:rPr>
          <w:rFonts w:ascii="Times New Roman" w:eastAsia="Times New Roman" w:hAnsi="Times New Roman" w:cs="Times New Roman"/>
          <w:color w:val="000000"/>
          <w:sz w:val="24"/>
          <w:szCs w:val="24"/>
          <w:lang w:val="it-IT"/>
        </w:rPr>
        <w:t>(6), 1095-1115.</w:t>
      </w:r>
    </w:p>
    <w:p w14:paraId="3A0AAFC2"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lang w:val="it-IT"/>
        </w:rPr>
        <w:t>Filiposka</w:t>
      </w:r>
      <w:proofErr w:type="spellEnd"/>
      <w:r w:rsidRPr="007B0B8D">
        <w:rPr>
          <w:color w:val="000000"/>
          <w:lang w:val="it-IT"/>
        </w:rPr>
        <w:t xml:space="preserve">, S., </w:t>
      </w:r>
      <w:proofErr w:type="spellStart"/>
      <w:r w:rsidRPr="007B0B8D">
        <w:rPr>
          <w:color w:val="000000"/>
          <w:lang w:val="it-IT"/>
        </w:rPr>
        <w:t>Gajduk</w:t>
      </w:r>
      <w:proofErr w:type="spellEnd"/>
      <w:r w:rsidRPr="007B0B8D">
        <w:rPr>
          <w:color w:val="000000"/>
          <w:lang w:val="it-IT"/>
        </w:rPr>
        <w:t xml:space="preserve">, A., </w:t>
      </w:r>
      <w:proofErr w:type="spellStart"/>
      <w:r w:rsidRPr="007B0B8D">
        <w:rPr>
          <w:color w:val="000000"/>
          <w:lang w:val="it-IT"/>
        </w:rPr>
        <w:t>Dimitrova</w:t>
      </w:r>
      <w:proofErr w:type="spellEnd"/>
      <w:r w:rsidRPr="007B0B8D">
        <w:rPr>
          <w:color w:val="000000"/>
          <w:lang w:val="it-IT"/>
        </w:rPr>
        <w:t xml:space="preserve">, T., &amp; </w:t>
      </w:r>
      <w:proofErr w:type="spellStart"/>
      <w:r w:rsidRPr="007B0B8D">
        <w:rPr>
          <w:color w:val="000000"/>
          <w:lang w:val="it-IT"/>
        </w:rPr>
        <w:t>Kocarev</w:t>
      </w:r>
      <w:proofErr w:type="spellEnd"/>
      <w:r w:rsidRPr="007B0B8D">
        <w:rPr>
          <w:color w:val="000000"/>
          <w:lang w:val="it-IT"/>
        </w:rPr>
        <w:t xml:space="preserve">, L. (2017). </w:t>
      </w:r>
      <w:r w:rsidRPr="007B0B8D">
        <w:rPr>
          <w:color w:val="000000"/>
        </w:rPr>
        <w:t>Bridging online and offline social networks: Multiplex analysis. </w:t>
      </w:r>
      <w:proofErr w:type="spellStart"/>
      <w:r w:rsidRPr="007B0B8D">
        <w:rPr>
          <w:i/>
          <w:iCs/>
          <w:color w:val="000000"/>
        </w:rPr>
        <w:t>Physica</w:t>
      </w:r>
      <w:proofErr w:type="spellEnd"/>
      <w:r w:rsidRPr="007B0B8D">
        <w:rPr>
          <w:i/>
          <w:iCs/>
          <w:color w:val="000000"/>
        </w:rPr>
        <w:t xml:space="preserve"> A: Statistical Mechanics and its Applications</w:t>
      </w:r>
      <w:r w:rsidRPr="007B0B8D">
        <w:rPr>
          <w:color w:val="000000"/>
        </w:rPr>
        <w:t>, </w:t>
      </w:r>
      <w:r w:rsidRPr="007B0B8D">
        <w:rPr>
          <w:i/>
          <w:iCs/>
          <w:color w:val="000000"/>
        </w:rPr>
        <w:t>471</w:t>
      </w:r>
      <w:r w:rsidRPr="007B0B8D">
        <w:rPr>
          <w:color w:val="000000"/>
        </w:rPr>
        <w:t>, 825-836.</w:t>
      </w:r>
    </w:p>
    <w:p w14:paraId="47057A9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Fong, P., Cruwys, T., Robinson, S. L., Haslam, S. A., Haslam, C., </w:t>
      </w:r>
      <w:proofErr w:type="spellStart"/>
      <w:r w:rsidRPr="007B0B8D">
        <w:rPr>
          <w:rFonts w:ascii="Times New Roman" w:eastAsia="Times New Roman" w:hAnsi="Times New Roman" w:cs="Times New Roman"/>
          <w:color w:val="000000"/>
          <w:sz w:val="24"/>
          <w:szCs w:val="24"/>
        </w:rPr>
        <w:t>Mance</w:t>
      </w:r>
      <w:proofErr w:type="spellEnd"/>
      <w:r w:rsidRPr="007B0B8D">
        <w:rPr>
          <w:rFonts w:ascii="Times New Roman" w:eastAsia="Times New Roman" w:hAnsi="Times New Roman" w:cs="Times New Roman"/>
          <w:color w:val="000000"/>
          <w:sz w:val="24"/>
          <w:szCs w:val="24"/>
        </w:rPr>
        <w:t xml:space="preserve">, P. L., &amp; Fisher, C. L. (2021). Evidence that loneliness can be reduced by a whole-of-community intervention to increase </w:t>
      </w:r>
      <w:proofErr w:type="spellStart"/>
      <w:r w:rsidRPr="007B0B8D">
        <w:rPr>
          <w:rFonts w:ascii="Times New Roman" w:eastAsia="Times New Roman" w:hAnsi="Times New Roman" w:cs="Times New Roman"/>
          <w:color w:val="000000"/>
          <w:sz w:val="24"/>
          <w:szCs w:val="24"/>
        </w:rPr>
        <w:t>neighbourhood</w:t>
      </w:r>
      <w:proofErr w:type="spellEnd"/>
      <w:r w:rsidRPr="007B0B8D">
        <w:rPr>
          <w:rFonts w:ascii="Times New Roman" w:eastAsia="Times New Roman" w:hAnsi="Times New Roman" w:cs="Times New Roman"/>
          <w:color w:val="000000"/>
          <w:sz w:val="24"/>
          <w:szCs w:val="24"/>
        </w:rPr>
        <w:t xml:space="preserve"> identification. </w:t>
      </w:r>
      <w:r w:rsidRPr="007B0B8D">
        <w:rPr>
          <w:rFonts w:ascii="Times New Roman" w:eastAsia="Times New Roman" w:hAnsi="Times New Roman" w:cs="Times New Roman"/>
          <w:i/>
          <w:iCs/>
          <w:color w:val="000000"/>
          <w:sz w:val="24"/>
          <w:szCs w:val="24"/>
        </w:rPr>
        <w:t>Social Science &amp; Medicine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277</w:t>
      </w:r>
      <w:r w:rsidRPr="007B0B8D">
        <w:rPr>
          <w:rFonts w:ascii="Times New Roman" w:eastAsia="Times New Roman" w:hAnsi="Times New Roman" w:cs="Times New Roman"/>
          <w:color w:val="000000"/>
          <w:sz w:val="24"/>
          <w:szCs w:val="24"/>
        </w:rPr>
        <w:t>, 113909.</w:t>
      </w:r>
    </w:p>
    <w:p w14:paraId="383D003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Forthman</w:t>
      </w:r>
      <w:proofErr w:type="spellEnd"/>
      <w:r w:rsidRPr="007B0B8D">
        <w:rPr>
          <w:color w:val="000000"/>
        </w:rPr>
        <w:t xml:space="preserve">, K. L., </w:t>
      </w:r>
      <w:proofErr w:type="spellStart"/>
      <w:r w:rsidRPr="007B0B8D">
        <w:rPr>
          <w:color w:val="000000"/>
        </w:rPr>
        <w:t>Colaizzi</w:t>
      </w:r>
      <w:proofErr w:type="spellEnd"/>
      <w:r w:rsidRPr="007B0B8D">
        <w:rPr>
          <w:color w:val="000000"/>
        </w:rPr>
        <w:t xml:space="preserve">, J. M., Yeh, H. W., </w:t>
      </w:r>
      <w:proofErr w:type="spellStart"/>
      <w:r w:rsidRPr="007B0B8D">
        <w:rPr>
          <w:color w:val="000000"/>
        </w:rPr>
        <w:t>Kuplicki</w:t>
      </w:r>
      <w:proofErr w:type="spellEnd"/>
      <w:r w:rsidRPr="007B0B8D">
        <w:rPr>
          <w:color w:val="000000"/>
        </w:rPr>
        <w:t xml:space="preserve">, R., &amp; Paulus, M. P. (2021). Latent variables quantifying neighborhood characteristics and their associations with poor </w:t>
      </w:r>
      <w:r w:rsidRPr="007B0B8D">
        <w:rPr>
          <w:color w:val="000000"/>
        </w:rPr>
        <w:lastRenderedPageBreak/>
        <w:t>mental health. </w:t>
      </w:r>
      <w:r w:rsidRPr="007B0B8D">
        <w:rPr>
          <w:i/>
          <w:iCs/>
          <w:color w:val="000000"/>
        </w:rPr>
        <w:t>International journal of environmental research and public health</w:t>
      </w:r>
      <w:r w:rsidRPr="007B0B8D">
        <w:rPr>
          <w:color w:val="000000"/>
        </w:rPr>
        <w:t>, </w:t>
      </w:r>
      <w:r w:rsidRPr="007B0B8D">
        <w:rPr>
          <w:i/>
          <w:iCs/>
          <w:color w:val="000000"/>
        </w:rPr>
        <w:t>18</w:t>
      </w:r>
      <w:r w:rsidRPr="007B0B8D">
        <w:rPr>
          <w:color w:val="000000"/>
        </w:rPr>
        <w:t>(3), 1202.</w:t>
      </w:r>
    </w:p>
    <w:p w14:paraId="173F415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Gil de </w:t>
      </w:r>
      <w:proofErr w:type="spellStart"/>
      <w:r w:rsidRPr="007B0B8D">
        <w:rPr>
          <w:rFonts w:ascii="Times New Roman" w:hAnsi="Times New Roman" w:cs="Times New Roman"/>
          <w:sz w:val="24"/>
          <w:szCs w:val="24"/>
        </w:rPr>
        <w:t>Zúñiga</w:t>
      </w:r>
      <w:proofErr w:type="spellEnd"/>
      <w:r w:rsidRPr="007B0B8D">
        <w:rPr>
          <w:rFonts w:ascii="Times New Roman" w:hAnsi="Times New Roman" w:cs="Times New Roman"/>
          <w:sz w:val="24"/>
          <w:szCs w:val="24"/>
        </w:rPr>
        <w:t>, H., &amp; Valenzuela, S. (2011). The mediating path to a stronger citizenship: Online and offline networks, weak ties, and civic engagement. </w:t>
      </w:r>
      <w:r w:rsidRPr="007B0B8D">
        <w:rPr>
          <w:rFonts w:ascii="Times New Roman" w:hAnsi="Times New Roman" w:cs="Times New Roman"/>
          <w:i/>
          <w:iCs/>
          <w:sz w:val="24"/>
          <w:szCs w:val="24"/>
        </w:rPr>
        <w:t>Communication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(3), 397-421.</w:t>
      </w:r>
    </w:p>
    <w:p w14:paraId="70BB436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eastAsia="Times New Roman" w:hAnsi="Times New Roman" w:cs="Times New Roman"/>
          <w:color w:val="000000"/>
          <w:sz w:val="24"/>
          <w:szCs w:val="24"/>
        </w:rPr>
        <w:t>Gioia</w:t>
      </w:r>
      <w:proofErr w:type="spellEnd"/>
      <w:r w:rsidRPr="00791FD0">
        <w:rPr>
          <w:rFonts w:ascii="Times New Roman" w:eastAsia="Times New Roman" w:hAnsi="Times New Roman" w:cs="Times New Roman"/>
          <w:color w:val="000000"/>
          <w:sz w:val="24"/>
          <w:szCs w:val="24"/>
        </w:rPr>
        <w:t xml:space="preserve">, F., </w:t>
      </w:r>
      <w:proofErr w:type="spellStart"/>
      <w:r w:rsidRPr="00791FD0">
        <w:rPr>
          <w:rFonts w:ascii="Times New Roman" w:eastAsia="Times New Roman" w:hAnsi="Times New Roman" w:cs="Times New Roman"/>
          <w:color w:val="000000"/>
          <w:sz w:val="24"/>
          <w:szCs w:val="24"/>
        </w:rPr>
        <w:t>Fioravanti</w:t>
      </w:r>
      <w:proofErr w:type="spellEnd"/>
      <w:r w:rsidRPr="00791FD0">
        <w:rPr>
          <w:rFonts w:ascii="Times New Roman" w:eastAsia="Times New Roman" w:hAnsi="Times New Roman" w:cs="Times New Roman"/>
          <w:color w:val="000000"/>
          <w:sz w:val="24"/>
          <w:szCs w:val="24"/>
        </w:rPr>
        <w:t xml:space="preserve">, G., </w:t>
      </w:r>
      <w:proofErr w:type="spellStart"/>
      <w:r w:rsidRPr="00791FD0">
        <w:rPr>
          <w:rFonts w:ascii="Times New Roman" w:eastAsia="Times New Roman" w:hAnsi="Times New Roman" w:cs="Times New Roman"/>
          <w:color w:val="000000"/>
          <w:sz w:val="24"/>
          <w:szCs w:val="24"/>
        </w:rPr>
        <w:t>Casale</w:t>
      </w:r>
      <w:proofErr w:type="spellEnd"/>
      <w:r w:rsidRPr="00791FD0">
        <w:rPr>
          <w:rFonts w:ascii="Times New Roman" w:eastAsia="Times New Roman" w:hAnsi="Times New Roman" w:cs="Times New Roman"/>
          <w:color w:val="000000"/>
          <w:sz w:val="24"/>
          <w:szCs w:val="24"/>
        </w:rPr>
        <w:t xml:space="preserve">, S., &amp; </w:t>
      </w:r>
      <w:proofErr w:type="spellStart"/>
      <w:r w:rsidRPr="00791FD0">
        <w:rPr>
          <w:rFonts w:ascii="Times New Roman" w:eastAsia="Times New Roman" w:hAnsi="Times New Roman" w:cs="Times New Roman"/>
          <w:color w:val="000000"/>
          <w:sz w:val="24"/>
          <w:szCs w:val="24"/>
        </w:rPr>
        <w:t>Boursier</w:t>
      </w:r>
      <w:proofErr w:type="spellEnd"/>
      <w:r w:rsidRPr="00791FD0">
        <w:rPr>
          <w:rFonts w:ascii="Times New Roman" w:eastAsia="Times New Roman" w:hAnsi="Times New Roman" w:cs="Times New Roman"/>
          <w:color w:val="000000"/>
          <w:sz w:val="24"/>
          <w:szCs w:val="24"/>
        </w:rPr>
        <w:t xml:space="preserve">, V. (2021). </w:t>
      </w:r>
      <w:r w:rsidRPr="007B0B8D">
        <w:rPr>
          <w:rFonts w:ascii="Times New Roman" w:eastAsia="Times New Roman" w:hAnsi="Times New Roman" w:cs="Times New Roman"/>
          <w:color w:val="000000"/>
          <w:sz w:val="24"/>
          <w:szCs w:val="24"/>
        </w:rPr>
        <w:t>The effects of the fear of missing out on people's social networking sites use during the COVID-19 pandemic: the mediating role of online relational closeness and individuals' online communication attitude. </w:t>
      </w:r>
      <w:r w:rsidRPr="007B0B8D">
        <w:rPr>
          <w:rFonts w:ascii="Times New Roman" w:eastAsia="Times New Roman" w:hAnsi="Times New Roman" w:cs="Times New Roman"/>
          <w:i/>
          <w:color w:val="000000"/>
          <w:sz w:val="24"/>
          <w:szCs w:val="24"/>
        </w:rPr>
        <w:t>Frontiers in Psychiatry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12</w:t>
      </w:r>
      <w:r w:rsidRPr="007B0B8D">
        <w:rPr>
          <w:rFonts w:ascii="Times New Roman" w:eastAsia="Times New Roman" w:hAnsi="Times New Roman" w:cs="Times New Roman"/>
          <w:color w:val="000000"/>
          <w:sz w:val="24"/>
          <w:szCs w:val="24"/>
        </w:rPr>
        <w:t>, 620442.</w:t>
      </w:r>
    </w:p>
    <w:p w14:paraId="5B15D69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Glanville, J. L., Andersson, M. A., &amp; Paxton, P. (2013). Do social connections create trust? An examination using new longitudinal data. </w:t>
      </w:r>
      <w:r w:rsidRPr="007B0B8D">
        <w:rPr>
          <w:rFonts w:ascii="Times New Roman" w:hAnsi="Times New Roman" w:cs="Times New Roman"/>
          <w:i/>
          <w:iCs/>
          <w:sz w:val="24"/>
          <w:szCs w:val="24"/>
        </w:rPr>
        <w:t>Social Forces</w:t>
      </w:r>
      <w:r w:rsidRPr="007B0B8D">
        <w:rPr>
          <w:rFonts w:ascii="Times New Roman" w:hAnsi="Times New Roman" w:cs="Times New Roman"/>
          <w:sz w:val="24"/>
          <w:szCs w:val="24"/>
        </w:rPr>
        <w:t>, </w:t>
      </w:r>
      <w:r w:rsidRPr="007B0B8D">
        <w:rPr>
          <w:rFonts w:ascii="Times New Roman" w:hAnsi="Times New Roman" w:cs="Times New Roman"/>
          <w:i/>
          <w:iCs/>
          <w:sz w:val="24"/>
          <w:szCs w:val="24"/>
        </w:rPr>
        <w:t>92</w:t>
      </w:r>
      <w:r w:rsidRPr="007B0B8D">
        <w:rPr>
          <w:rFonts w:ascii="Times New Roman" w:hAnsi="Times New Roman" w:cs="Times New Roman"/>
          <w:sz w:val="24"/>
          <w:szCs w:val="24"/>
        </w:rPr>
        <w:t>(2), 545-562.</w:t>
      </w:r>
    </w:p>
    <w:p w14:paraId="6FD5D7E2"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Groenewegen, P., &amp; Moser, C. (2014). Online communities: Challenges and opportunities for social network research. </w:t>
      </w:r>
      <w:r w:rsidRPr="007B0B8D">
        <w:rPr>
          <w:rFonts w:ascii="Times New Roman" w:hAnsi="Times New Roman" w:cs="Times New Roman"/>
          <w:i/>
          <w:iCs/>
          <w:sz w:val="24"/>
          <w:szCs w:val="24"/>
        </w:rPr>
        <w:t>Contemporary Perspectives on Organizational Social Networks</w:t>
      </w:r>
      <w:r w:rsidRPr="007B0B8D">
        <w:rPr>
          <w:rFonts w:ascii="Times New Roman" w:hAnsi="Times New Roman" w:cs="Times New Roman"/>
          <w:sz w:val="24"/>
          <w:szCs w:val="24"/>
        </w:rPr>
        <w:t>.</w:t>
      </w:r>
    </w:p>
    <w:p w14:paraId="79C7FD6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Gui</w:t>
      </w:r>
      <w:proofErr w:type="spellEnd"/>
      <w:r w:rsidRPr="007B0B8D">
        <w:rPr>
          <w:rFonts w:ascii="Times New Roman" w:eastAsia="Times New Roman" w:hAnsi="Times New Roman" w:cs="Times New Roman"/>
          <w:color w:val="000000"/>
          <w:sz w:val="24"/>
          <w:szCs w:val="24"/>
        </w:rPr>
        <w:t xml:space="preserve">, M., &amp; </w:t>
      </w:r>
      <w:proofErr w:type="spellStart"/>
      <w:r w:rsidRPr="007B0B8D">
        <w:rPr>
          <w:rFonts w:ascii="Times New Roman" w:eastAsia="Times New Roman" w:hAnsi="Times New Roman" w:cs="Times New Roman"/>
          <w:color w:val="000000"/>
          <w:sz w:val="24"/>
          <w:szCs w:val="24"/>
        </w:rPr>
        <w:t>Büchi</w:t>
      </w:r>
      <w:proofErr w:type="spellEnd"/>
      <w:r w:rsidRPr="007B0B8D">
        <w:rPr>
          <w:rFonts w:ascii="Times New Roman" w:eastAsia="Times New Roman" w:hAnsi="Times New Roman" w:cs="Times New Roman"/>
          <w:color w:val="000000"/>
          <w:sz w:val="24"/>
          <w:szCs w:val="24"/>
        </w:rPr>
        <w:t>, M. (2021). From use to overuse: Digital inequality in the age of communication abundance. </w:t>
      </w:r>
      <w:r w:rsidRPr="007B0B8D">
        <w:rPr>
          <w:rFonts w:ascii="Times New Roman" w:eastAsia="Times New Roman" w:hAnsi="Times New Roman" w:cs="Times New Roman"/>
          <w:i/>
          <w:iCs/>
          <w:color w:val="000000"/>
          <w:sz w:val="24"/>
          <w:szCs w:val="24"/>
        </w:rPr>
        <w:t>Social Science Computer Review</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39</w:t>
      </w:r>
      <w:r w:rsidRPr="007B0B8D">
        <w:rPr>
          <w:rFonts w:ascii="Times New Roman" w:eastAsia="Times New Roman" w:hAnsi="Times New Roman" w:cs="Times New Roman"/>
          <w:color w:val="000000"/>
          <w:sz w:val="24"/>
          <w:szCs w:val="24"/>
        </w:rPr>
        <w:t>(1), 3-19.</w:t>
      </w:r>
    </w:p>
    <w:p w14:paraId="0852100C"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 xml:space="preserve">, O. (2019). Health risks associated with social isolation in general and in young, middle and old age. </w:t>
      </w:r>
      <w:proofErr w:type="spellStart"/>
      <w:r w:rsidRPr="007B0B8D">
        <w:rPr>
          <w:rFonts w:ascii="Times New Roman" w:hAnsi="Times New Roman" w:cs="Times New Roman"/>
          <w:i/>
          <w:sz w:val="24"/>
          <w:szCs w:val="24"/>
        </w:rPr>
        <w:t>PLoS</w:t>
      </w:r>
      <w:proofErr w:type="spellEnd"/>
      <w:r w:rsidRPr="007B0B8D">
        <w:rPr>
          <w:rFonts w:ascii="Times New Roman" w:hAnsi="Times New Roman" w:cs="Times New Roman"/>
          <w:i/>
          <w:sz w:val="24"/>
          <w:szCs w:val="24"/>
        </w:rPr>
        <w:t xml:space="preserve"> One, 14</w:t>
      </w:r>
      <w:r w:rsidRPr="007B0B8D">
        <w:rPr>
          <w:rFonts w:ascii="Times New Roman" w:hAnsi="Times New Roman" w:cs="Times New Roman"/>
          <w:sz w:val="24"/>
          <w:szCs w:val="24"/>
        </w:rPr>
        <w:t>(7), e0219663.</w:t>
      </w:r>
    </w:p>
    <w:p w14:paraId="4F3E60EB" w14:textId="77777777" w:rsidR="002D53AE"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Hampton, K. N., </w:t>
      </w:r>
      <w:proofErr w:type="spellStart"/>
      <w:r w:rsidRPr="007B0B8D">
        <w:rPr>
          <w:color w:val="000000"/>
        </w:rPr>
        <w:t>Livio</w:t>
      </w:r>
      <w:proofErr w:type="spellEnd"/>
      <w:r w:rsidRPr="007B0B8D">
        <w:rPr>
          <w:color w:val="000000"/>
        </w:rPr>
        <w:t>, O., &amp; Goulet, L. S. (2021). The social life of wireless urban spaces: internet use, social networks, and the public realm. In </w:t>
      </w:r>
      <w:r w:rsidRPr="007B0B8D">
        <w:rPr>
          <w:i/>
          <w:iCs/>
          <w:color w:val="000000"/>
        </w:rPr>
        <w:t>Public Space Reader</w:t>
      </w:r>
      <w:r w:rsidRPr="007B0B8D">
        <w:rPr>
          <w:color w:val="000000"/>
        </w:rPr>
        <w:t> (pp. 384-391). Routledge.</w:t>
      </w:r>
    </w:p>
    <w:p w14:paraId="19E41536" w14:textId="0F28582F" w:rsidR="00431A8C" w:rsidRPr="007B0B8D" w:rsidRDefault="00431A8C" w:rsidP="007B0B8D">
      <w:pPr>
        <w:pStyle w:val="NormalWeb"/>
        <w:spacing w:before="0" w:beforeAutospacing="0" w:after="160" w:afterAutospacing="0" w:line="480" w:lineRule="auto"/>
        <w:ind w:left="720" w:hanging="720"/>
        <w:textAlignment w:val="baseline"/>
        <w:rPr>
          <w:color w:val="000000"/>
        </w:rPr>
      </w:pPr>
      <w:r w:rsidRPr="00431A8C">
        <w:rPr>
          <w:color w:val="000000"/>
        </w:rPr>
        <w:lastRenderedPageBreak/>
        <w:t>Hastings, O. P. (2016). Not a lonely crowd? Social connectedness, religious service attendance, and the spiritual but not religious. Social Science Research, 57, 63-79.</w:t>
      </w:r>
    </w:p>
    <w:p w14:paraId="2718F8E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Hastings, O. P. (2018). Less equal, less trusting? Longitudinal and cross-sectional effects of income inequality on trust in US States, 1973–2012.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74</w:t>
      </w:r>
      <w:r w:rsidRPr="007B0B8D">
        <w:rPr>
          <w:rFonts w:ascii="Times New Roman" w:hAnsi="Times New Roman" w:cs="Times New Roman"/>
          <w:sz w:val="24"/>
          <w:szCs w:val="24"/>
        </w:rPr>
        <w:t>, 77-95.</w:t>
      </w:r>
    </w:p>
    <w:p w14:paraId="041288F9"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High, A. C., Ruppel, E. K., McEwan, B., &amp; </w:t>
      </w:r>
      <w:proofErr w:type="spellStart"/>
      <w:r w:rsidRPr="007B0B8D">
        <w:rPr>
          <w:rFonts w:ascii="Times New Roman" w:eastAsia="Times New Roman" w:hAnsi="Times New Roman" w:cs="Times New Roman"/>
          <w:color w:val="000000"/>
          <w:sz w:val="24"/>
          <w:szCs w:val="24"/>
        </w:rPr>
        <w:t>Caughlin</w:t>
      </w:r>
      <w:proofErr w:type="spellEnd"/>
      <w:r w:rsidRPr="007B0B8D">
        <w:rPr>
          <w:rFonts w:ascii="Times New Roman" w:eastAsia="Times New Roman" w:hAnsi="Times New Roman" w:cs="Times New Roman"/>
          <w:color w:val="000000"/>
          <w:sz w:val="24"/>
          <w:szCs w:val="24"/>
        </w:rPr>
        <w:t>, J. P. (2022). Computer-Mediated Communication and Well-Being in the Age of Social Media: A Systematic Review. </w:t>
      </w:r>
      <w:r w:rsidRPr="007B0B8D">
        <w:rPr>
          <w:rFonts w:ascii="Times New Roman" w:eastAsia="Times New Roman" w:hAnsi="Times New Roman" w:cs="Times New Roman"/>
          <w:i/>
          <w:iCs/>
          <w:color w:val="000000"/>
          <w:sz w:val="24"/>
          <w:szCs w:val="24"/>
        </w:rPr>
        <w:t>Journal of Social and Personal Relationships</w:t>
      </w:r>
      <w:r w:rsidRPr="007B0B8D">
        <w:rPr>
          <w:rFonts w:ascii="Times New Roman" w:eastAsia="Times New Roman" w:hAnsi="Times New Roman" w:cs="Times New Roman"/>
          <w:color w:val="000000"/>
          <w:sz w:val="24"/>
          <w:szCs w:val="24"/>
        </w:rPr>
        <w:t>, 02654075221106449.</w:t>
      </w:r>
    </w:p>
    <w:p w14:paraId="561D690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Holmberg, L. (2014). Seeking social connectedness online and offline: Does happiness require real contact? (Doctoral dissertation).</w:t>
      </w:r>
    </w:p>
    <w:p w14:paraId="4152668A"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J., &amp; Steptoe, A. (2022). Social isolation: An underappreciated determinant of physical health. </w:t>
      </w:r>
      <w:r w:rsidRPr="007B0B8D">
        <w:rPr>
          <w:rFonts w:ascii="Times New Roman" w:eastAsia="Times New Roman" w:hAnsi="Times New Roman" w:cs="Times New Roman"/>
          <w:i/>
          <w:iCs/>
          <w:color w:val="000000"/>
          <w:sz w:val="24"/>
          <w:szCs w:val="24"/>
        </w:rPr>
        <w:t>Current Opinion in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43</w:t>
      </w:r>
      <w:r w:rsidRPr="007B0B8D">
        <w:rPr>
          <w:rFonts w:ascii="Times New Roman" w:eastAsia="Times New Roman" w:hAnsi="Times New Roman" w:cs="Times New Roman"/>
          <w:color w:val="000000"/>
          <w:sz w:val="24"/>
          <w:szCs w:val="24"/>
        </w:rPr>
        <w:t>, 232-237.</w:t>
      </w:r>
    </w:p>
    <w:p w14:paraId="11349CC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J., Smith, T. B., Baker, M., Harris, T., &amp; Stephenson, D. (2015). Loneliness and social isolation as risk factors for mortality: a meta-analytic review. </w:t>
      </w:r>
      <w:r w:rsidRPr="007B0B8D">
        <w:rPr>
          <w:rFonts w:ascii="Times New Roman" w:eastAsia="Times New Roman" w:hAnsi="Times New Roman" w:cs="Times New Roman"/>
          <w:i/>
          <w:iCs/>
          <w:color w:val="000000"/>
          <w:sz w:val="24"/>
          <w:szCs w:val="24"/>
        </w:rPr>
        <w:t>Perspectives on psychological science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(2), 227-237.</w:t>
      </w:r>
    </w:p>
    <w:p w14:paraId="2A6FD75D"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M. (2016). Money and morale: Growing inequality affects how Americans view themselves and others. </w:t>
      </w:r>
      <w:r w:rsidRPr="007B0B8D">
        <w:rPr>
          <w:rFonts w:ascii="Times New Roman" w:hAnsi="Times New Roman" w:cs="Times New Roman"/>
          <w:i/>
          <w:iCs/>
          <w:sz w:val="24"/>
          <w:szCs w:val="24"/>
        </w:rPr>
        <w:t>The ANNALS of the American Academy of Political and Social Science</w:t>
      </w:r>
      <w:r w:rsidRPr="007B0B8D">
        <w:rPr>
          <w:rFonts w:ascii="Times New Roman" w:hAnsi="Times New Roman" w:cs="Times New Roman"/>
          <w:sz w:val="24"/>
          <w:szCs w:val="24"/>
        </w:rPr>
        <w:t>, </w:t>
      </w:r>
      <w:r w:rsidRPr="007B0B8D">
        <w:rPr>
          <w:rFonts w:ascii="Times New Roman" w:hAnsi="Times New Roman" w:cs="Times New Roman"/>
          <w:i/>
          <w:iCs/>
          <w:sz w:val="24"/>
          <w:szCs w:val="24"/>
        </w:rPr>
        <w:t>663</w:t>
      </w:r>
      <w:r w:rsidRPr="007B0B8D">
        <w:rPr>
          <w:rFonts w:ascii="Times New Roman" w:hAnsi="Times New Roman" w:cs="Times New Roman"/>
          <w:sz w:val="24"/>
          <w:szCs w:val="24"/>
        </w:rPr>
        <w:t>(1), 204-228.</w:t>
      </w:r>
    </w:p>
    <w:p w14:paraId="1FA5C66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Howell, D. (July 14, 2022). The American National Election Studies (ANES) awarded $14 million to study 2024 elections. </w:t>
      </w:r>
      <w:r w:rsidRPr="007B0B8D">
        <w:rPr>
          <w:rFonts w:ascii="Times New Roman" w:hAnsi="Times New Roman" w:cs="Times New Roman"/>
          <w:i/>
          <w:iCs/>
          <w:sz w:val="24"/>
          <w:szCs w:val="24"/>
        </w:rPr>
        <w:t>ANES</w:t>
      </w:r>
      <w:r w:rsidRPr="007B0B8D">
        <w:rPr>
          <w:rFonts w:ascii="Times New Roman" w:hAnsi="Times New Roman" w:cs="Times New Roman"/>
          <w:sz w:val="24"/>
          <w:szCs w:val="24"/>
        </w:rPr>
        <w:t xml:space="preserve"> [Press Release]. Accessed on November 17, 2022. </w:t>
      </w:r>
      <w:hyperlink r:id="rId23" w:history="1">
        <w:r w:rsidRPr="007B0B8D">
          <w:rPr>
            <w:rStyle w:val="Hyperlink"/>
            <w:rFonts w:ascii="Times New Roman" w:hAnsi="Times New Roman" w:cs="Times New Roman"/>
            <w:sz w:val="24"/>
            <w:szCs w:val="24"/>
          </w:rPr>
          <w:t>https://electionstudies.org/anes-2024-award/</w:t>
        </w:r>
      </w:hyperlink>
      <w:r w:rsidRPr="007B0B8D">
        <w:rPr>
          <w:rFonts w:ascii="Times New Roman" w:hAnsi="Times New Roman" w:cs="Times New Roman"/>
          <w:sz w:val="24"/>
          <w:szCs w:val="24"/>
        </w:rPr>
        <w:t xml:space="preserve"> </w:t>
      </w:r>
    </w:p>
    <w:p w14:paraId="35BA33EB"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Hwang, T. J., </w:t>
      </w:r>
      <w:proofErr w:type="spellStart"/>
      <w:r w:rsidRPr="007B0B8D">
        <w:rPr>
          <w:rFonts w:ascii="Times New Roman" w:hAnsi="Times New Roman" w:cs="Times New Roman"/>
          <w:sz w:val="24"/>
          <w:szCs w:val="24"/>
        </w:rPr>
        <w:t>Rabheru</w:t>
      </w:r>
      <w:proofErr w:type="spellEnd"/>
      <w:r w:rsidRPr="007B0B8D">
        <w:rPr>
          <w:rFonts w:ascii="Times New Roman" w:hAnsi="Times New Roman" w:cs="Times New Roman"/>
          <w:sz w:val="24"/>
          <w:szCs w:val="24"/>
        </w:rPr>
        <w:t xml:space="preserve">, K., </w:t>
      </w:r>
      <w:proofErr w:type="spellStart"/>
      <w:r w:rsidRPr="007B0B8D">
        <w:rPr>
          <w:rFonts w:ascii="Times New Roman" w:hAnsi="Times New Roman" w:cs="Times New Roman"/>
          <w:sz w:val="24"/>
          <w:szCs w:val="24"/>
        </w:rPr>
        <w:t>Peisah</w:t>
      </w:r>
      <w:proofErr w:type="spellEnd"/>
      <w:r w:rsidRPr="007B0B8D">
        <w:rPr>
          <w:rFonts w:ascii="Times New Roman" w:hAnsi="Times New Roman" w:cs="Times New Roman"/>
          <w:sz w:val="24"/>
          <w:szCs w:val="24"/>
        </w:rPr>
        <w:t>, C., Reichman, W., &amp; Ikeda, M. (2020). Loneliness and social isolation during the COVID-19 pandemic. </w:t>
      </w:r>
      <w:r w:rsidRPr="007B0B8D">
        <w:rPr>
          <w:rFonts w:ascii="Times New Roman" w:hAnsi="Times New Roman" w:cs="Times New Roman"/>
          <w:i/>
          <w:iCs/>
          <w:sz w:val="24"/>
          <w:szCs w:val="24"/>
        </w:rPr>
        <w:t>International psychogeriatrics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32</w:t>
      </w:r>
      <w:r w:rsidRPr="007B0B8D">
        <w:rPr>
          <w:rFonts w:ascii="Times New Roman" w:hAnsi="Times New Roman" w:cs="Times New Roman"/>
          <w:sz w:val="24"/>
          <w:szCs w:val="24"/>
        </w:rPr>
        <w:t>(10), 1217-1220.</w:t>
      </w:r>
    </w:p>
    <w:p w14:paraId="43667C90"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Hyland, P., Shevlin, M., </w:t>
      </w:r>
      <w:proofErr w:type="spellStart"/>
      <w:r w:rsidRPr="007B0B8D">
        <w:rPr>
          <w:color w:val="000000"/>
        </w:rPr>
        <w:t>Cloitre</w:t>
      </w:r>
      <w:proofErr w:type="spellEnd"/>
      <w:r w:rsidRPr="007B0B8D">
        <w:rPr>
          <w:color w:val="000000"/>
        </w:rPr>
        <w:t xml:space="preserve">, M., </w:t>
      </w:r>
      <w:proofErr w:type="spellStart"/>
      <w:r w:rsidRPr="007B0B8D">
        <w:rPr>
          <w:color w:val="000000"/>
        </w:rPr>
        <w:t>Karatzias</w:t>
      </w:r>
      <w:proofErr w:type="spellEnd"/>
      <w:r w:rsidRPr="007B0B8D">
        <w:rPr>
          <w:color w:val="000000"/>
        </w:rPr>
        <w:t xml:space="preserve">, T., </w:t>
      </w:r>
      <w:proofErr w:type="spellStart"/>
      <w:r w:rsidRPr="007B0B8D">
        <w:rPr>
          <w:color w:val="000000"/>
        </w:rPr>
        <w:t>Vallières</w:t>
      </w:r>
      <w:proofErr w:type="spellEnd"/>
      <w:r w:rsidRPr="007B0B8D">
        <w:rPr>
          <w:color w:val="000000"/>
        </w:rPr>
        <w:t>, F., McGinty, G., ... &amp; Power, J. M. (2019). Quality not quantity: loneliness subtypes, psychological trauma, and mental health in the US adult population. </w:t>
      </w:r>
      <w:r w:rsidRPr="007B0B8D">
        <w:rPr>
          <w:i/>
          <w:iCs/>
          <w:color w:val="000000"/>
        </w:rPr>
        <w:t>Social psychiatry and psychiatric epidemiology</w:t>
      </w:r>
      <w:r w:rsidRPr="007B0B8D">
        <w:rPr>
          <w:color w:val="000000"/>
        </w:rPr>
        <w:t>, </w:t>
      </w:r>
      <w:r w:rsidRPr="007B0B8D">
        <w:rPr>
          <w:i/>
          <w:iCs/>
          <w:color w:val="000000"/>
        </w:rPr>
        <w:t>54</w:t>
      </w:r>
      <w:r w:rsidRPr="007B0B8D">
        <w:rPr>
          <w:color w:val="000000"/>
        </w:rPr>
        <w:t>(9), 1089-1099.</w:t>
      </w:r>
    </w:p>
    <w:p w14:paraId="4DC5710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Johnson, T. J., Zhang, W., &amp; </w:t>
      </w:r>
      <w:proofErr w:type="spellStart"/>
      <w:r w:rsidRPr="007B0B8D">
        <w:rPr>
          <w:rFonts w:ascii="Times New Roman" w:eastAsia="Times New Roman" w:hAnsi="Times New Roman" w:cs="Times New Roman"/>
          <w:color w:val="000000"/>
          <w:sz w:val="24"/>
          <w:szCs w:val="24"/>
        </w:rPr>
        <w:t>Bichard</w:t>
      </w:r>
      <w:proofErr w:type="spellEnd"/>
      <w:r w:rsidRPr="007B0B8D">
        <w:rPr>
          <w:rFonts w:ascii="Times New Roman" w:eastAsia="Times New Roman" w:hAnsi="Times New Roman" w:cs="Times New Roman"/>
          <w:color w:val="000000"/>
          <w:sz w:val="24"/>
          <w:szCs w:val="24"/>
        </w:rPr>
        <w:t>, S. L. (2010). United we stand? Online social network sites and civic engagement. In </w:t>
      </w:r>
      <w:r w:rsidRPr="007B0B8D">
        <w:rPr>
          <w:rFonts w:ascii="Times New Roman" w:eastAsia="Times New Roman" w:hAnsi="Times New Roman" w:cs="Times New Roman"/>
          <w:i/>
          <w:iCs/>
          <w:color w:val="000000"/>
          <w:sz w:val="24"/>
          <w:szCs w:val="24"/>
        </w:rPr>
        <w:t>A networked self</w:t>
      </w:r>
      <w:r w:rsidRPr="007B0B8D">
        <w:rPr>
          <w:rFonts w:ascii="Times New Roman" w:eastAsia="Times New Roman" w:hAnsi="Times New Roman" w:cs="Times New Roman"/>
          <w:color w:val="000000"/>
          <w:sz w:val="24"/>
          <w:szCs w:val="24"/>
        </w:rPr>
        <w:t> (pp. 193-215). Routledge.</w:t>
      </w:r>
    </w:p>
    <w:p w14:paraId="2A8D4B9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J. (1987). Developing and testing a model of loneliness. </w:t>
      </w:r>
      <w:r w:rsidRPr="007B0B8D">
        <w:rPr>
          <w:rFonts w:ascii="Times New Roman" w:eastAsia="Times New Roman" w:hAnsi="Times New Roman" w:cs="Times New Roman"/>
          <w:i/>
          <w:iCs/>
          <w:color w:val="000000"/>
          <w:sz w:val="24"/>
          <w:szCs w:val="24"/>
        </w:rPr>
        <w:t>Journal of Personality and Social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53</w:t>
      </w:r>
      <w:r w:rsidRPr="007B0B8D">
        <w:rPr>
          <w:rFonts w:ascii="Times New Roman" w:eastAsia="Times New Roman" w:hAnsi="Times New Roman" w:cs="Times New Roman"/>
          <w:color w:val="000000"/>
          <w:sz w:val="24"/>
          <w:szCs w:val="24"/>
        </w:rPr>
        <w:t>, 119–128.</w:t>
      </w:r>
    </w:p>
    <w:p w14:paraId="099AC9D6"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Kamalpour</w:t>
      </w:r>
      <w:proofErr w:type="spellEnd"/>
      <w:r w:rsidRPr="007B0B8D">
        <w:rPr>
          <w:rFonts w:ascii="Times New Roman" w:hAnsi="Times New Roman" w:cs="Times New Roman"/>
          <w:sz w:val="24"/>
          <w:szCs w:val="24"/>
        </w:rPr>
        <w:t>, M., Watson, J., &amp; Buys, L. (2020). How can online communities support resilience factors among older adults. </w:t>
      </w:r>
      <w:r w:rsidRPr="007B0B8D">
        <w:rPr>
          <w:rFonts w:ascii="Times New Roman" w:hAnsi="Times New Roman" w:cs="Times New Roman"/>
          <w:i/>
          <w:iCs/>
          <w:sz w:val="24"/>
          <w:szCs w:val="24"/>
        </w:rPr>
        <w:t>International Journal of Human–Computer Interaction</w:t>
      </w:r>
      <w:r w:rsidRPr="007B0B8D">
        <w:rPr>
          <w:rFonts w:ascii="Times New Roman" w:hAnsi="Times New Roman" w:cs="Times New Roman"/>
          <w:sz w:val="24"/>
          <w:szCs w:val="24"/>
        </w:rPr>
        <w:t>, </w:t>
      </w:r>
      <w:r w:rsidRPr="007B0B8D">
        <w:rPr>
          <w:rFonts w:ascii="Times New Roman" w:hAnsi="Times New Roman" w:cs="Times New Roman"/>
          <w:i/>
          <w:iCs/>
          <w:sz w:val="24"/>
          <w:szCs w:val="24"/>
        </w:rPr>
        <w:t>36</w:t>
      </w:r>
      <w:r w:rsidRPr="007B0B8D">
        <w:rPr>
          <w:rFonts w:ascii="Times New Roman" w:hAnsi="Times New Roman" w:cs="Times New Roman"/>
          <w:sz w:val="24"/>
          <w:szCs w:val="24"/>
        </w:rPr>
        <w:t>(14), 1342-1353.</w:t>
      </w:r>
    </w:p>
    <w:p w14:paraId="123DDDA1"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Kaufman, V., </w:t>
      </w:r>
      <w:bookmarkStart w:id="91" w:name="_Hlk118042994"/>
      <w:r w:rsidRPr="007B0B8D">
        <w:rPr>
          <w:color w:val="000000"/>
        </w:rPr>
        <w:t xml:space="preserve">Rodriguez, A., Walsh, L. C., </w:t>
      </w:r>
      <w:proofErr w:type="spellStart"/>
      <w:r w:rsidRPr="007B0B8D">
        <w:rPr>
          <w:color w:val="000000"/>
        </w:rPr>
        <w:t>Shafranske</w:t>
      </w:r>
      <w:proofErr w:type="spellEnd"/>
      <w:r w:rsidRPr="007B0B8D">
        <w:rPr>
          <w:color w:val="000000"/>
        </w:rPr>
        <w:t>, E., &amp; Harrell</w:t>
      </w:r>
      <w:bookmarkEnd w:id="91"/>
      <w:r w:rsidRPr="007B0B8D">
        <w:rPr>
          <w:color w:val="000000"/>
        </w:rPr>
        <w:t>, S. P. (2022). Unique Ways in Which the Quality of Friendships Matter for Life Satisfaction. </w:t>
      </w:r>
      <w:r w:rsidRPr="007B0B8D">
        <w:rPr>
          <w:i/>
          <w:iCs/>
          <w:color w:val="000000"/>
        </w:rPr>
        <w:t>Journal of Happiness Studies</w:t>
      </w:r>
      <w:r w:rsidRPr="007B0B8D">
        <w:rPr>
          <w:color w:val="000000"/>
        </w:rPr>
        <w:t>, 1-18.</w:t>
      </w:r>
    </w:p>
    <w:p w14:paraId="6A6C1685"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Kearns, A., &amp; Whitley, E. (2019). Associations of internet access with social integration, wellbeing and physical activity among adults in deprived communities: evidence from a household survey. </w:t>
      </w:r>
      <w:r w:rsidRPr="007B0B8D">
        <w:rPr>
          <w:i/>
          <w:iCs/>
          <w:color w:val="000000"/>
        </w:rPr>
        <w:t>BMC Public Health</w:t>
      </w:r>
      <w:r w:rsidRPr="007B0B8D">
        <w:rPr>
          <w:color w:val="000000"/>
        </w:rPr>
        <w:t>, </w:t>
      </w:r>
      <w:r w:rsidRPr="007B0B8D">
        <w:rPr>
          <w:i/>
          <w:iCs/>
          <w:color w:val="000000"/>
        </w:rPr>
        <w:t>19</w:t>
      </w:r>
      <w:r w:rsidRPr="007B0B8D">
        <w:rPr>
          <w:color w:val="000000"/>
        </w:rPr>
        <w:t>(1), 1-15.</w:t>
      </w:r>
    </w:p>
    <w:p w14:paraId="4FA8CC8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lastRenderedPageBreak/>
        <w:t>Kim, J. H. (2017). Smartphone-mediated communication vs. face-to-face interaction: Two routes to social support and problematic use of smartphone. </w:t>
      </w:r>
      <w:r w:rsidRPr="007B0B8D">
        <w:rPr>
          <w:i/>
          <w:iCs/>
          <w:color w:val="000000"/>
        </w:rPr>
        <w:t>Computers in Human Behavior</w:t>
      </w:r>
      <w:r w:rsidRPr="007B0B8D">
        <w:rPr>
          <w:color w:val="000000"/>
        </w:rPr>
        <w:t>, </w:t>
      </w:r>
      <w:r w:rsidRPr="007B0B8D">
        <w:rPr>
          <w:i/>
          <w:iCs/>
          <w:color w:val="000000"/>
        </w:rPr>
        <w:t>67</w:t>
      </w:r>
      <w:r w:rsidRPr="007B0B8D">
        <w:rPr>
          <w:color w:val="000000"/>
        </w:rPr>
        <w:t>, 282-291.</w:t>
      </w:r>
    </w:p>
    <w:p w14:paraId="19BB133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Kim, J. H. (2021). The neighborhood effect of cognitive function on self-rated health: A population-based observational study. </w:t>
      </w:r>
      <w:r w:rsidRPr="007B0B8D">
        <w:rPr>
          <w:rFonts w:ascii="Times New Roman" w:hAnsi="Times New Roman" w:cs="Times New Roman"/>
          <w:i/>
          <w:iCs/>
          <w:sz w:val="24"/>
          <w:szCs w:val="24"/>
        </w:rPr>
        <w:t>Archives of Gerontology and 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93</w:t>
      </w:r>
      <w:r w:rsidRPr="007B0B8D">
        <w:rPr>
          <w:rFonts w:ascii="Times New Roman" w:hAnsi="Times New Roman" w:cs="Times New Roman"/>
          <w:sz w:val="24"/>
          <w:szCs w:val="24"/>
        </w:rPr>
        <w:t>, 104285.</w:t>
      </w:r>
    </w:p>
    <w:p w14:paraId="38DCD2F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Kim, Y. C., Shin, E., Cho, A., Jung, E., Shon, K., &amp; Shim, H. (2019). SNS dependency and community engagement in urban neighborhoods: The moderating role of integrated connectedness to a community storytelling network. </w:t>
      </w:r>
      <w:r w:rsidRPr="007B0B8D">
        <w:rPr>
          <w:rFonts w:ascii="Times New Roman" w:eastAsia="Times New Roman" w:hAnsi="Times New Roman" w:cs="Times New Roman"/>
          <w:i/>
          <w:color w:val="000000"/>
          <w:sz w:val="24"/>
          <w:szCs w:val="24"/>
        </w:rPr>
        <w:t>Communication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46</w:t>
      </w:r>
      <w:r w:rsidRPr="007B0B8D">
        <w:rPr>
          <w:rFonts w:ascii="Times New Roman" w:eastAsia="Times New Roman" w:hAnsi="Times New Roman" w:cs="Times New Roman"/>
          <w:color w:val="000000"/>
          <w:sz w:val="24"/>
          <w:szCs w:val="24"/>
        </w:rPr>
        <w:t>(1), 7-32.</w:t>
      </w:r>
    </w:p>
    <w:p w14:paraId="0A96FB9F" w14:textId="77777777" w:rsidR="002D53AE"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Kotwal, A. A.,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J., Newmark, R. L., </w:t>
      </w:r>
      <w:proofErr w:type="spellStart"/>
      <w:r w:rsidRPr="007B0B8D">
        <w:rPr>
          <w:rFonts w:ascii="Times New Roman" w:hAnsi="Times New Roman" w:cs="Times New Roman"/>
          <w:sz w:val="24"/>
          <w:szCs w:val="24"/>
        </w:rPr>
        <w:t>Cenzer</w:t>
      </w:r>
      <w:proofErr w:type="spellEnd"/>
      <w:r w:rsidRPr="007B0B8D">
        <w:rPr>
          <w:rFonts w:ascii="Times New Roman" w:hAnsi="Times New Roman" w:cs="Times New Roman"/>
          <w:sz w:val="24"/>
          <w:szCs w:val="24"/>
        </w:rPr>
        <w:t xml:space="preserve">, I., Smith, A. K., </w:t>
      </w:r>
      <w:proofErr w:type="spellStart"/>
      <w:r w:rsidRPr="007B0B8D">
        <w:rPr>
          <w:rFonts w:ascii="Times New Roman" w:hAnsi="Times New Roman" w:cs="Times New Roman"/>
          <w:sz w:val="24"/>
          <w:szCs w:val="24"/>
        </w:rPr>
        <w:t>Covinsky</w:t>
      </w:r>
      <w:proofErr w:type="spellEnd"/>
      <w:r w:rsidRPr="007B0B8D">
        <w:rPr>
          <w:rFonts w:ascii="Times New Roman" w:hAnsi="Times New Roman" w:cs="Times New Roman"/>
          <w:sz w:val="24"/>
          <w:szCs w:val="24"/>
        </w:rPr>
        <w:t xml:space="preserve">, K. E., ... &amp; </w:t>
      </w:r>
      <w:proofErr w:type="spellStart"/>
      <w:r w:rsidRPr="007B0B8D">
        <w:rPr>
          <w:rFonts w:ascii="Times New Roman" w:hAnsi="Times New Roman" w:cs="Times New Roman"/>
          <w:sz w:val="24"/>
          <w:szCs w:val="24"/>
        </w:rPr>
        <w:t>Perissinotto</w:t>
      </w:r>
      <w:proofErr w:type="spellEnd"/>
      <w:r w:rsidRPr="007B0B8D">
        <w:rPr>
          <w:rFonts w:ascii="Times New Roman" w:hAnsi="Times New Roman" w:cs="Times New Roman"/>
          <w:sz w:val="24"/>
          <w:szCs w:val="24"/>
        </w:rPr>
        <w:t>, C. M. (2021). Social isolation and loneliness among San Francisco Bay Area older adults during the COVID‐19 shelter‐in‐place orders. </w:t>
      </w:r>
      <w:r w:rsidRPr="007B0B8D">
        <w:rPr>
          <w:rFonts w:ascii="Times New Roman" w:hAnsi="Times New Roman" w:cs="Times New Roman"/>
          <w:i/>
          <w:iCs/>
          <w:sz w:val="24"/>
          <w:szCs w:val="24"/>
        </w:rPr>
        <w:t>Journal of the American Geriatrics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69</w:t>
      </w:r>
      <w:r w:rsidRPr="007B0B8D">
        <w:rPr>
          <w:rFonts w:ascii="Times New Roman" w:hAnsi="Times New Roman" w:cs="Times New Roman"/>
          <w:sz w:val="24"/>
          <w:szCs w:val="24"/>
        </w:rPr>
        <w:t>(1), 20-29.</w:t>
      </w:r>
    </w:p>
    <w:p w14:paraId="22E20B5E" w14:textId="3CD56DBA" w:rsidR="00F43407" w:rsidRPr="007B0B8D" w:rsidRDefault="00F43407" w:rsidP="007B0B8D">
      <w:pPr>
        <w:spacing w:line="480" w:lineRule="auto"/>
        <w:ind w:left="720" w:hanging="720"/>
        <w:rPr>
          <w:rFonts w:ascii="Times New Roman" w:hAnsi="Times New Roman" w:cs="Times New Roman"/>
          <w:sz w:val="24"/>
          <w:szCs w:val="24"/>
        </w:rPr>
      </w:pPr>
      <w:proofErr w:type="spellStart"/>
      <w:r w:rsidRPr="00F43407">
        <w:rPr>
          <w:rFonts w:ascii="Times New Roman" w:hAnsi="Times New Roman" w:cs="Times New Roman"/>
          <w:sz w:val="24"/>
          <w:szCs w:val="24"/>
        </w:rPr>
        <w:t>Kripfganz</w:t>
      </w:r>
      <w:proofErr w:type="spellEnd"/>
      <w:r w:rsidRPr="00F43407">
        <w:rPr>
          <w:rFonts w:ascii="Times New Roman" w:hAnsi="Times New Roman" w:cs="Times New Roman"/>
          <w:sz w:val="24"/>
          <w:szCs w:val="24"/>
        </w:rPr>
        <w:t>, S. (2016). Quasi–maximum likelihood estimation of linear dynamic short-T panel-data models. The Stata Journal, 16(4), 1013-1038.</w:t>
      </w:r>
    </w:p>
    <w:p w14:paraId="5D3FAFB8"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Larsen, R. (2011). Missing data imputation versus full information maximum likelihood with second-level dependencies. </w:t>
      </w:r>
      <w:r w:rsidRPr="007B0B8D">
        <w:rPr>
          <w:rFonts w:ascii="Times New Roman" w:hAnsi="Times New Roman" w:cs="Times New Roman"/>
          <w:i/>
          <w:iCs/>
          <w:sz w:val="24"/>
          <w:szCs w:val="24"/>
        </w:rPr>
        <w:t>Structural Equation Modeling: A Multidisciplinary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(4), 649-662.</w:t>
      </w:r>
    </w:p>
    <w:p w14:paraId="6F44FF15"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Lee, J., &amp; Lee, H. (2010). The computer-mediated communication network: Exploring the linkage between the online community and social capital. </w:t>
      </w:r>
      <w:r w:rsidRPr="007B0B8D">
        <w:rPr>
          <w:rFonts w:ascii="Times New Roman" w:hAnsi="Times New Roman" w:cs="Times New Roman"/>
          <w:i/>
          <w:iCs/>
          <w:sz w:val="24"/>
          <w:szCs w:val="24"/>
        </w:rPr>
        <w:t>new media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12</w:t>
      </w:r>
      <w:r w:rsidRPr="007B0B8D">
        <w:rPr>
          <w:rFonts w:ascii="Times New Roman" w:hAnsi="Times New Roman" w:cs="Times New Roman"/>
          <w:sz w:val="24"/>
          <w:szCs w:val="24"/>
        </w:rPr>
        <w:t>(5), 711-727.</w:t>
      </w:r>
    </w:p>
    <w:p w14:paraId="44FAAF4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lastRenderedPageBreak/>
        <w:t>Lee, S., Chung, J. E., &amp; Park, N. (2018). Network environments and well-being: An examination of personal network structure, social capital, and perceived social support. </w:t>
      </w:r>
      <w:r w:rsidRPr="007B0B8D">
        <w:rPr>
          <w:rFonts w:ascii="Times New Roman" w:eastAsia="Times New Roman" w:hAnsi="Times New Roman" w:cs="Times New Roman"/>
          <w:i/>
          <w:iCs/>
          <w:color w:val="000000"/>
          <w:sz w:val="24"/>
          <w:szCs w:val="24"/>
        </w:rPr>
        <w:t>Health communication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33</w:t>
      </w:r>
      <w:r w:rsidRPr="007B0B8D">
        <w:rPr>
          <w:rFonts w:ascii="Times New Roman" w:eastAsia="Times New Roman" w:hAnsi="Times New Roman" w:cs="Times New Roman"/>
          <w:color w:val="000000"/>
          <w:sz w:val="24"/>
          <w:szCs w:val="24"/>
        </w:rPr>
        <w:t>(1), 22-31</w:t>
      </w:r>
    </w:p>
    <w:p w14:paraId="6023314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Lee, Y. C., </w:t>
      </w:r>
      <w:proofErr w:type="spellStart"/>
      <w:r w:rsidRPr="007B0B8D">
        <w:rPr>
          <w:rFonts w:ascii="Times New Roman" w:hAnsi="Times New Roman" w:cs="Times New Roman"/>
          <w:sz w:val="24"/>
          <w:szCs w:val="24"/>
        </w:rPr>
        <w:t>Malcein</w:t>
      </w:r>
      <w:proofErr w:type="spellEnd"/>
      <w:r w:rsidRPr="007B0B8D">
        <w:rPr>
          <w:rFonts w:ascii="Times New Roman" w:hAnsi="Times New Roman" w:cs="Times New Roman"/>
          <w:sz w:val="24"/>
          <w:szCs w:val="24"/>
        </w:rPr>
        <w:t>, L. A., &amp; Kim, S. C. (2021). Information and communications technology (ICT) usage during COVID-19: Motivating factors and implications. </w:t>
      </w:r>
      <w:r w:rsidRPr="007B0B8D">
        <w:rPr>
          <w:rFonts w:ascii="Times New Roman" w:hAnsi="Times New Roman" w:cs="Times New Roman"/>
          <w:i/>
          <w:iCs/>
          <w:sz w:val="24"/>
          <w:szCs w:val="24"/>
        </w:rPr>
        <w:t>International journal of environmental research and public health</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(7), 3571.</w:t>
      </w:r>
    </w:p>
    <w:p w14:paraId="4127302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Le-Phuong, L., Lams, L., &amp; De Cock, R. (2022). Social media use and migrants’ intersectional positioning: A case study of Vietnamese female migrants. </w:t>
      </w:r>
      <w:r w:rsidRPr="007B0B8D">
        <w:rPr>
          <w:rFonts w:ascii="Times New Roman" w:eastAsia="Times New Roman" w:hAnsi="Times New Roman" w:cs="Times New Roman"/>
          <w:i/>
          <w:iCs/>
          <w:color w:val="000000"/>
          <w:sz w:val="24"/>
          <w:szCs w:val="24"/>
        </w:rPr>
        <w:t>Media and Communication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(2), 192-203.</w:t>
      </w:r>
    </w:p>
    <w:p w14:paraId="176E8E6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Lewis, V. A., MacGregor, C. A., &amp; Putnam, R. D. (2013). Religion, networks, and neighborliness: The impact of religious social networks on civic engagement.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42</w:t>
      </w:r>
      <w:r w:rsidRPr="007B0B8D">
        <w:rPr>
          <w:rFonts w:ascii="Times New Roman" w:hAnsi="Times New Roman" w:cs="Times New Roman"/>
          <w:sz w:val="24"/>
          <w:szCs w:val="24"/>
        </w:rPr>
        <w:t>(2), 331-346.</w:t>
      </w:r>
    </w:p>
    <w:p w14:paraId="0759B72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Li, F., Luo, S., Mu, W., Li, Y., Ye, L., Zheng, X., Xu, B., Ding, Y., Ling, P., Zhou, M., &amp; Chen, X. (2021). Effects of sources of social support and resilience on the mental health of different age groups during the COVID-19 pandemic. </w:t>
      </w:r>
      <w:r w:rsidRPr="007B0B8D">
        <w:rPr>
          <w:rFonts w:ascii="Times New Roman" w:hAnsi="Times New Roman" w:cs="Times New Roman"/>
          <w:i/>
          <w:iCs/>
          <w:sz w:val="24"/>
          <w:szCs w:val="24"/>
        </w:rPr>
        <w:t>BMC psychiatry</w:t>
      </w:r>
      <w:r w:rsidRPr="007B0B8D">
        <w:rPr>
          <w:rFonts w:ascii="Times New Roman" w:hAnsi="Times New Roman" w:cs="Times New Roman"/>
          <w:sz w:val="24"/>
          <w:szCs w:val="24"/>
        </w:rPr>
        <w:t>, </w:t>
      </w:r>
      <w:r w:rsidRPr="007B0B8D">
        <w:rPr>
          <w:rFonts w:ascii="Times New Roman" w:hAnsi="Times New Roman" w:cs="Times New Roman"/>
          <w:i/>
          <w:iCs/>
          <w:sz w:val="24"/>
          <w:szCs w:val="24"/>
        </w:rPr>
        <w:t>21</w:t>
      </w:r>
      <w:r w:rsidRPr="007B0B8D">
        <w:rPr>
          <w:rFonts w:ascii="Times New Roman" w:hAnsi="Times New Roman" w:cs="Times New Roman"/>
          <w:sz w:val="24"/>
          <w:szCs w:val="24"/>
        </w:rPr>
        <w:t xml:space="preserve">(1), 16. </w:t>
      </w:r>
      <w:hyperlink r:id="rId24" w:history="1">
        <w:r w:rsidRPr="007B0B8D">
          <w:rPr>
            <w:rStyle w:val="Hyperlink"/>
            <w:rFonts w:ascii="Times New Roman" w:hAnsi="Times New Roman" w:cs="Times New Roman"/>
            <w:sz w:val="24"/>
            <w:szCs w:val="24"/>
          </w:rPr>
          <w:t>https://doi.org/10.1186/s12888-020-03012-1</w:t>
        </w:r>
      </w:hyperlink>
      <w:r w:rsidRPr="007B0B8D">
        <w:rPr>
          <w:rFonts w:ascii="Times New Roman" w:hAnsi="Times New Roman" w:cs="Times New Roman"/>
          <w:sz w:val="24"/>
          <w:szCs w:val="24"/>
        </w:rPr>
        <w:t xml:space="preserve"> </w:t>
      </w:r>
    </w:p>
    <w:p w14:paraId="17D4DDD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Lim, C., &amp; Putnam, R. D. (2010). Religion, social networks, and life satisfaction. </w:t>
      </w:r>
      <w:r w:rsidRPr="007B0B8D">
        <w:rPr>
          <w:rFonts w:ascii="Times New Roman" w:hAnsi="Times New Roman" w:cs="Times New Roman"/>
          <w:i/>
          <w:iCs/>
          <w:sz w:val="24"/>
          <w:szCs w:val="24"/>
        </w:rPr>
        <w:t>American sociological review</w:t>
      </w:r>
      <w:r w:rsidRPr="007B0B8D">
        <w:rPr>
          <w:rFonts w:ascii="Times New Roman" w:hAnsi="Times New Roman" w:cs="Times New Roman"/>
          <w:sz w:val="24"/>
          <w:szCs w:val="24"/>
        </w:rPr>
        <w:t>, </w:t>
      </w:r>
      <w:r w:rsidRPr="007B0B8D">
        <w:rPr>
          <w:rFonts w:ascii="Times New Roman" w:hAnsi="Times New Roman" w:cs="Times New Roman"/>
          <w:i/>
          <w:iCs/>
          <w:sz w:val="24"/>
          <w:szCs w:val="24"/>
        </w:rPr>
        <w:t>75</w:t>
      </w:r>
      <w:r w:rsidRPr="007B0B8D">
        <w:rPr>
          <w:rFonts w:ascii="Times New Roman" w:hAnsi="Times New Roman" w:cs="Times New Roman"/>
          <w:sz w:val="24"/>
          <w:szCs w:val="24"/>
        </w:rPr>
        <w:t>(6), 914-933.</w:t>
      </w:r>
    </w:p>
    <w:p w14:paraId="5C4F4630"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Lin, S., Liu, D., </w:t>
      </w:r>
      <w:proofErr w:type="spellStart"/>
      <w:r w:rsidRPr="007B0B8D">
        <w:rPr>
          <w:rFonts w:ascii="Times New Roman" w:hAnsi="Times New Roman" w:cs="Times New Roman"/>
          <w:sz w:val="24"/>
          <w:szCs w:val="24"/>
        </w:rPr>
        <w:t>Niu</w:t>
      </w:r>
      <w:proofErr w:type="spellEnd"/>
      <w:r w:rsidRPr="007B0B8D">
        <w:rPr>
          <w:rFonts w:ascii="Times New Roman" w:hAnsi="Times New Roman" w:cs="Times New Roman"/>
          <w:sz w:val="24"/>
          <w:szCs w:val="24"/>
        </w:rPr>
        <w:t xml:space="preserve">, G., &amp; </w:t>
      </w:r>
      <w:proofErr w:type="spellStart"/>
      <w:r w:rsidRPr="007B0B8D">
        <w:rPr>
          <w:rFonts w:ascii="Times New Roman" w:hAnsi="Times New Roman" w:cs="Times New Roman"/>
          <w:sz w:val="24"/>
          <w:szCs w:val="24"/>
        </w:rPr>
        <w:t>Longobardi</w:t>
      </w:r>
      <w:proofErr w:type="spellEnd"/>
      <w:r w:rsidRPr="007B0B8D">
        <w:rPr>
          <w:rFonts w:ascii="Times New Roman" w:hAnsi="Times New Roman" w:cs="Times New Roman"/>
          <w:sz w:val="24"/>
          <w:szCs w:val="24"/>
        </w:rPr>
        <w:t>, C. (2020). Active social network sites use and loneliness: the mediating role of social support and self-esteem. </w:t>
      </w:r>
      <w:r w:rsidRPr="007B0B8D">
        <w:rPr>
          <w:rFonts w:ascii="Times New Roman" w:hAnsi="Times New Roman" w:cs="Times New Roman"/>
          <w:i/>
          <w:iCs/>
          <w:sz w:val="24"/>
          <w:szCs w:val="24"/>
        </w:rPr>
        <w:t>Current Psychology</w:t>
      </w:r>
      <w:r w:rsidRPr="007B0B8D">
        <w:rPr>
          <w:rFonts w:ascii="Times New Roman" w:hAnsi="Times New Roman" w:cs="Times New Roman"/>
          <w:sz w:val="24"/>
          <w:szCs w:val="24"/>
        </w:rPr>
        <w:t>, 1-8.</w:t>
      </w:r>
    </w:p>
    <w:p w14:paraId="68448B68"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lastRenderedPageBreak/>
        <w:t xml:space="preserve">Low, D. M., </w:t>
      </w:r>
      <w:proofErr w:type="spellStart"/>
      <w:r w:rsidRPr="007B0B8D">
        <w:rPr>
          <w:color w:val="000000"/>
        </w:rPr>
        <w:t>Rumker</w:t>
      </w:r>
      <w:proofErr w:type="spellEnd"/>
      <w:r w:rsidRPr="007B0B8D">
        <w:rPr>
          <w:color w:val="000000"/>
        </w:rPr>
        <w:t xml:space="preserve">, L., </w:t>
      </w:r>
      <w:proofErr w:type="spellStart"/>
      <w:r w:rsidRPr="007B0B8D">
        <w:rPr>
          <w:color w:val="000000"/>
        </w:rPr>
        <w:t>Talkar</w:t>
      </w:r>
      <w:proofErr w:type="spellEnd"/>
      <w:r w:rsidRPr="007B0B8D">
        <w:rPr>
          <w:color w:val="000000"/>
        </w:rPr>
        <w:t xml:space="preserve">, T., </w:t>
      </w:r>
      <w:proofErr w:type="spellStart"/>
      <w:r w:rsidRPr="007B0B8D">
        <w:rPr>
          <w:color w:val="000000"/>
        </w:rPr>
        <w:t>Torous</w:t>
      </w:r>
      <w:proofErr w:type="spellEnd"/>
      <w:r w:rsidRPr="007B0B8D">
        <w:rPr>
          <w:color w:val="000000"/>
        </w:rPr>
        <w:t>, J., Cecchi, G., &amp; Ghosh, S. S. (2020). Natural language processing reveals vulnerable mental health support groups and heightened health anxiety on reddit during covid-19: Observational study. </w:t>
      </w:r>
      <w:r w:rsidRPr="007B0B8D">
        <w:rPr>
          <w:i/>
          <w:iCs/>
          <w:color w:val="000000"/>
        </w:rPr>
        <w:t>Journal of medical Internet research</w:t>
      </w:r>
      <w:r w:rsidRPr="007B0B8D">
        <w:rPr>
          <w:color w:val="000000"/>
        </w:rPr>
        <w:t>, </w:t>
      </w:r>
      <w:r w:rsidRPr="007B0B8D">
        <w:rPr>
          <w:i/>
          <w:iCs/>
          <w:color w:val="000000"/>
        </w:rPr>
        <w:t>22</w:t>
      </w:r>
      <w:r w:rsidRPr="007B0B8D">
        <w:rPr>
          <w:color w:val="000000"/>
        </w:rPr>
        <w:t>(10), e22635.</w:t>
      </w:r>
    </w:p>
    <w:p w14:paraId="28A50B2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hAnsi="Times New Roman" w:cs="Times New Roman"/>
          <w:color w:val="222222"/>
          <w:sz w:val="24"/>
          <w:szCs w:val="24"/>
          <w:shd w:val="clear" w:color="auto" w:fill="FFFFFF"/>
        </w:rPr>
        <w:t>Luanaigh</w:t>
      </w:r>
      <w:proofErr w:type="spellEnd"/>
      <w:r w:rsidRPr="007B0B8D">
        <w:rPr>
          <w:rFonts w:ascii="Times New Roman" w:hAnsi="Times New Roman" w:cs="Times New Roman"/>
          <w:color w:val="222222"/>
          <w:sz w:val="24"/>
          <w:szCs w:val="24"/>
          <w:shd w:val="clear" w:color="auto" w:fill="FFFFFF"/>
        </w:rPr>
        <w:t>, C. Ó., &amp; Lawlor, B. A. (2008). Loneliness and the health of older people. </w:t>
      </w:r>
      <w:r w:rsidRPr="007B0B8D">
        <w:rPr>
          <w:rFonts w:ascii="Times New Roman" w:hAnsi="Times New Roman" w:cs="Times New Roman"/>
          <w:i/>
          <w:iCs/>
          <w:color w:val="222222"/>
          <w:sz w:val="24"/>
          <w:szCs w:val="24"/>
          <w:shd w:val="clear" w:color="auto" w:fill="FFFFFF"/>
        </w:rPr>
        <w:t>International Journal of Geriatric Psychiatry: A journal of the psychiatry of late life and allied sciences</w:t>
      </w:r>
      <w:r w:rsidRPr="007B0B8D">
        <w:rPr>
          <w:rFonts w:ascii="Times New Roman" w:hAnsi="Times New Roman" w:cs="Times New Roman"/>
          <w:color w:val="222222"/>
          <w:sz w:val="24"/>
          <w:szCs w:val="24"/>
          <w:shd w:val="clear" w:color="auto" w:fill="FFFFFF"/>
        </w:rPr>
        <w:t>, </w:t>
      </w:r>
      <w:r w:rsidRPr="007B0B8D">
        <w:rPr>
          <w:rFonts w:ascii="Times New Roman" w:hAnsi="Times New Roman" w:cs="Times New Roman"/>
          <w:i/>
          <w:iCs/>
          <w:color w:val="222222"/>
          <w:sz w:val="24"/>
          <w:szCs w:val="24"/>
          <w:shd w:val="clear" w:color="auto" w:fill="FFFFFF"/>
        </w:rPr>
        <w:t>23</w:t>
      </w:r>
      <w:r w:rsidRPr="007B0B8D">
        <w:rPr>
          <w:rFonts w:ascii="Times New Roman" w:hAnsi="Times New Roman" w:cs="Times New Roman"/>
          <w:color w:val="222222"/>
          <w:sz w:val="24"/>
          <w:szCs w:val="24"/>
          <w:shd w:val="clear" w:color="auto" w:fill="FFFFFF"/>
        </w:rPr>
        <w:t>(12), 1213-1221.</w:t>
      </w:r>
    </w:p>
    <w:p w14:paraId="5EAA4A29"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lang w:val="it-IT"/>
        </w:rPr>
        <w:t xml:space="preserve">Luchetti, M., Lee, J. H., </w:t>
      </w:r>
      <w:proofErr w:type="spellStart"/>
      <w:r w:rsidRPr="007B0B8D">
        <w:rPr>
          <w:rFonts w:ascii="Times New Roman" w:eastAsia="Times New Roman" w:hAnsi="Times New Roman" w:cs="Times New Roman"/>
          <w:color w:val="000000"/>
          <w:sz w:val="24"/>
          <w:szCs w:val="24"/>
          <w:lang w:val="it-IT"/>
        </w:rPr>
        <w:t>Aschwanden</w:t>
      </w:r>
      <w:proofErr w:type="spellEnd"/>
      <w:r w:rsidRPr="007B0B8D">
        <w:rPr>
          <w:rFonts w:ascii="Times New Roman" w:eastAsia="Times New Roman" w:hAnsi="Times New Roman" w:cs="Times New Roman"/>
          <w:color w:val="000000"/>
          <w:sz w:val="24"/>
          <w:szCs w:val="24"/>
          <w:lang w:val="it-IT"/>
        </w:rPr>
        <w:t xml:space="preserve">, D., </w:t>
      </w:r>
      <w:proofErr w:type="spellStart"/>
      <w:r w:rsidRPr="007B0B8D">
        <w:rPr>
          <w:rFonts w:ascii="Times New Roman" w:eastAsia="Times New Roman" w:hAnsi="Times New Roman" w:cs="Times New Roman"/>
          <w:color w:val="000000"/>
          <w:sz w:val="24"/>
          <w:szCs w:val="24"/>
          <w:lang w:val="it-IT"/>
        </w:rPr>
        <w:t>Sesker</w:t>
      </w:r>
      <w:proofErr w:type="spellEnd"/>
      <w:r w:rsidRPr="007B0B8D">
        <w:rPr>
          <w:rFonts w:ascii="Times New Roman" w:eastAsia="Times New Roman" w:hAnsi="Times New Roman" w:cs="Times New Roman"/>
          <w:color w:val="000000"/>
          <w:sz w:val="24"/>
          <w:szCs w:val="24"/>
          <w:lang w:val="it-IT"/>
        </w:rPr>
        <w:t xml:space="preserve">, A., </w:t>
      </w:r>
      <w:proofErr w:type="spellStart"/>
      <w:r w:rsidRPr="007B0B8D">
        <w:rPr>
          <w:rFonts w:ascii="Times New Roman" w:eastAsia="Times New Roman" w:hAnsi="Times New Roman" w:cs="Times New Roman"/>
          <w:color w:val="000000"/>
          <w:sz w:val="24"/>
          <w:szCs w:val="24"/>
          <w:lang w:val="it-IT"/>
        </w:rPr>
        <w:t>Strickhouser</w:t>
      </w:r>
      <w:proofErr w:type="spellEnd"/>
      <w:r w:rsidRPr="007B0B8D">
        <w:rPr>
          <w:rFonts w:ascii="Times New Roman" w:eastAsia="Times New Roman" w:hAnsi="Times New Roman" w:cs="Times New Roman"/>
          <w:color w:val="000000"/>
          <w:sz w:val="24"/>
          <w:szCs w:val="24"/>
          <w:lang w:val="it-IT"/>
        </w:rPr>
        <w:t xml:space="preserve">, J. E., Terracciano, A., &amp; </w:t>
      </w:r>
      <w:proofErr w:type="spellStart"/>
      <w:r w:rsidRPr="007B0B8D">
        <w:rPr>
          <w:rFonts w:ascii="Times New Roman" w:eastAsia="Times New Roman" w:hAnsi="Times New Roman" w:cs="Times New Roman"/>
          <w:color w:val="000000"/>
          <w:sz w:val="24"/>
          <w:szCs w:val="24"/>
          <w:lang w:val="it-IT"/>
        </w:rPr>
        <w:t>Sutin</w:t>
      </w:r>
      <w:proofErr w:type="spellEnd"/>
      <w:r w:rsidRPr="007B0B8D">
        <w:rPr>
          <w:rFonts w:ascii="Times New Roman" w:eastAsia="Times New Roman" w:hAnsi="Times New Roman" w:cs="Times New Roman"/>
          <w:color w:val="000000"/>
          <w:sz w:val="24"/>
          <w:szCs w:val="24"/>
          <w:lang w:val="it-IT"/>
        </w:rPr>
        <w:t xml:space="preserve">, A. R. (2020). </w:t>
      </w:r>
      <w:r w:rsidRPr="007B0B8D">
        <w:rPr>
          <w:rFonts w:ascii="Times New Roman" w:eastAsia="Times New Roman" w:hAnsi="Times New Roman" w:cs="Times New Roman"/>
          <w:color w:val="000000"/>
          <w:sz w:val="24"/>
          <w:szCs w:val="24"/>
        </w:rPr>
        <w:t>The trajectory of loneliness in response to COVID-19. </w:t>
      </w:r>
      <w:r w:rsidRPr="007B0B8D">
        <w:rPr>
          <w:rFonts w:ascii="Times New Roman" w:eastAsia="Times New Roman" w:hAnsi="Times New Roman" w:cs="Times New Roman"/>
          <w:i/>
          <w:color w:val="000000"/>
          <w:sz w:val="24"/>
          <w:szCs w:val="24"/>
        </w:rPr>
        <w:t>American Psychologist</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75</w:t>
      </w:r>
      <w:r w:rsidRPr="007B0B8D">
        <w:rPr>
          <w:rFonts w:ascii="Times New Roman" w:eastAsia="Times New Roman" w:hAnsi="Times New Roman" w:cs="Times New Roman"/>
          <w:color w:val="000000"/>
          <w:sz w:val="24"/>
          <w:szCs w:val="24"/>
        </w:rPr>
        <w:t>(7), 897.</w:t>
      </w:r>
    </w:p>
    <w:p w14:paraId="45EBE30E" w14:textId="77777777" w:rsidR="002D53AE"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J., Buckle C., &amp; Moran S. (2020). Social: </w:t>
      </w:r>
      <w:proofErr w:type="spellStart"/>
      <w:r w:rsidRPr="007B0B8D">
        <w:rPr>
          <w:rFonts w:ascii="Times New Roman" w:hAnsi="Times New Roman" w:cs="Times New Roman"/>
          <w:sz w:val="24"/>
          <w:szCs w:val="24"/>
        </w:rPr>
        <w:t>GlobalWebIndex’s</w:t>
      </w:r>
      <w:proofErr w:type="spellEnd"/>
      <w:r w:rsidRPr="007B0B8D">
        <w:rPr>
          <w:rFonts w:ascii="Times New Roman" w:hAnsi="Times New Roman" w:cs="Times New Roman"/>
          <w:sz w:val="24"/>
          <w:szCs w:val="24"/>
        </w:rPr>
        <w:t xml:space="preserve"> flagship report on the latest trends in social media. </w:t>
      </w:r>
      <w:proofErr w:type="spellStart"/>
      <w:r w:rsidRPr="007B0B8D">
        <w:rPr>
          <w:rFonts w:ascii="Times New Roman" w:hAnsi="Times New Roman" w:cs="Times New Roman"/>
          <w:i/>
          <w:sz w:val="24"/>
          <w:szCs w:val="24"/>
        </w:rPr>
        <w:t>GlobalWebIndex</w:t>
      </w:r>
      <w:proofErr w:type="spellEnd"/>
      <w:r w:rsidRPr="007B0B8D">
        <w:rPr>
          <w:rFonts w:ascii="Times New Roman" w:hAnsi="Times New Roman" w:cs="Times New Roman"/>
          <w:sz w:val="24"/>
          <w:szCs w:val="24"/>
        </w:rPr>
        <w:t xml:space="preserve">. Retrieved from </w:t>
      </w:r>
      <w:hyperlink r:id="rId25" w:history="1">
        <w:r w:rsidRPr="007B0B8D">
          <w:rPr>
            <w:rStyle w:val="Hyperlink"/>
            <w:rFonts w:ascii="Times New Roman" w:hAnsi="Times New Roman" w:cs="Times New Roman"/>
            <w:sz w:val="24"/>
            <w:szCs w:val="24"/>
          </w:rPr>
          <w:t>https://amai.org/covid19/descargas/SocialGlobalWebIndex.pdf</w:t>
        </w:r>
      </w:hyperlink>
      <w:r w:rsidRPr="007B0B8D">
        <w:rPr>
          <w:rFonts w:ascii="Times New Roman" w:hAnsi="Times New Roman" w:cs="Times New Roman"/>
          <w:sz w:val="24"/>
          <w:szCs w:val="24"/>
        </w:rPr>
        <w:t xml:space="preserve"> </w:t>
      </w:r>
    </w:p>
    <w:p w14:paraId="3B512A8A" w14:textId="77777777" w:rsidR="007B442C" w:rsidRPr="007B442C" w:rsidRDefault="007B442C" w:rsidP="007B442C">
      <w:pPr>
        <w:spacing w:line="480" w:lineRule="auto"/>
        <w:ind w:left="720" w:hanging="720"/>
        <w:rPr>
          <w:rFonts w:ascii="Times New Roman" w:hAnsi="Times New Roman" w:cs="Times New Roman"/>
          <w:sz w:val="24"/>
          <w:szCs w:val="24"/>
        </w:rPr>
      </w:pPr>
      <w:r w:rsidRPr="007B442C">
        <w:rPr>
          <w:rFonts w:ascii="Times New Roman" w:hAnsi="Times New Roman" w:cs="Times New Roman"/>
          <w:sz w:val="24"/>
          <w:szCs w:val="24"/>
        </w:rPr>
        <w:t xml:space="preserve">Marlowe, J. M., Bartley, A., &amp; Collins, F. (2017). Digital belongings: The intersections of social cohesion, connectivity and digital media. </w:t>
      </w:r>
      <w:r w:rsidRPr="007B442C">
        <w:rPr>
          <w:rFonts w:ascii="Times New Roman" w:hAnsi="Times New Roman" w:cs="Times New Roman"/>
          <w:i/>
          <w:iCs/>
          <w:sz w:val="24"/>
          <w:szCs w:val="24"/>
        </w:rPr>
        <w:t>Ethnicities, 17</w:t>
      </w:r>
      <w:r w:rsidRPr="007B442C">
        <w:rPr>
          <w:rFonts w:ascii="Times New Roman" w:hAnsi="Times New Roman" w:cs="Times New Roman"/>
          <w:sz w:val="24"/>
          <w:szCs w:val="24"/>
        </w:rPr>
        <w:t>(1), 85-102.</w:t>
      </w:r>
    </w:p>
    <w:p w14:paraId="057279F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McClain, C.,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E. A., Perrin, A.,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S., &amp; Rainie, L. (2021). The Internet and the pandemic. </w:t>
      </w:r>
      <w:r w:rsidRPr="007B0B8D">
        <w:rPr>
          <w:rFonts w:ascii="Times New Roman" w:hAnsi="Times New Roman" w:cs="Times New Roman"/>
          <w:i/>
          <w:sz w:val="24"/>
          <w:szCs w:val="24"/>
        </w:rPr>
        <w:t>Pew Research Center</w:t>
      </w:r>
      <w:r w:rsidRPr="007B0B8D">
        <w:rPr>
          <w:rFonts w:ascii="Times New Roman" w:hAnsi="Times New Roman" w:cs="Times New Roman"/>
          <w:sz w:val="24"/>
          <w:szCs w:val="24"/>
        </w:rPr>
        <w:t xml:space="preserve">. Retrieved from </w:t>
      </w:r>
      <w:hyperlink r:id="rId26" w:history="1">
        <w:r w:rsidRPr="007B0B8D">
          <w:rPr>
            <w:rStyle w:val="Hyperlink"/>
            <w:rFonts w:ascii="Times New Roman" w:hAnsi="Times New Roman" w:cs="Times New Roman"/>
            <w:sz w:val="24"/>
            <w:szCs w:val="24"/>
          </w:rPr>
          <w:t>https://www.pewresearch.org/internet/2021/09/01/the-internet-and-the-pandemic/</w:t>
        </w:r>
      </w:hyperlink>
      <w:r w:rsidRPr="007B0B8D">
        <w:rPr>
          <w:rFonts w:ascii="Times New Roman" w:hAnsi="Times New Roman" w:cs="Times New Roman"/>
          <w:sz w:val="24"/>
          <w:szCs w:val="24"/>
        </w:rPr>
        <w:t xml:space="preserve"> </w:t>
      </w:r>
    </w:p>
    <w:p w14:paraId="13BD9F1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McCully, W., Lampe, C., Sarkar, C., Velasquez, A.,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A. (2011, October). Online and offline interactions in online communities. In </w:t>
      </w:r>
      <w:r w:rsidRPr="007B0B8D">
        <w:rPr>
          <w:rFonts w:ascii="Times New Roman" w:hAnsi="Times New Roman" w:cs="Times New Roman"/>
          <w:i/>
          <w:iCs/>
          <w:sz w:val="24"/>
          <w:szCs w:val="24"/>
        </w:rPr>
        <w:t>Proceedings of the 7th international symposium on wikis and open collaboration</w:t>
      </w:r>
      <w:r w:rsidRPr="007B0B8D">
        <w:rPr>
          <w:rFonts w:ascii="Times New Roman" w:hAnsi="Times New Roman" w:cs="Times New Roman"/>
          <w:sz w:val="24"/>
          <w:szCs w:val="24"/>
        </w:rPr>
        <w:t> (pp. 39-48).</w:t>
      </w:r>
    </w:p>
    <w:p w14:paraId="6C8D358E"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lastRenderedPageBreak/>
        <w:t>Meier, A., &amp; Reinecke, L. (2021). Computer-mediated communication, social media, and mental health: A conceptual and empirical meta-review. </w:t>
      </w:r>
      <w:r w:rsidRPr="007B0B8D">
        <w:rPr>
          <w:rFonts w:ascii="Times New Roman" w:eastAsia="Times New Roman" w:hAnsi="Times New Roman" w:cs="Times New Roman"/>
          <w:i/>
          <w:iCs/>
          <w:color w:val="000000"/>
          <w:sz w:val="24"/>
          <w:szCs w:val="24"/>
        </w:rPr>
        <w:t>Communication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48</w:t>
      </w:r>
      <w:r w:rsidRPr="007B0B8D">
        <w:rPr>
          <w:rFonts w:ascii="Times New Roman" w:eastAsia="Times New Roman" w:hAnsi="Times New Roman" w:cs="Times New Roman"/>
          <w:color w:val="000000"/>
          <w:sz w:val="24"/>
          <w:szCs w:val="24"/>
        </w:rPr>
        <w:t>(8), 1182-1209.</w:t>
      </w:r>
    </w:p>
    <w:p w14:paraId="004C80A0"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J., Fairbrother, M., Giordano, G. N., Wu, C., &amp; Wilkes, R. (2021). Experiences matter: A longitudinal study of individual-level sources of declining social trust in the United States.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95</w:t>
      </w:r>
      <w:r w:rsidRPr="007B0B8D">
        <w:rPr>
          <w:rFonts w:ascii="Times New Roman" w:hAnsi="Times New Roman" w:cs="Times New Roman"/>
          <w:sz w:val="24"/>
          <w:szCs w:val="24"/>
        </w:rPr>
        <w:t>, 102537.</w:t>
      </w:r>
    </w:p>
    <w:p w14:paraId="11EF2D4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color w:val="222222"/>
          <w:sz w:val="24"/>
          <w:szCs w:val="24"/>
          <w:shd w:val="clear" w:color="auto" w:fill="FFFFFF"/>
        </w:rPr>
        <w:t xml:space="preserve">Mohnen, S. M., Groenewegen, P. P., </w:t>
      </w:r>
      <w:proofErr w:type="spellStart"/>
      <w:r w:rsidRPr="007B0B8D">
        <w:rPr>
          <w:rFonts w:ascii="Times New Roman" w:hAnsi="Times New Roman" w:cs="Times New Roman"/>
          <w:color w:val="222222"/>
          <w:sz w:val="24"/>
          <w:szCs w:val="24"/>
          <w:shd w:val="clear" w:color="auto" w:fill="FFFFFF"/>
        </w:rPr>
        <w:t>Völker</w:t>
      </w:r>
      <w:proofErr w:type="spellEnd"/>
      <w:r w:rsidRPr="007B0B8D">
        <w:rPr>
          <w:rFonts w:ascii="Times New Roman" w:hAnsi="Times New Roman" w:cs="Times New Roman"/>
          <w:color w:val="222222"/>
          <w:sz w:val="24"/>
          <w:szCs w:val="24"/>
          <w:shd w:val="clear" w:color="auto" w:fill="FFFFFF"/>
        </w:rPr>
        <w:t>, B., &amp; Flap, H. (2011). Neighborhood social capital and individual health. </w:t>
      </w:r>
      <w:r w:rsidRPr="007B0B8D">
        <w:rPr>
          <w:rFonts w:ascii="Times New Roman" w:hAnsi="Times New Roman" w:cs="Times New Roman"/>
          <w:i/>
          <w:iCs/>
          <w:color w:val="222222"/>
          <w:sz w:val="24"/>
          <w:szCs w:val="24"/>
          <w:shd w:val="clear" w:color="auto" w:fill="FFFFFF"/>
        </w:rPr>
        <w:t>Social science &amp; medicine</w:t>
      </w:r>
      <w:r w:rsidRPr="007B0B8D">
        <w:rPr>
          <w:rFonts w:ascii="Times New Roman" w:hAnsi="Times New Roman" w:cs="Times New Roman"/>
          <w:color w:val="222222"/>
          <w:sz w:val="24"/>
          <w:szCs w:val="24"/>
          <w:shd w:val="clear" w:color="auto" w:fill="FFFFFF"/>
        </w:rPr>
        <w:t>, </w:t>
      </w:r>
      <w:r w:rsidRPr="007B0B8D">
        <w:rPr>
          <w:rFonts w:ascii="Times New Roman" w:hAnsi="Times New Roman" w:cs="Times New Roman"/>
          <w:i/>
          <w:iCs/>
          <w:color w:val="222222"/>
          <w:sz w:val="24"/>
          <w:szCs w:val="24"/>
          <w:shd w:val="clear" w:color="auto" w:fill="FFFFFF"/>
        </w:rPr>
        <w:t>72</w:t>
      </w:r>
      <w:r w:rsidRPr="007B0B8D">
        <w:rPr>
          <w:rFonts w:ascii="Times New Roman" w:hAnsi="Times New Roman" w:cs="Times New Roman"/>
          <w:color w:val="222222"/>
          <w:sz w:val="24"/>
          <w:szCs w:val="24"/>
          <w:shd w:val="clear" w:color="auto" w:fill="FFFFFF"/>
        </w:rPr>
        <w:t>(5), 660-667.</w:t>
      </w:r>
    </w:p>
    <w:p w14:paraId="1FA9BF23"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Moy, P., </w:t>
      </w:r>
      <w:proofErr w:type="spellStart"/>
      <w:r w:rsidRPr="007B0B8D">
        <w:rPr>
          <w:color w:val="000000"/>
        </w:rPr>
        <w:t>Manosevitch</w:t>
      </w:r>
      <w:proofErr w:type="spellEnd"/>
      <w:r w:rsidRPr="007B0B8D">
        <w:rPr>
          <w:color w:val="000000"/>
        </w:rPr>
        <w:t xml:space="preserve">, E., </w:t>
      </w:r>
      <w:proofErr w:type="spellStart"/>
      <w:r w:rsidRPr="007B0B8D">
        <w:rPr>
          <w:color w:val="000000"/>
        </w:rPr>
        <w:t>Stamm</w:t>
      </w:r>
      <w:proofErr w:type="spellEnd"/>
      <w:r w:rsidRPr="007B0B8D">
        <w:rPr>
          <w:color w:val="000000"/>
        </w:rPr>
        <w:t>, K., &amp; Dunsmore, K. (2005). Linking dimensions of Internet use and civic engagement. </w:t>
      </w:r>
      <w:r w:rsidRPr="007B0B8D">
        <w:rPr>
          <w:i/>
          <w:iCs/>
          <w:color w:val="000000"/>
        </w:rPr>
        <w:t>Journalism &amp; Mass Communication Quarterly</w:t>
      </w:r>
      <w:r w:rsidRPr="007B0B8D">
        <w:rPr>
          <w:color w:val="000000"/>
        </w:rPr>
        <w:t>, </w:t>
      </w:r>
      <w:r w:rsidRPr="007B0B8D">
        <w:rPr>
          <w:i/>
          <w:iCs/>
          <w:color w:val="000000"/>
        </w:rPr>
        <w:t>82</w:t>
      </w:r>
      <w:r w:rsidRPr="007B0B8D">
        <w:rPr>
          <w:color w:val="000000"/>
        </w:rPr>
        <w:t>(3), 571-586.</w:t>
      </w:r>
    </w:p>
    <w:p w14:paraId="4E16739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National Academies of Sciences, Engineering, and Medicine. (2020). </w:t>
      </w:r>
      <w:r w:rsidRPr="007B0B8D">
        <w:rPr>
          <w:rFonts w:ascii="Times New Roman" w:eastAsia="Times New Roman" w:hAnsi="Times New Roman" w:cs="Times New Roman"/>
          <w:i/>
          <w:iCs/>
          <w:color w:val="000000"/>
          <w:sz w:val="24"/>
          <w:szCs w:val="24"/>
        </w:rPr>
        <w:t>Social isolation and loneliness in older adults: Opportunities for the health care system</w:t>
      </w:r>
      <w:r w:rsidRPr="007B0B8D">
        <w:rPr>
          <w:rFonts w:ascii="Times New Roman" w:eastAsia="Times New Roman" w:hAnsi="Times New Roman" w:cs="Times New Roman"/>
          <w:color w:val="000000"/>
          <w:sz w:val="24"/>
          <w:szCs w:val="24"/>
        </w:rPr>
        <w:t>. National Academies Press.</w:t>
      </w:r>
    </w:p>
    <w:p w14:paraId="4E5D5E0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National Vital Statistics System. (February 7, 2022). National marriage and divorce rate trends for 2000 – 2020. </w:t>
      </w:r>
      <w:r w:rsidRPr="007B0B8D">
        <w:rPr>
          <w:rFonts w:ascii="Times New Roman" w:hAnsi="Times New Roman" w:cs="Times New Roman"/>
          <w:i/>
          <w:iCs/>
          <w:sz w:val="24"/>
          <w:szCs w:val="24"/>
        </w:rPr>
        <w:t>National Center for Health Statistics (CDC)</w:t>
      </w:r>
      <w:r w:rsidRPr="007B0B8D">
        <w:rPr>
          <w:rFonts w:ascii="Times New Roman" w:hAnsi="Times New Roman" w:cs="Times New Roman"/>
          <w:sz w:val="24"/>
          <w:szCs w:val="24"/>
        </w:rPr>
        <w:t xml:space="preserve">. Accessed on November 18, 2022. </w:t>
      </w:r>
      <w:hyperlink r:id="rId27" w:history="1">
        <w:r w:rsidRPr="007B0B8D">
          <w:rPr>
            <w:rStyle w:val="Hyperlink"/>
            <w:rFonts w:ascii="Times New Roman" w:hAnsi="Times New Roman" w:cs="Times New Roman"/>
            <w:sz w:val="24"/>
            <w:szCs w:val="24"/>
          </w:rPr>
          <w:t>https://www.cdc.gov/nchs/data/dvs/national-marriage-divorce-rates-00-20.pdf</w:t>
        </w:r>
      </w:hyperlink>
      <w:r w:rsidRPr="007B0B8D">
        <w:rPr>
          <w:rFonts w:ascii="Times New Roman" w:hAnsi="Times New Roman" w:cs="Times New Roman"/>
          <w:sz w:val="24"/>
          <w:szCs w:val="24"/>
        </w:rPr>
        <w:t xml:space="preserve"> </w:t>
      </w:r>
    </w:p>
    <w:p w14:paraId="6EECAA7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Park, C., Majeed, A., Gill, H., Tamura, J., Ho, R. C., Mansur, R. B., ... &amp; McIntyre, R. S. (2020). The effect of loneliness on distinct health outcomes: a comprehensive review and meta-analysis. </w:t>
      </w:r>
      <w:r w:rsidRPr="007B0B8D">
        <w:rPr>
          <w:rFonts w:ascii="Times New Roman" w:eastAsia="Times New Roman" w:hAnsi="Times New Roman" w:cs="Times New Roman"/>
          <w:i/>
          <w:iCs/>
          <w:color w:val="000000"/>
          <w:sz w:val="24"/>
          <w:szCs w:val="24"/>
        </w:rPr>
        <w:t>Psychiatry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294</w:t>
      </w:r>
      <w:r w:rsidRPr="007B0B8D">
        <w:rPr>
          <w:rFonts w:ascii="Times New Roman" w:eastAsia="Times New Roman" w:hAnsi="Times New Roman" w:cs="Times New Roman"/>
          <w:color w:val="000000"/>
          <w:sz w:val="24"/>
          <w:szCs w:val="24"/>
        </w:rPr>
        <w:t>, 113514.</w:t>
      </w:r>
    </w:p>
    <w:p w14:paraId="0853E64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Park, H. M. (2011). Practical guides to panel data modeling: a step-by-step analysis using </w:t>
      </w:r>
      <w:proofErr w:type="spellStart"/>
      <w:r w:rsidRPr="007B0B8D">
        <w:rPr>
          <w:rFonts w:ascii="Times New Roman" w:hAnsi="Times New Roman" w:cs="Times New Roman"/>
          <w:sz w:val="24"/>
          <w:szCs w:val="24"/>
        </w:rPr>
        <w:t>stata</w:t>
      </w:r>
      <w:proofErr w:type="spellEnd"/>
      <w:r w:rsidRPr="007B0B8D">
        <w:rPr>
          <w:rFonts w:ascii="Times New Roman" w:hAnsi="Times New Roman" w:cs="Times New Roman"/>
          <w:sz w:val="24"/>
          <w:szCs w:val="24"/>
        </w:rPr>
        <w:t>. </w:t>
      </w:r>
      <w:r w:rsidRPr="007B0B8D">
        <w:rPr>
          <w:rFonts w:ascii="Times New Roman" w:hAnsi="Times New Roman" w:cs="Times New Roman"/>
          <w:i/>
          <w:iCs/>
          <w:sz w:val="24"/>
          <w:szCs w:val="24"/>
        </w:rPr>
        <w:t>Public Management and Policy Analysis Program, Graduate School of International Relations, International University of Japan</w:t>
      </w:r>
      <w:r w:rsidRPr="007B0B8D">
        <w:rPr>
          <w:rFonts w:ascii="Times New Roman" w:hAnsi="Times New Roman" w:cs="Times New Roman"/>
          <w:sz w:val="24"/>
          <w:szCs w:val="24"/>
        </w:rPr>
        <w:t>, </w:t>
      </w:r>
      <w:r w:rsidRPr="007B0B8D">
        <w:rPr>
          <w:rFonts w:ascii="Times New Roman" w:hAnsi="Times New Roman" w:cs="Times New Roman"/>
          <w:i/>
          <w:iCs/>
          <w:sz w:val="24"/>
          <w:szCs w:val="24"/>
        </w:rPr>
        <w:t>12</w:t>
      </w:r>
      <w:r w:rsidRPr="007B0B8D">
        <w:rPr>
          <w:rFonts w:ascii="Times New Roman" w:hAnsi="Times New Roman" w:cs="Times New Roman"/>
          <w:sz w:val="24"/>
          <w:szCs w:val="24"/>
        </w:rPr>
        <w:t>, 1-52.</w:t>
      </w:r>
    </w:p>
    <w:p w14:paraId="15B700C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Park, H. M. (2015). Linear regression models for panel data using SAS, Stata, LIMDEP, and SPSS.</w:t>
      </w:r>
    </w:p>
    <w:p w14:paraId="28A6705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Paul, E., Bu, F., &amp; </w:t>
      </w:r>
      <w:proofErr w:type="spellStart"/>
      <w:r w:rsidRPr="007B0B8D">
        <w:rPr>
          <w:rFonts w:ascii="Times New Roman" w:eastAsia="Times New Roman" w:hAnsi="Times New Roman" w:cs="Times New Roman"/>
          <w:color w:val="000000"/>
          <w:sz w:val="24"/>
          <w:szCs w:val="24"/>
        </w:rPr>
        <w:t>Fancourt</w:t>
      </w:r>
      <w:proofErr w:type="spellEnd"/>
      <w:r w:rsidRPr="007B0B8D">
        <w:rPr>
          <w:rFonts w:ascii="Times New Roman" w:eastAsia="Times New Roman" w:hAnsi="Times New Roman" w:cs="Times New Roman"/>
          <w:color w:val="000000"/>
          <w:sz w:val="24"/>
          <w:szCs w:val="24"/>
        </w:rPr>
        <w:t>, D. (2021). Loneliness and risk for cardiovascular disease: mechanisms and future directions. </w:t>
      </w:r>
      <w:r w:rsidRPr="007B0B8D">
        <w:rPr>
          <w:rFonts w:ascii="Times New Roman" w:eastAsia="Times New Roman" w:hAnsi="Times New Roman" w:cs="Times New Roman"/>
          <w:i/>
          <w:iCs/>
          <w:color w:val="000000"/>
          <w:sz w:val="24"/>
          <w:szCs w:val="24"/>
        </w:rPr>
        <w:t>Current cardiology reports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23</w:t>
      </w:r>
      <w:r w:rsidRPr="007B0B8D">
        <w:rPr>
          <w:rFonts w:ascii="Times New Roman" w:eastAsia="Times New Roman" w:hAnsi="Times New Roman" w:cs="Times New Roman"/>
          <w:color w:val="000000"/>
          <w:sz w:val="24"/>
          <w:szCs w:val="24"/>
        </w:rPr>
        <w:t>(6), 1-7.</w:t>
      </w:r>
    </w:p>
    <w:p w14:paraId="1431B352"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Paxton, P. (1999). Is social capital declining in the United States? A multiple indicator assessment. </w:t>
      </w:r>
      <w:r w:rsidRPr="007B0B8D">
        <w:rPr>
          <w:rFonts w:ascii="Times New Roman" w:hAnsi="Times New Roman" w:cs="Times New Roman"/>
          <w:i/>
          <w:iCs/>
          <w:sz w:val="24"/>
          <w:szCs w:val="24"/>
        </w:rPr>
        <w:t>American Journal of sociology</w:t>
      </w:r>
      <w:r w:rsidRPr="007B0B8D">
        <w:rPr>
          <w:rFonts w:ascii="Times New Roman" w:hAnsi="Times New Roman" w:cs="Times New Roman"/>
          <w:sz w:val="24"/>
          <w:szCs w:val="24"/>
        </w:rPr>
        <w:t>, </w:t>
      </w:r>
      <w:r w:rsidRPr="007B0B8D">
        <w:rPr>
          <w:rFonts w:ascii="Times New Roman" w:hAnsi="Times New Roman" w:cs="Times New Roman"/>
          <w:i/>
          <w:iCs/>
          <w:sz w:val="24"/>
          <w:szCs w:val="24"/>
        </w:rPr>
        <w:t>105</w:t>
      </w:r>
      <w:r w:rsidRPr="007B0B8D">
        <w:rPr>
          <w:rFonts w:ascii="Times New Roman" w:hAnsi="Times New Roman" w:cs="Times New Roman"/>
          <w:sz w:val="24"/>
          <w:szCs w:val="24"/>
        </w:rPr>
        <w:t>(1), 88-127.</w:t>
      </w:r>
    </w:p>
    <w:p w14:paraId="51B91D37"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Pew Research Center (2021). Internet/Broadband Fact Sheet. Internet. </w:t>
      </w:r>
      <w:r w:rsidRPr="007B0B8D">
        <w:rPr>
          <w:rFonts w:ascii="Times New Roman" w:eastAsia="Times New Roman" w:hAnsi="Times New Roman" w:cs="Times New Roman"/>
          <w:i/>
          <w:iCs/>
          <w:color w:val="000000"/>
          <w:sz w:val="24"/>
          <w:szCs w:val="24"/>
        </w:rPr>
        <w:t xml:space="preserve">Science &amp; Tech. </w:t>
      </w:r>
      <w:r w:rsidRPr="007B0B8D">
        <w:rPr>
          <w:rFonts w:ascii="Times New Roman" w:eastAsia="Times New Roman" w:hAnsi="Times New Roman" w:cs="Times New Roman"/>
          <w:color w:val="000000"/>
          <w:sz w:val="24"/>
          <w:szCs w:val="24"/>
        </w:rPr>
        <w:t>Accessed on October 18</w:t>
      </w:r>
      <w:r w:rsidRPr="007B0B8D">
        <w:rPr>
          <w:rFonts w:ascii="Times New Roman" w:eastAsia="Times New Roman" w:hAnsi="Times New Roman" w:cs="Times New Roman"/>
          <w:color w:val="000000"/>
          <w:sz w:val="24"/>
          <w:szCs w:val="24"/>
          <w:vertAlign w:val="superscript"/>
        </w:rPr>
        <w:t>th</w:t>
      </w:r>
      <w:r w:rsidRPr="007B0B8D">
        <w:rPr>
          <w:rFonts w:ascii="Times New Roman" w:eastAsia="Times New Roman" w:hAnsi="Times New Roman" w:cs="Times New Roman"/>
          <w:color w:val="000000"/>
          <w:sz w:val="24"/>
          <w:szCs w:val="24"/>
        </w:rPr>
        <w:t xml:space="preserve">, 2022 </w:t>
      </w:r>
      <w:hyperlink r:id="rId28" w:history="1">
        <w:r w:rsidRPr="007B0B8D">
          <w:rPr>
            <w:rStyle w:val="Hyperlink"/>
            <w:rFonts w:ascii="Times New Roman" w:eastAsia="Times New Roman" w:hAnsi="Times New Roman" w:cs="Times New Roman"/>
            <w:sz w:val="24"/>
            <w:szCs w:val="24"/>
          </w:rPr>
          <w:t>https://www.pewresearch.org/internet/fact-sheet/internet-broadband/</w:t>
        </w:r>
      </w:hyperlink>
    </w:p>
    <w:p w14:paraId="45A2AB4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Pittman, M. (2018). Happiness, loneliness, and social media: perceived intimacy mediates the emotional benefits of platform use. </w:t>
      </w:r>
      <w:r w:rsidRPr="007B0B8D">
        <w:rPr>
          <w:i/>
          <w:iCs/>
          <w:color w:val="000000"/>
        </w:rPr>
        <w:t>The Journal of Social Media in Society</w:t>
      </w:r>
      <w:r w:rsidRPr="007B0B8D">
        <w:rPr>
          <w:color w:val="000000"/>
        </w:rPr>
        <w:t>, </w:t>
      </w:r>
      <w:r w:rsidRPr="007B0B8D">
        <w:rPr>
          <w:i/>
          <w:iCs/>
          <w:color w:val="000000"/>
        </w:rPr>
        <w:t>7</w:t>
      </w:r>
      <w:r w:rsidRPr="007B0B8D">
        <w:rPr>
          <w:color w:val="000000"/>
        </w:rPr>
        <w:t>(2), 164-176.</w:t>
      </w:r>
    </w:p>
    <w:p w14:paraId="0C92D7DC"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Powell, A., </w:t>
      </w:r>
      <w:proofErr w:type="spellStart"/>
      <w:r w:rsidRPr="007B0B8D">
        <w:rPr>
          <w:rFonts w:ascii="Times New Roman" w:hAnsi="Times New Roman" w:cs="Times New Roman"/>
          <w:sz w:val="24"/>
          <w:szCs w:val="24"/>
        </w:rPr>
        <w:t>Bryne</w:t>
      </w:r>
      <w:proofErr w:type="spellEnd"/>
      <w:r w:rsidRPr="007B0B8D">
        <w:rPr>
          <w:rFonts w:ascii="Times New Roman" w:hAnsi="Times New Roman" w:cs="Times New Roman"/>
          <w:sz w:val="24"/>
          <w:szCs w:val="24"/>
        </w:rPr>
        <w:t>, A., &amp; Dailey, D. (2010). The essential Internet: Digital exclusion in low‐income American communities. </w:t>
      </w:r>
      <w:r w:rsidRPr="007B0B8D">
        <w:rPr>
          <w:rFonts w:ascii="Times New Roman" w:hAnsi="Times New Roman" w:cs="Times New Roman"/>
          <w:i/>
          <w:iCs/>
          <w:sz w:val="24"/>
          <w:szCs w:val="24"/>
        </w:rPr>
        <w:t>Policy &amp; Internet</w:t>
      </w:r>
      <w:r w:rsidRPr="007B0B8D">
        <w:rPr>
          <w:rFonts w:ascii="Times New Roman" w:hAnsi="Times New Roman" w:cs="Times New Roman"/>
          <w:sz w:val="24"/>
          <w:szCs w:val="24"/>
        </w:rPr>
        <w:t>, </w:t>
      </w:r>
      <w:r w:rsidRPr="007B0B8D">
        <w:rPr>
          <w:rFonts w:ascii="Times New Roman" w:hAnsi="Times New Roman" w:cs="Times New Roman"/>
          <w:i/>
          <w:iCs/>
          <w:sz w:val="24"/>
          <w:szCs w:val="24"/>
        </w:rPr>
        <w:t>2</w:t>
      </w:r>
      <w:r w:rsidRPr="007B0B8D">
        <w:rPr>
          <w:rFonts w:ascii="Times New Roman" w:hAnsi="Times New Roman" w:cs="Times New Roman"/>
          <w:sz w:val="24"/>
          <w:szCs w:val="24"/>
        </w:rPr>
        <w:t>(2), 161-192.</w:t>
      </w:r>
    </w:p>
    <w:p w14:paraId="786FC47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eastAsia="Times New Roman" w:hAnsi="Times New Roman" w:cs="Times New Roman"/>
          <w:color w:val="000000"/>
          <w:sz w:val="24"/>
          <w:szCs w:val="24"/>
        </w:rPr>
        <w:t>Procentese</w:t>
      </w:r>
      <w:proofErr w:type="spellEnd"/>
      <w:r w:rsidRPr="00791FD0">
        <w:rPr>
          <w:rFonts w:ascii="Times New Roman" w:eastAsia="Times New Roman" w:hAnsi="Times New Roman" w:cs="Times New Roman"/>
          <w:color w:val="000000"/>
          <w:sz w:val="24"/>
          <w:szCs w:val="24"/>
        </w:rPr>
        <w:t xml:space="preserve">, F., De Carlo, F., &amp; </w:t>
      </w:r>
      <w:proofErr w:type="spellStart"/>
      <w:r w:rsidRPr="00791FD0">
        <w:rPr>
          <w:rFonts w:ascii="Times New Roman" w:eastAsia="Times New Roman" w:hAnsi="Times New Roman" w:cs="Times New Roman"/>
          <w:color w:val="000000"/>
          <w:sz w:val="24"/>
          <w:szCs w:val="24"/>
        </w:rPr>
        <w:t>Gatti</w:t>
      </w:r>
      <w:proofErr w:type="spellEnd"/>
      <w:r w:rsidRPr="00791FD0">
        <w:rPr>
          <w:rFonts w:ascii="Times New Roman" w:eastAsia="Times New Roman" w:hAnsi="Times New Roman" w:cs="Times New Roman"/>
          <w:color w:val="000000"/>
          <w:sz w:val="24"/>
          <w:szCs w:val="24"/>
        </w:rPr>
        <w:t xml:space="preserve">, F. (2019). </w:t>
      </w:r>
      <w:r w:rsidRPr="007B0B8D">
        <w:rPr>
          <w:rFonts w:ascii="Times New Roman" w:eastAsia="Times New Roman" w:hAnsi="Times New Roman" w:cs="Times New Roman"/>
          <w:color w:val="000000"/>
          <w:sz w:val="24"/>
          <w:szCs w:val="24"/>
        </w:rPr>
        <w:t>Civic engagement within the local community and sense of responsible togetherness. </w:t>
      </w:r>
      <w:r w:rsidRPr="007B0B8D">
        <w:rPr>
          <w:rFonts w:ascii="Times New Roman" w:eastAsia="Times New Roman" w:hAnsi="Times New Roman" w:cs="Times New Roman"/>
          <w:i/>
          <w:iCs/>
          <w:color w:val="000000"/>
          <w:sz w:val="24"/>
          <w:szCs w:val="24"/>
        </w:rPr>
        <w:t>TPM: Testing, Psychometrics, Methodology in Applied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26</w:t>
      </w:r>
      <w:r w:rsidRPr="007B0B8D">
        <w:rPr>
          <w:rFonts w:ascii="Times New Roman" w:eastAsia="Times New Roman" w:hAnsi="Times New Roman" w:cs="Times New Roman"/>
          <w:color w:val="000000"/>
          <w:sz w:val="24"/>
          <w:szCs w:val="24"/>
        </w:rPr>
        <w:t>(4).</w:t>
      </w:r>
    </w:p>
    <w:p w14:paraId="72D04C16" w14:textId="5E81D6AC"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lastRenderedPageBreak/>
        <w:t>Prohaska</w:t>
      </w:r>
      <w:proofErr w:type="spellEnd"/>
      <w:r w:rsidRPr="007B0B8D">
        <w:rPr>
          <w:rFonts w:ascii="Times New Roman" w:eastAsia="Times New Roman" w:hAnsi="Times New Roman" w:cs="Times New Roman"/>
          <w:color w:val="000000"/>
          <w:sz w:val="24"/>
          <w:szCs w:val="24"/>
        </w:rPr>
        <w:t xml:space="preserve">, T., </w:t>
      </w:r>
      <w:proofErr w:type="spellStart"/>
      <w:r w:rsidRPr="007B0B8D">
        <w:rPr>
          <w:rFonts w:ascii="Times New Roman" w:eastAsia="Times New Roman" w:hAnsi="Times New Roman" w:cs="Times New Roman"/>
          <w:color w:val="000000"/>
          <w:sz w:val="24"/>
          <w:szCs w:val="24"/>
        </w:rPr>
        <w:t>Burholt</w:t>
      </w:r>
      <w:proofErr w:type="spellEnd"/>
      <w:r w:rsidRPr="007B0B8D">
        <w:rPr>
          <w:rFonts w:ascii="Times New Roman" w:eastAsia="Times New Roman" w:hAnsi="Times New Roman" w:cs="Times New Roman"/>
          <w:color w:val="000000"/>
          <w:sz w:val="24"/>
          <w:szCs w:val="24"/>
        </w:rPr>
        <w:t xml:space="preserve">, V., Burns, A., Golden, J., </w:t>
      </w:r>
      <w:proofErr w:type="spellStart"/>
      <w:r w:rsidRPr="007B0B8D">
        <w:rPr>
          <w:rFonts w:ascii="Times New Roman" w:eastAsia="Times New Roman" w:hAnsi="Times New Roman" w:cs="Times New Roman"/>
          <w:color w:val="000000"/>
          <w:sz w:val="24"/>
          <w:szCs w:val="24"/>
        </w:rPr>
        <w:t>Hawkley</w:t>
      </w:r>
      <w:proofErr w:type="spellEnd"/>
      <w:r w:rsidRPr="007B0B8D">
        <w:rPr>
          <w:rFonts w:ascii="Times New Roman" w:eastAsia="Times New Roman" w:hAnsi="Times New Roman" w:cs="Times New Roman"/>
          <w:color w:val="000000"/>
          <w:sz w:val="24"/>
          <w:szCs w:val="24"/>
        </w:rPr>
        <w:t xml:space="preserve">, L., Lawlor, B., ... &amp; Fried, L. (2020). Consensus statement: loneliness in older adults, the 21st century social determinant of </w:t>
      </w:r>
      <w:r w:rsidR="005351EA" w:rsidRPr="007B0B8D">
        <w:rPr>
          <w:rFonts w:ascii="Times New Roman" w:eastAsia="Times New Roman" w:hAnsi="Times New Roman" w:cs="Times New Roman"/>
          <w:color w:val="000000"/>
          <w:sz w:val="24"/>
          <w:szCs w:val="24"/>
        </w:rPr>
        <w:t>health?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British Medical Journal open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(8), e034967.</w:t>
      </w:r>
    </w:p>
    <w:p w14:paraId="3C03DFC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Putnam, R. D. (2000). </w:t>
      </w:r>
      <w:r w:rsidRPr="007B0B8D">
        <w:rPr>
          <w:rFonts w:ascii="Times New Roman" w:hAnsi="Times New Roman" w:cs="Times New Roman"/>
          <w:i/>
          <w:iCs/>
          <w:sz w:val="24"/>
          <w:szCs w:val="24"/>
        </w:rPr>
        <w:t>Bowling alone: The collapse and revival of American community</w:t>
      </w:r>
      <w:r w:rsidRPr="007B0B8D">
        <w:rPr>
          <w:rFonts w:ascii="Times New Roman" w:hAnsi="Times New Roman" w:cs="Times New Roman"/>
          <w:sz w:val="24"/>
          <w:szCs w:val="24"/>
        </w:rPr>
        <w:t xml:space="preserve">. Simon and </w:t>
      </w:r>
      <w:proofErr w:type="spellStart"/>
      <w:r w:rsidRPr="007B0B8D">
        <w:rPr>
          <w:rFonts w:ascii="Times New Roman" w:hAnsi="Times New Roman" w:cs="Times New Roman"/>
          <w:sz w:val="24"/>
          <w:szCs w:val="24"/>
        </w:rPr>
        <w:t>schuster</w:t>
      </w:r>
      <w:proofErr w:type="spellEnd"/>
      <w:r w:rsidRPr="007B0B8D">
        <w:rPr>
          <w:rFonts w:ascii="Times New Roman" w:hAnsi="Times New Roman" w:cs="Times New Roman"/>
          <w:sz w:val="24"/>
          <w:szCs w:val="24"/>
        </w:rPr>
        <w:t>.</w:t>
      </w:r>
    </w:p>
    <w:p w14:paraId="7BADA66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Rauschenberg, C., Schick, A., </w:t>
      </w:r>
      <w:proofErr w:type="spellStart"/>
      <w:r w:rsidRPr="007B0B8D">
        <w:rPr>
          <w:rFonts w:ascii="Times New Roman" w:hAnsi="Times New Roman" w:cs="Times New Roman"/>
          <w:sz w:val="24"/>
          <w:szCs w:val="24"/>
        </w:rPr>
        <w:t>Goetzl</w:t>
      </w:r>
      <w:proofErr w:type="spellEnd"/>
      <w:r w:rsidRPr="007B0B8D">
        <w:rPr>
          <w:rFonts w:ascii="Times New Roman" w:hAnsi="Times New Roman" w:cs="Times New Roman"/>
          <w:sz w:val="24"/>
          <w:szCs w:val="24"/>
        </w:rPr>
        <w:t xml:space="preserve">, C., </w:t>
      </w:r>
      <w:proofErr w:type="spellStart"/>
      <w:r w:rsidRPr="007B0B8D">
        <w:rPr>
          <w:rFonts w:ascii="Times New Roman" w:hAnsi="Times New Roman" w:cs="Times New Roman"/>
          <w:sz w:val="24"/>
          <w:szCs w:val="24"/>
        </w:rPr>
        <w:t>Roehr</w:t>
      </w:r>
      <w:proofErr w:type="spellEnd"/>
      <w:r w:rsidRPr="007B0B8D">
        <w:rPr>
          <w:rFonts w:ascii="Times New Roman" w:hAnsi="Times New Roman" w:cs="Times New Roman"/>
          <w:sz w:val="24"/>
          <w:szCs w:val="24"/>
        </w:rPr>
        <w:t xml:space="preserve">, S., Riedel-Heller, S. G., </w:t>
      </w:r>
      <w:proofErr w:type="spellStart"/>
      <w:r w:rsidRPr="007B0B8D">
        <w:rPr>
          <w:rFonts w:ascii="Times New Roman" w:hAnsi="Times New Roman" w:cs="Times New Roman"/>
          <w:sz w:val="24"/>
          <w:szCs w:val="24"/>
        </w:rPr>
        <w:t>Koppe</w:t>
      </w:r>
      <w:proofErr w:type="spellEnd"/>
      <w:r w:rsidRPr="007B0B8D">
        <w:rPr>
          <w:rFonts w:ascii="Times New Roman" w:hAnsi="Times New Roman" w:cs="Times New Roman"/>
          <w:sz w:val="24"/>
          <w:szCs w:val="24"/>
        </w:rPr>
        <w:t xml:space="preserve">, G., ... &amp; </w:t>
      </w:r>
      <w:proofErr w:type="spellStart"/>
      <w:r w:rsidRPr="007B0B8D">
        <w:rPr>
          <w:rFonts w:ascii="Times New Roman" w:hAnsi="Times New Roman" w:cs="Times New Roman"/>
          <w:sz w:val="24"/>
          <w:szCs w:val="24"/>
        </w:rPr>
        <w:t>Reininghaus</w:t>
      </w:r>
      <w:proofErr w:type="spellEnd"/>
      <w:r w:rsidRPr="007B0B8D">
        <w:rPr>
          <w:rFonts w:ascii="Times New Roman" w:hAnsi="Times New Roman" w:cs="Times New Roman"/>
          <w:sz w:val="24"/>
          <w:szCs w:val="24"/>
        </w:rPr>
        <w:t>, U. (2021). Social isolation, mental health, and use of digital interventions in youth during the COVID-19 pandemic: A nationally representative survey. </w:t>
      </w:r>
      <w:r w:rsidRPr="007B0B8D">
        <w:rPr>
          <w:rFonts w:ascii="Times New Roman" w:hAnsi="Times New Roman" w:cs="Times New Roman"/>
          <w:i/>
          <w:iCs/>
          <w:sz w:val="24"/>
          <w:szCs w:val="24"/>
        </w:rPr>
        <w:t>European Psychiatry</w:t>
      </w:r>
      <w:r w:rsidRPr="007B0B8D">
        <w:rPr>
          <w:rFonts w:ascii="Times New Roman" w:hAnsi="Times New Roman" w:cs="Times New Roman"/>
          <w:sz w:val="24"/>
          <w:szCs w:val="24"/>
        </w:rPr>
        <w:t>, </w:t>
      </w:r>
      <w:r w:rsidRPr="007B0B8D">
        <w:rPr>
          <w:rFonts w:ascii="Times New Roman" w:hAnsi="Times New Roman" w:cs="Times New Roman"/>
          <w:i/>
          <w:iCs/>
          <w:sz w:val="24"/>
          <w:szCs w:val="24"/>
        </w:rPr>
        <w:t>64</w:t>
      </w:r>
      <w:r w:rsidRPr="007B0B8D">
        <w:rPr>
          <w:rFonts w:ascii="Times New Roman" w:hAnsi="Times New Roman" w:cs="Times New Roman"/>
          <w:sz w:val="24"/>
          <w:szCs w:val="24"/>
        </w:rPr>
        <w:t>(1).</w:t>
      </w:r>
    </w:p>
    <w:p w14:paraId="4FD5523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Reddit &amp;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(2019). The era of We and the rise of online communities. </w:t>
      </w:r>
      <w:proofErr w:type="spellStart"/>
      <w:r w:rsidRPr="007B0B8D">
        <w:rPr>
          <w:rFonts w:ascii="Times New Roman" w:hAnsi="Times New Roman" w:cs="Times New Roman"/>
          <w:i/>
          <w:sz w:val="24"/>
          <w:szCs w:val="24"/>
        </w:rPr>
        <w:t>GlobalWebIndex</w:t>
      </w:r>
      <w:proofErr w:type="spellEnd"/>
      <w:r w:rsidRPr="007B0B8D">
        <w:rPr>
          <w:rFonts w:ascii="Times New Roman" w:hAnsi="Times New Roman" w:cs="Times New Roman"/>
          <w:sz w:val="24"/>
          <w:szCs w:val="24"/>
        </w:rPr>
        <w:t xml:space="preserve">. Retrieved from </w:t>
      </w:r>
      <w:hyperlink r:id="rId29" w:history="1">
        <w:r w:rsidRPr="007B0B8D">
          <w:rPr>
            <w:rStyle w:val="Hyperlink"/>
            <w:rFonts w:ascii="Times New Roman" w:hAnsi="Times New Roman" w:cs="Times New Roman"/>
            <w:sz w:val="24"/>
            <w:szCs w:val="24"/>
          </w:rPr>
          <w:t>https://www.redditinc.com/assets/case-studies/TheEraOfWe.1.6.20.pdf</w:t>
        </w:r>
      </w:hyperlink>
      <w:r w:rsidRPr="007B0B8D">
        <w:rPr>
          <w:rFonts w:ascii="Times New Roman" w:hAnsi="Times New Roman" w:cs="Times New Roman"/>
          <w:sz w:val="24"/>
          <w:szCs w:val="24"/>
        </w:rPr>
        <w:t xml:space="preserve"> </w:t>
      </w:r>
    </w:p>
    <w:p w14:paraId="45C127E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Ren, Y., Kraut, R., &amp; </w:t>
      </w:r>
      <w:proofErr w:type="spellStart"/>
      <w:r w:rsidRPr="007B0B8D">
        <w:rPr>
          <w:rFonts w:ascii="Times New Roman" w:eastAsia="Times New Roman" w:hAnsi="Times New Roman" w:cs="Times New Roman"/>
          <w:color w:val="000000"/>
          <w:sz w:val="24"/>
          <w:szCs w:val="24"/>
        </w:rPr>
        <w:t>Kiesler</w:t>
      </w:r>
      <w:proofErr w:type="spellEnd"/>
      <w:r w:rsidRPr="007B0B8D">
        <w:rPr>
          <w:rFonts w:ascii="Times New Roman" w:eastAsia="Times New Roman" w:hAnsi="Times New Roman" w:cs="Times New Roman"/>
          <w:color w:val="000000"/>
          <w:sz w:val="24"/>
          <w:szCs w:val="24"/>
        </w:rPr>
        <w:t>, S. (2007). Applying common identity and bond theory to design of online communities. </w:t>
      </w:r>
      <w:r w:rsidRPr="007B0B8D">
        <w:rPr>
          <w:rFonts w:ascii="Times New Roman" w:eastAsia="Times New Roman" w:hAnsi="Times New Roman" w:cs="Times New Roman"/>
          <w:i/>
          <w:iCs/>
          <w:color w:val="000000"/>
          <w:sz w:val="24"/>
          <w:szCs w:val="24"/>
        </w:rPr>
        <w:t>Organization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28</w:t>
      </w:r>
      <w:r w:rsidRPr="007B0B8D">
        <w:rPr>
          <w:rFonts w:ascii="Times New Roman" w:eastAsia="Times New Roman" w:hAnsi="Times New Roman" w:cs="Times New Roman"/>
          <w:color w:val="000000"/>
          <w:sz w:val="24"/>
          <w:szCs w:val="24"/>
        </w:rPr>
        <w:t>(3), 377-408.</w:t>
      </w:r>
    </w:p>
    <w:p w14:paraId="1E24D423" w14:textId="77777777" w:rsidR="002D53AE" w:rsidRPr="007B0B8D" w:rsidRDefault="002D53AE" w:rsidP="007B0B8D">
      <w:pPr>
        <w:spacing w:line="480" w:lineRule="auto"/>
        <w:ind w:left="720" w:hanging="720"/>
        <w:rPr>
          <w:rFonts w:ascii="Times New Roman" w:hAnsi="Times New Roman" w:cs="Times New Roman"/>
          <w:sz w:val="24"/>
          <w:szCs w:val="24"/>
        </w:rPr>
      </w:pPr>
      <w:bookmarkStart w:id="92" w:name="_Hlk119602448"/>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M., &amp; </w:t>
      </w:r>
      <w:proofErr w:type="spellStart"/>
      <w:r w:rsidRPr="007B0B8D">
        <w:rPr>
          <w:rFonts w:ascii="Times New Roman" w:hAnsi="Times New Roman" w:cs="Times New Roman"/>
          <w:sz w:val="24"/>
          <w:szCs w:val="24"/>
        </w:rPr>
        <w:t>Geishecker</w:t>
      </w:r>
      <w:bookmarkEnd w:id="92"/>
      <w:proofErr w:type="spellEnd"/>
      <w:r w:rsidRPr="007B0B8D">
        <w:rPr>
          <w:rFonts w:ascii="Times New Roman" w:hAnsi="Times New Roman" w:cs="Times New Roman"/>
          <w:sz w:val="24"/>
          <w:szCs w:val="24"/>
        </w:rPr>
        <w:t>, I. (2014). Keep it simple: estimation strategies for ordered response models with fixed effects. </w:t>
      </w:r>
      <w:r w:rsidRPr="007B0B8D">
        <w:rPr>
          <w:rFonts w:ascii="Times New Roman" w:hAnsi="Times New Roman" w:cs="Times New Roman"/>
          <w:i/>
          <w:iCs/>
          <w:sz w:val="24"/>
          <w:szCs w:val="24"/>
        </w:rPr>
        <w:t>Journal of Applied Statistics</w:t>
      </w:r>
      <w:r w:rsidRPr="007B0B8D">
        <w:rPr>
          <w:rFonts w:ascii="Times New Roman" w:hAnsi="Times New Roman" w:cs="Times New Roman"/>
          <w:sz w:val="24"/>
          <w:szCs w:val="24"/>
        </w:rPr>
        <w:t>, </w:t>
      </w:r>
      <w:r w:rsidRPr="007B0B8D">
        <w:rPr>
          <w:rFonts w:ascii="Times New Roman" w:hAnsi="Times New Roman" w:cs="Times New Roman"/>
          <w:i/>
          <w:iCs/>
          <w:sz w:val="24"/>
          <w:szCs w:val="24"/>
        </w:rPr>
        <w:t>41</w:t>
      </w:r>
      <w:r w:rsidRPr="007B0B8D">
        <w:rPr>
          <w:rFonts w:ascii="Times New Roman" w:hAnsi="Times New Roman" w:cs="Times New Roman"/>
          <w:sz w:val="24"/>
          <w:szCs w:val="24"/>
        </w:rPr>
        <w:t>(11), 2358-2374.</w:t>
      </w:r>
    </w:p>
    <w:p w14:paraId="05EB08E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Russell, D. W. (1996). UCLA Loneliness Scale (Version 3): Reliability, validity, and factor structure. </w:t>
      </w:r>
      <w:r w:rsidRPr="007B0B8D">
        <w:rPr>
          <w:rFonts w:ascii="Times New Roman" w:eastAsia="Times New Roman" w:hAnsi="Times New Roman" w:cs="Times New Roman"/>
          <w:i/>
          <w:iCs/>
          <w:color w:val="000000"/>
          <w:sz w:val="24"/>
          <w:szCs w:val="24"/>
        </w:rPr>
        <w:t>Journal of Personality Assessment, 66</w:t>
      </w:r>
      <w:r w:rsidRPr="007B0B8D">
        <w:rPr>
          <w:rFonts w:ascii="Times New Roman" w:eastAsia="Times New Roman" w:hAnsi="Times New Roman" w:cs="Times New Roman"/>
          <w:color w:val="000000"/>
          <w:sz w:val="24"/>
          <w:szCs w:val="24"/>
        </w:rPr>
        <w:t>(1), 20–40. </w:t>
      </w:r>
      <w:hyperlink r:id="rId30" w:tgtFrame="_blank" w:history="1">
        <w:r w:rsidRPr="007B0B8D">
          <w:rPr>
            <w:rStyle w:val="Hyperlink"/>
            <w:rFonts w:ascii="Times New Roman" w:eastAsia="Times New Roman" w:hAnsi="Times New Roman" w:cs="Times New Roman"/>
            <w:sz w:val="24"/>
            <w:szCs w:val="24"/>
          </w:rPr>
          <w:t>https://doi.org/10.1207/s15327752jpa6601_2</w:t>
        </w:r>
      </w:hyperlink>
    </w:p>
    <w:p w14:paraId="24C22725" w14:textId="6C380EAD"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Russell, D. W., </w:t>
      </w:r>
      <w:proofErr w:type="spellStart"/>
      <w:r w:rsidRPr="007B0B8D">
        <w:rPr>
          <w:rFonts w:ascii="Times New Roman" w:eastAsia="Times New Roman" w:hAnsi="Times New Roman" w:cs="Times New Roman"/>
          <w:color w:val="000000"/>
          <w:sz w:val="24"/>
          <w:szCs w:val="24"/>
        </w:rPr>
        <w:t>Cutrona</w:t>
      </w:r>
      <w:proofErr w:type="spellEnd"/>
      <w:r w:rsidRPr="007B0B8D">
        <w:rPr>
          <w:rFonts w:ascii="Times New Roman" w:eastAsia="Times New Roman" w:hAnsi="Times New Roman" w:cs="Times New Roman"/>
          <w:color w:val="000000"/>
          <w:sz w:val="24"/>
          <w:szCs w:val="24"/>
        </w:rPr>
        <w:t xml:space="preserve">, C. E., McRae, C., &amp; Gomez, M. (2012). Is loneliness the same as being </w:t>
      </w:r>
      <w:r w:rsidR="005351EA" w:rsidRPr="007B0B8D">
        <w:rPr>
          <w:rFonts w:ascii="Times New Roman" w:eastAsia="Times New Roman" w:hAnsi="Times New Roman" w:cs="Times New Roman"/>
          <w:color w:val="000000"/>
          <w:sz w:val="24"/>
          <w:szCs w:val="24"/>
        </w:rPr>
        <w:t>alone?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The Journal of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146</w:t>
      </w:r>
      <w:r w:rsidRPr="007B0B8D">
        <w:rPr>
          <w:rFonts w:ascii="Times New Roman" w:eastAsia="Times New Roman" w:hAnsi="Times New Roman" w:cs="Times New Roman"/>
          <w:color w:val="000000"/>
          <w:sz w:val="24"/>
          <w:szCs w:val="24"/>
        </w:rPr>
        <w:t>(1-2), 7-22.</w:t>
      </w:r>
    </w:p>
    <w:p w14:paraId="47646F0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Scott, R. A., Stuart, J., &amp; Barber, B. L. (2021). Contemporary friendships and social vulnerability among youth: Understanding the role of online and offline contexts of interaction in friendship quality. </w:t>
      </w:r>
      <w:r w:rsidRPr="007B0B8D">
        <w:rPr>
          <w:rFonts w:ascii="Times New Roman" w:hAnsi="Times New Roman" w:cs="Times New Roman"/>
          <w:i/>
          <w:iCs/>
          <w:sz w:val="24"/>
          <w:szCs w:val="24"/>
        </w:rPr>
        <w:t>Journal of Social and Personal Relationships</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(12), 3451-3471.</w:t>
      </w:r>
    </w:p>
    <w:p w14:paraId="7303A53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Sessions, L. F. (2010). How offline gatherings affect online communities: when virtual community members ‘meetup’. </w:t>
      </w:r>
      <w:r w:rsidRPr="007B0B8D">
        <w:rPr>
          <w:rFonts w:ascii="Times New Roman" w:hAnsi="Times New Roman" w:cs="Times New Roman"/>
          <w:i/>
          <w:iCs/>
          <w:sz w:val="24"/>
          <w:szCs w:val="24"/>
        </w:rPr>
        <w:t>Information, Communication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13</w:t>
      </w:r>
      <w:r w:rsidRPr="007B0B8D">
        <w:rPr>
          <w:rFonts w:ascii="Times New Roman" w:hAnsi="Times New Roman" w:cs="Times New Roman"/>
          <w:sz w:val="24"/>
          <w:szCs w:val="24"/>
        </w:rPr>
        <w:t>(3), 375-395.</w:t>
      </w:r>
    </w:p>
    <w:p w14:paraId="6DE755F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Smith, T. W., &amp; Son, J. (2010). </w:t>
      </w:r>
      <w:r w:rsidRPr="007B0B8D">
        <w:rPr>
          <w:rFonts w:ascii="Times New Roman" w:hAnsi="Times New Roman" w:cs="Times New Roman"/>
          <w:i/>
          <w:iCs/>
          <w:sz w:val="24"/>
          <w:szCs w:val="24"/>
        </w:rPr>
        <w:t>An analysis of panel attrition and panel change on the 2006-2008 General Social Survey Panel</w:t>
      </w:r>
      <w:r w:rsidRPr="007B0B8D">
        <w:rPr>
          <w:rFonts w:ascii="Times New Roman" w:hAnsi="Times New Roman" w:cs="Times New Roman"/>
          <w:sz w:val="24"/>
          <w:szCs w:val="24"/>
        </w:rPr>
        <w:t>. NORC/University of Chicago.</w:t>
      </w:r>
    </w:p>
    <w:p w14:paraId="5ED9330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M. A., Huang, Y. C.,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D. (2011, January). Negotiating social belonging: Online, offline, and in-between. In </w:t>
      </w:r>
      <w:r w:rsidRPr="007B0B8D">
        <w:rPr>
          <w:rFonts w:ascii="Times New Roman" w:eastAsia="Times New Roman" w:hAnsi="Times New Roman" w:cs="Times New Roman"/>
          <w:i/>
          <w:color w:val="000000"/>
          <w:sz w:val="24"/>
          <w:szCs w:val="24"/>
        </w:rPr>
        <w:t>2011 44th Hawaii International Conference on System Sciences</w:t>
      </w:r>
      <w:r w:rsidRPr="007B0B8D">
        <w:rPr>
          <w:rFonts w:ascii="Times New Roman" w:eastAsia="Times New Roman" w:hAnsi="Times New Roman" w:cs="Times New Roman"/>
          <w:color w:val="000000"/>
          <w:sz w:val="24"/>
          <w:szCs w:val="24"/>
        </w:rPr>
        <w:t> (pp. 1-10). IEEE.</w:t>
      </w:r>
    </w:p>
    <w:p w14:paraId="4D886997"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Stickley, A., &amp; </w:t>
      </w:r>
      <w:proofErr w:type="spellStart"/>
      <w:r w:rsidRPr="007B0B8D">
        <w:rPr>
          <w:rFonts w:ascii="Times New Roman" w:eastAsia="Times New Roman" w:hAnsi="Times New Roman" w:cs="Times New Roman"/>
          <w:color w:val="000000"/>
          <w:sz w:val="24"/>
          <w:szCs w:val="24"/>
        </w:rPr>
        <w:t>Koyanagi</w:t>
      </w:r>
      <w:proofErr w:type="spellEnd"/>
      <w:r w:rsidRPr="007B0B8D">
        <w:rPr>
          <w:rFonts w:ascii="Times New Roman" w:eastAsia="Times New Roman" w:hAnsi="Times New Roman" w:cs="Times New Roman"/>
          <w:color w:val="000000"/>
          <w:sz w:val="24"/>
          <w:szCs w:val="24"/>
        </w:rPr>
        <w:t>, A. (2016). Loneliness, common mental disorders and suicidal behavior: Findings from a general population survey. </w:t>
      </w:r>
      <w:r w:rsidRPr="007B0B8D">
        <w:rPr>
          <w:rFonts w:ascii="Times New Roman" w:eastAsia="Times New Roman" w:hAnsi="Times New Roman" w:cs="Times New Roman"/>
          <w:i/>
          <w:iCs/>
          <w:color w:val="000000"/>
          <w:sz w:val="24"/>
          <w:szCs w:val="24"/>
        </w:rPr>
        <w:t>Journal of affective disorders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197</w:t>
      </w:r>
      <w:r w:rsidRPr="007B0B8D">
        <w:rPr>
          <w:rFonts w:ascii="Times New Roman" w:eastAsia="Times New Roman" w:hAnsi="Times New Roman" w:cs="Times New Roman"/>
          <w:color w:val="000000"/>
          <w:sz w:val="24"/>
          <w:szCs w:val="24"/>
        </w:rPr>
        <w:t>, 81-87.</w:t>
      </w:r>
    </w:p>
    <w:p w14:paraId="0547A6F7"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bookmarkStart w:id="93" w:name="_Hlk117960674"/>
      <w:r w:rsidRPr="007B0B8D">
        <w:rPr>
          <w:color w:val="000000"/>
        </w:rPr>
        <w:t xml:space="preserve">Subramanian, S. V., </w:t>
      </w:r>
      <w:proofErr w:type="spellStart"/>
      <w:r w:rsidRPr="007B0B8D">
        <w:rPr>
          <w:color w:val="000000"/>
        </w:rPr>
        <w:t>Kubzansky</w:t>
      </w:r>
      <w:proofErr w:type="spellEnd"/>
      <w:r w:rsidRPr="007B0B8D">
        <w:rPr>
          <w:color w:val="000000"/>
        </w:rPr>
        <w:t xml:space="preserve">, L., Berkman, L., Fay, M., &amp; </w:t>
      </w:r>
      <w:proofErr w:type="spellStart"/>
      <w:r w:rsidRPr="007B0B8D">
        <w:rPr>
          <w:color w:val="000000"/>
        </w:rPr>
        <w:t>Kawachi</w:t>
      </w:r>
      <w:bookmarkEnd w:id="93"/>
      <w:proofErr w:type="spellEnd"/>
      <w:r w:rsidRPr="007B0B8D">
        <w:rPr>
          <w:color w:val="000000"/>
        </w:rPr>
        <w:t>, I. (2006). Neighborhood effects on the self-rated health of elders: uncovering the relative importance of structural and service-related neighborhood environments. </w:t>
      </w:r>
      <w:r w:rsidRPr="007B0B8D">
        <w:rPr>
          <w:i/>
          <w:iCs/>
          <w:color w:val="000000"/>
        </w:rPr>
        <w:t>The Journals of Gerontology Series B: Psychological Sciences and Social Sciences</w:t>
      </w:r>
      <w:r w:rsidRPr="007B0B8D">
        <w:rPr>
          <w:color w:val="000000"/>
        </w:rPr>
        <w:t>, </w:t>
      </w:r>
      <w:r w:rsidRPr="007B0B8D">
        <w:rPr>
          <w:i/>
          <w:iCs/>
          <w:color w:val="000000"/>
        </w:rPr>
        <w:t>61</w:t>
      </w:r>
      <w:r w:rsidRPr="007B0B8D">
        <w:rPr>
          <w:color w:val="000000"/>
        </w:rPr>
        <w:t>(3), S153-S160.</w:t>
      </w:r>
    </w:p>
    <w:p w14:paraId="28DD14C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Thibaut, J. W., &amp; Kelley, H. H. (1959). The social psychology of groups. New York: Wiley.</w:t>
      </w:r>
    </w:p>
    <w:p w14:paraId="4473790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Towner, E., </w:t>
      </w:r>
      <w:proofErr w:type="spellStart"/>
      <w:r w:rsidRPr="007B0B8D">
        <w:rPr>
          <w:rFonts w:ascii="Times New Roman" w:hAnsi="Times New Roman" w:cs="Times New Roman"/>
          <w:sz w:val="24"/>
          <w:szCs w:val="24"/>
        </w:rPr>
        <w:t>Tomova</w:t>
      </w:r>
      <w:proofErr w:type="spellEnd"/>
      <w:r w:rsidRPr="007B0B8D">
        <w:rPr>
          <w:rFonts w:ascii="Times New Roman" w:hAnsi="Times New Roman" w:cs="Times New Roman"/>
          <w:sz w:val="24"/>
          <w:szCs w:val="24"/>
        </w:rPr>
        <w:t xml:space="preserve">, L., </w:t>
      </w:r>
      <w:proofErr w:type="spellStart"/>
      <w:r w:rsidRPr="007B0B8D">
        <w:rPr>
          <w:rFonts w:ascii="Times New Roman" w:hAnsi="Times New Roman" w:cs="Times New Roman"/>
          <w:sz w:val="24"/>
          <w:szCs w:val="24"/>
        </w:rPr>
        <w:t>Ladensack</w:t>
      </w:r>
      <w:proofErr w:type="spellEnd"/>
      <w:r w:rsidRPr="007B0B8D">
        <w:rPr>
          <w:rFonts w:ascii="Times New Roman" w:hAnsi="Times New Roman" w:cs="Times New Roman"/>
          <w:sz w:val="24"/>
          <w:szCs w:val="24"/>
        </w:rPr>
        <w:t>, D., Chu, K., &amp; Callaghan, B. (2022). Virtual social interaction and loneliness among emerging adults amid the COVID-19 pandemic. </w:t>
      </w:r>
      <w:r w:rsidRPr="007B0B8D">
        <w:rPr>
          <w:rFonts w:ascii="Times New Roman" w:hAnsi="Times New Roman" w:cs="Times New Roman"/>
          <w:i/>
          <w:iCs/>
          <w:sz w:val="24"/>
          <w:szCs w:val="24"/>
        </w:rPr>
        <w:t>Current Research in Ecological and Social Psychology</w:t>
      </w:r>
      <w:r w:rsidRPr="007B0B8D">
        <w:rPr>
          <w:rFonts w:ascii="Times New Roman" w:hAnsi="Times New Roman" w:cs="Times New Roman"/>
          <w:sz w:val="24"/>
          <w:szCs w:val="24"/>
        </w:rPr>
        <w:t>, </w:t>
      </w:r>
      <w:r w:rsidRPr="007B0B8D">
        <w:rPr>
          <w:rFonts w:ascii="Times New Roman" w:hAnsi="Times New Roman" w:cs="Times New Roman"/>
          <w:i/>
          <w:iCs/>
          <w:sz w:val="24"/>
          <w:szCs w:val="24"/>
        </w:rPr>
        <w:t>3</w:t>
      </w:r>
      <w:r w:rsidRPr="007B0B8D">
        <w:rPr>
          <w:rFonts w:ascii="Times New Roman" w:hAnsi="Times New Roman" w:cs="Times New Roman"/>
          <w:sz w:val="24"/>
          <w:szCs w:val="24"/>
        </w:rPr>
        <w:t>, 100058.</w:t>
      </w:r>
    </w:p>
    <w:p w14:paraId="1CF6CDB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Turner, J. W., Grube, J. A., &amp; Meyers, J. (2001). Developing an optimal match within online communities: An exploration of CMC support communities and traditional support. </w:t>
      </w:r>
      <w:r w:rsidRPr="007B0B8D">
        <w:rPr>
          <w:rFonts w:ascii="Times New Roman" w:hAnsi="Times New Roman" w:cs="Times New Roman"/>
          <w:i/>
          <w:iCs/>
          <w:sz w:val="24"/>
          <w:szCs w:val="24"/>
        </w:rPr>
        <w:t>Journal of Communication</w:t>
      </w:r>
      <w:r w:rsidRPr="007B0B8D">
        <w:rPr>
          <w:rFonts w:ascii="Times New Roman" w:hAnsi="Times New Roman" w:cs="Times New Roman"/>
          <w:sz w:val="24"/>
          <w:szCs w:val="24"/>
        </w:rPr>
        <w:t>, </w:t>
      </w:r>
      <w:r w:rsidRPr="007B0B8D">
        <w:rPr>
          <w:rFonts w:ascii="Times New Roman" w:hAnsi="Times New Roman" w:cs="Times New Roman"/>
          <w:i/>
          <w:iCs/>
          <w:sz w:val="24"/>
          <w:szCs w:val="24"/>
        </w:rPr>
        <w:t>51</w:t>
      </w:r>
      <w:r w:rsidRPr="007B0B8D">
        <w:rPr>
          <w:rFonts w:ascii="Times New Roman" w:hAnsi="Times New Roman" w:cs="Times New Roman"/>
          <w:sz w:val="24"/>
          <w:szCs w:val="24"/>
        </w:rPr>
        <w:t>(2), 231-251.</w:t>
      </w:r>
    </w:p>
    <w:p w14:paraId="433FE7D0"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M.,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D. (2021). Online and offline leisure, relatedness and psychological distress: A study of young people in Switzerland. </w:t>
      </w:r>
      <w:r w:rsidRPr="007B0B8D">
        <w:rPr>
          <w:rFonts w:ascii="Times New Roman" w:hAnsi="Times New Roman" w:cs="Times New Roman"/>
          <w:i/>
          <w:iCs/>
          <w:sz w:val="24"/>
          <w:szCs w:val="24"/>
        </w:rPr>
        <w:t>Leisure Studies</w:t>
      </w:r>
      <w:r w:rsidRPr="007B0B8D">
        <w:rPr>
          <w:rFonts w:ascii="Times New Roman" w:hAnsi="Times New Roman" w:cs="Times New Roman"/>
          <w:sz w:val="24"/>
          <w:szCs w:val="24"/>
        </w:rPr>
        <w:t>, </w:t>
      </w:r>
      <w:r w:rsidRPr="007B0B8D">
        <w:rPr>
          <w:rFonts w:ascii="Times New Roman" w:hAnsi="Times New Roman" w:cs="Times New Roman"/>
          <w:i/>
          <w:iCs/>
          <w:sz w:val="24"/>
          <w:szCs w:val="24"/>
        </w:rPr>
        <w:t>40</w:t>
      </w:r>
      <w:r w:rsidRPr="007B0B8D">
        <w:rPr>
          <w:rFonts w:ascii="Times New Roman" w:hAnsi="Times New Roman" w:cs="Times New Roman"/>
          <w:sz w:val="24"/>
          <w:szCs w:val="24"/>
        </w:rPr>
        <w:t>(3), 338-351.</w:t>
      </w:r>
    </w:p>
    <w:p w14:paraId="05ACDEB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Vaisey, S., &amp; Miles, A. (2017). What you can—and can’t—do with three-wave panel data. </w:t>
      </w:r>
      <w:r w:rsidRPr="007B0B8D">
        <w:rPr>
          <w:rFonts w:ascii="Times New Roman" w:hAnsi="Times New Roman" w:cs="Times New Roman"/>
          <w:i/>
          <w:iCs/>
          <w:sz w:val="24"/>
          <w:szCs w:val="24"/>
        </w:rPr>
        <w:t>Sociological Methods &amp;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46</w:t>
      </w:r>
      <w:r w:rsidRPr="007B0B8D">
        <w:rPr>
          <w:rFonts w:ascii="Times New Roman" w:hAnsi="Times New Roman" w:cs="Times New Roman"/>
          <w:sz w:val="24"/>
          <w:szCs w:val="24"/>
        </w:rPr>
        <w:t>(1), 44-67.</w:t>
      </w:r>
    </w:p>
    <w:p w14:paraId="53E90F9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Valtorta</w:t>
      </w:r>
      <w:proofErr w:type="spellEnd"/>
      <w:r w:rsidRPr="007B0B8D">
        <w:rPr>
          <w:rFonts w:ascii="Times New Roman" w:eastAsia="Times New Roman" w:hAnsi="Times New Roman" w:cs="Times New Roman"/>
          <w:color w:val="000000"/>
          <w:sz w:val="24"/>
          <w:szCs w:val="24"/>
        </w:rPr>
        <w:t xml:space="preserve">, N. K., Kanaan, M., </w:t>
      </w:r>
      <w:proofErr w:type="spellStart"/>
      <w:r w:rsidRPr="007B0B8D">
        <w:rPr>
          <w:rFonts w:ascii="Times New Roman" w:eastAsia="Times New Roman" w:hAnsi="Times New Roman" w:cs="Times New Roman"/>
          <w:color w:val="000000"/>
          <w:sz w:val="24"/>
          <w:szCs w:val="24"/>
        </w:rPr>
        <w:t>Gilbody</w:t>
      </w:r>
      <w:proofErr w:type="spellEnd"/>
      <w:r w:rsidRPr="007B0B8D">
        <w:rPr>
          <w:rFonts w:ascii="Times New Roman" w:eastAsia="Times New Roman" w:hAnsi="Times New Roman" w:cs="Times New Roman"/>
          <w:color w:val="000000"/>
          <w:sz w:val="24"/>
          <w:szCs w:val="24"/>
        </w:rPr>
        <w:t>, S., &amp; Hanratty, B. (2016). Loneliness, social isolation and social relationships: what are we measuring? A novel framework for classifying and comparing tools. </w:t>
      </w:r>
      <w:r w:rsidRPr="007B0B8D">
        <w:rPr>
          <w:rFonts w:ascii="Times New Roman" w:eastAsia="Times New Roman" w:hAnsi="Times New Roman" w:cs="Times New Roman"/>
          <w:i/>
          <w:iCs/>
          <w:color w:val="000000"/>
          <w:sz w:val="24"/>
          <w:szCs w:val="24"/>
        </w:rPr>
        <w:t>British Medical Journal open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6</w:t>
      </w:r>
      <w:r w:rsidRPr="007B0B8D">
        <w:rPr>
          <w:rFonts w:ascii="Times New Roman" w:eastAsia="Times New Roman" w:hAnsi="Times New Roman" w:cs="Times New Roman"/>
          <w:color w:val="000000"/>
          <w:sz w:val="24"/>
          <w:szCs w:val="24"/>
        </w:rPr>
        <w:t>(4), e010799.</w:t>
      </w:r>
    </w:p>
    <w:p w14:paraId="2F08BA8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Van Beek, M., &amp; </w:t>
      </w:r>
      <w:proofErr w:type="spellStart"/>
      <w:r w:rsidRPr="007B0B8D">
        <w:rPr>
          <w:rFonts w:ascii="Times New Roman" w:eastAsia="Times New Roman" w:hAnsi="Times New Roman" w:cs="Times New Roman"/>
          <w:color w:val="000000"/>
          <w:sz w:val="24"/>
          <w:szCs w:val="24"/>
        </w:rPr>
        <w:t>Patulny</w:t>
      </w:r>
      <w:proofErr w:type="spellEnd"/>
      <w:r w:rsidRPr="007B0B8D">
        <w:rPr>
          <w:rFonts w:ascii="Times New Roman" w:eastAsia="Times New Roman" w:hAnsi="Times New Roman" w:cs="Times New Roman"/>
          <w:color w:val="000000"/>
          <w:sz w:val="24"/>
          <w:szCs w:val="24"/>
        </w:rPr>
        <w:t>, R. (2022). 'The threat is in all of us': Perceptions of loneliness and divided communities in urban and rural areas during COVID‐19. </w:t>
      </w:r>
      <w:r w:rsidRPr="007B0B8D">
        <w:rPr>
          <w:rFonts w:ascii="Times New Roman" w:eastAsia="Times New Roman" w:hAnsi="Times New Roman" w:cs="Times New Roman"/>
          <w:i/>
          <w:color w:val="000000"/>
          <w:sz w:val="24"/>
          <w:szCs w:val="24"/>
        </w:rPr>
        <w:t>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50</w:t>
      </w:r>
      <w:r w:rsidRPr="007B0B8D">
        <w:rPr>
          <w:rFonts w:ascii="Times New Roman" w:eastAsia="Times New Roman" w:hAnsi="Times New Roman" w:cs="Times New Roman"/>
          <w:color w:val="000000"/>
          <w:sz w:val="24"/>
          <w:szCs w:val="24"/>
        </w:rPr>
        <w:t>(3), 1531-1548.</w:t>
      </w:r>
    </w:p>
    <w:p w14:paraId="7CE975C1"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van </w:t>
      </w:r>
      <w:proofErr w:type="spellStart"/>
      <w:r w:rsidRPr="007B0B8D">
        <w:rPr>
          <w:color w:val="000000"/>
        </w:rPr>
        <w:t>Eldik</w:t>
      </w:r>
      <w:proofErr w:type="spellEnd"/>
      <w:r w:rsidRPr="007B0B8D">
        <w:rPr>
          <w:color w:val="000000"/>
        </w:rPr>
        <w:t xml:space="preserve">, A., </w:t>
      </w:r>
      <w:proofErr w:type="spellStart"/>
      <w:r w:rsidRPr="007B0B8D">
        <w:rPr>
          <w:color w:val="000000"/>
        </w:rPr>
        <w:t>Kneer</w:t>
      </w:r>
      <w:proofErr w:type="spellEnd"/>
      <w:r w:rsidRPr="007B0B8D">
        <w:rPr>
          <w:color w:val="000000"/>
        </w:rPr>
        <w:t>, J., &amp; Jansz, J. (2019). Urban &amp; online: Social media use among adolescents and sense of belonging to a super-diverse city. </w:t>
      </w:r>
      <w:r w:rsidRPr="007B0B8D">
        <w:rPr>
          <w:i/>
          <w:iCs/>
          <w:color w:val="000000"/>
        </w:rPr>
        <w:t>Media and Communication</w:t>
      </w:r>
      <w:r w:rsidRPr="007B0B8D">
        <w:rPr>
          <w:color w:val="000000"/>
        </w:rPr>
        <w:t>, </w:t>
      </w:r>
      <w:r w:rsidRPr="007B0B8D">
        <w:rPr>
          <w:i/>
          <w:iCs/>
          <w:color w:val="000000"/>
        </w:rPr>
        <w:t>7</w:t>
      </w:r>
      <w:r w:rsidRPr="007B0B8D">
        <w:rPr>
          <w:color w:val="000000"/>
        </w:rPr>
        <w:t>(2), 242-253.</w:t>
      </w:r>
    </w:p>
    <w:p w14:paraId="235778B5" w14:textId="77777777" w:rsidR="002D53AE"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lastRenderedPageBreak/>
        <w:t>Villalonga</w:t>
      </w:r>
      <w:proofErr w:type="spellEnd"/>
      <w:r w:rsidRPr="007B0B8D">
        <w:rPr>
          <w:rFonts w:ascii="Times New Roman" w:eastAsia="Times New Roman" w:hAnsi="Times New Roman" w:cs="Times New Roman"/>
          <w:color w:val="000000"/>
          <w:sz w:val="24"/>
          <w:szCs w:val="24"/>
        </w:rPr>
        <w:t xml:space="preserve">-Olives, E., Adams, I., &amp; </w:t>
      </w:r>
      <w:proofErr w:type="spellStart"/>
      <w:r w:rsidRPr="007B0B8D">
        <w:rPr>
          <w:rFonts w:ascii="Times New Roman" w:eastAsia="Times New Roman" w:hAnsi="Times New Roman" w:cs="Times New Roman"/>
          <w:color w:val="000000"/>
          <w:sz w:val="24"/>
          <w:szCs w:val="24"/>
        </w:rPr>
        <w:t>Kawachi</w:t>
      </w:r>
      <w:proofErr w:type="spellEnd"/>
      <w:r w:rsidRPr="007B0B8D">
        <w:rPr>
          <w:rFonts w:ascii="Times New Roman" w:eastAsia="Times New Roman" w:hAnsi="Times New Roman" w:cs="Times New Roman"/>
          <w:color w:val="000000"/>
          <w:sz w:val="24"/>
          <w:szCs w:val="24"/>
        </w:rPr>
        <w:t>, I. (2016). The development of a bridging social capital questionnaire for use in population health research. </w:t>
      </w:r>
      <w:r w:rsidRPr="007B0B8D">
        <w:rPr>
          <w:rFonts w:ascii="Times New Roman" w:eastAsia="Times New Roman" w:hAnsi="Times New Roman" w:cs="Times New Roman"/>
          <w:i/>
          <w:iCs/>
          <w:color w:val="000000"/>
          <w:sz w:val="24"/>
          <w:szCs w:val="24"/>
        </w:rPr>
        <w:t>SSM-population Health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w:t>
      </w:r>
      <w:r w:rsidRPr="007B0B8D">
        <w:rPr>
          <w:rFonts w:ascii="Times New Roman" w:eastAsia="Times New Roman" w:hAnsi="Times New Roman" w:cs="Times New Roman"/>
          <w:color w:val="000000"/>
          <w:sz w:val="24"/>
          <w:szCs w:val="24"/>
        </w:rPr>
        <w:t>, 613-622.</w:t>
      </w:r>
    </w:p>
    <w:p w14:paraId="718E5BBF" w14:textId="0C146D4C" w:rsidR="00E53146" w:rsidRPr="007B0B8D" w:rsidRDefault="00E53146" w:rsidP="007B0B8D">
      <w:pPr>
        <w:spacing w:line="480" w:lineRule="auto"/>
        <w:ind w:left="720" w:hanging="720"/>
        <w:rPr>
          <w:rFonts w:ascii="Times New Roman" w:eastAsia="Times New Roman" w:hAnsi="Times New Roman" w:cs="Times New Roman"/>
          <w:color w:val="000000"/>
          <w:sz w:val="24"/>
          <w:szCs w:val="24"/>
        </w:rPr>
      </w:pPr>
      <w:r w:rsidRPr="00E53146">
        <w:rPr>
          <w:rFonts w:ascii="Times New Roman" w:eastAsia="Times New Roman" w:hAnsi="Times New Roman" w:cs="Times New Roman"/>
          <w:color w:val="000000"/>
          <w:sz w:val="24"/>
          <w:szCs w:val="24"/>
        </w:rPr>
        <w:t>Wang, J., Mann, F., Lloyd-Evans, B., Ma, R., &amp; Johnson, S. (2018). Associations between loneliness and perceived social support and outcomes of mental health problems: a systematic review. </w:t>
      </w:r>
      <w:r w:rsidRPr="00E53146">
        <w:rPr>
          <w:rFonts w:ascii="Times New Roman" w:eastAsia="Times New Roman" w:hAnsi="Times New Roman" w:cs="Times New Roman"/>
          <w:i/>
          <w:iCs/>
          <w:color w:val="000000"/>
          <w:sz w:val="24"/>
          <w:szCs w:val="24"/>
        </w:rPr>
        <w:t>BMC psychiatry</w:t>
      </w:r>
      <w:r w:rsidRPr="00E53146">
        <w:rPr>
          <w:rFonts w:ascii="Times New Roman" w:eastAsia="Times New Roman" w:hAnsi="Times New Roman" w:cs="Times New Roman"/>
          <w:color w:val="000000"/>
          <w:sz w:val="24"/>
          <w:szCs w:val="24"/>
        </w:rPr>
        <w:t>, </w:t>
      </w:r>
      <w:r w:rsidRPr="00E53146">
        <w:rPr>
          <w:rFonts w:ascii="Times New Roman" w:eastAsia="Times New Roman" w:hAnsi="Times New Roman" w:cs="Times New Roman"/>
          <w:i/>
          <w:iCs/>
          <w:color w:val="000000"/>
          <w:sz w:val="24"/>
          <w:szCs w:val="24"/>
        </w:rPr>
        <w:t>18</w:t>
      </w:r>
      <w:r w:rsidRPr="00E53146">
        <w:rPr>
          <w:rFonts w:ascii="Times New Roman" w:eastAsia="Times New Roman" w:hAnsi="Times New Roman" w:cs="Times New Roman"/>
          <w:color w:val="000000"/>
          <w:sz w:val="24"/>
          <w:szCs w:val="24"/>
        </w:rPr>
        <w:t>(1), 1-16.</w:t>
      </w:r>
    </w:p>
    <w:p w14:paraId="6DBE7A83"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Weissbourd</w:t>
      </w:r>
      <w:proofErr w:type="spellEnd"/>
      <w:r w:rsidRPr="007B0B8D">
        <w:rPr>
          <w:rFonts w:ascii="Times New Roman" w:hAnsi="Times New Roman" w:cs="Times New Roman"/>
          <w:sz w:val="24"/>
          <w:szCs w:val="24"/>
        </w:rPr>
        <w:t xml:space="preserve">, R., </w:t>
      </w:r>
      <w:proofErr w:type="spellStart"/>
      <w:r w:rsidRPr="007B0B8D">
        <w:rPr>
          <w:rFonts w:ascii="Times New Roman" w:hAnsi="Times New Roman" w:cs="Times New Roman"/>
          <w:sz w:val="24"/>
          <w:szCs w:val="24"/>
        </w:rPr>
        <w:t>Batanova</w:t>
      </w:r>
      <w:proofErr w:type="spellEnd"/>
      <w:r w:rsidRPr="007B0B8D">
        <w:rPr>
          <w:rFonts w:ascii="Times New Roman" w:hAnsi="Times New Roman" w:cs="Times New Roman"/>
          <w:sz w:val="24"/>
          <w:szCs w:val="24"/>
        </w:rPr>
        <w:t xml:space="preserve">, M., </w:t>
      </w:r>
      <w:proofErr w:type="spellStart"/>
      <w:r w:rsidRPr="007B0B8D">
        <w:rPr>
          <w:rFonts w:ascii="Times New Roman" w:hAnsi="Times New Roman" w:cs="Times New Roman"/>
          <w:sz w:val="24"/>
          <w:szCs w:val="24"/>
        </w:rPr>
        <w:t>Lovison</w:t>
      </w:r>
      <w:proofErr w:type="spellEnd"/>
      <w:r w:rsidRPr="007B0B8D">
        <w:rPr>
          <w:rFonts w:ascii="Times New Roman" w:hAnsi="Times New Roman" w:cs="Times New Roman"/>
          <w:sz w:val="24"/>
          <w:szCs w:val="24"/>
        </w:rPr>
        <w:t>, V., &amp; Torres, E. (2021). How the Pandemic Has Deepened an Epidemic of Loneliness and What We Can Do About It (pp. 1–13). </w:t>
      </w:r>
      <w:r w:rsidRPr="007B0B8D">
        <w:rPr>
          <w:rFonts w:ascii="Times New Roman" w:hAnsi="Times New Roman" w:cs="Times New Roman"/>
          <w:i/>
          <w:iCs/>
          <w:sz w:val="24"/>
          <w:szCs w:val="24"/>
        </w:rPr>
        <w:t>Harvard University</w:t>
      </w:r>
      <w:r w:rsidRPr="007B0B8D">
        <w:rPr>
          <w:rFonts w:ascii="Times New Roman" w:hAnsi="Times New Roman" w:cs="Times New Roman"/>
          <w:sz w:val="24"/>
          <w:szCs w:val="24"/>
        </w:rPr>
        <w:t xml:space="preserve">. Retrieved from </w:t>
      </w:r>
      <w:hyperlink r:id="rId31" w:history="1">
        <w:r w:rsidRPr="007B0B8D">
          <w:rPr>
            <w:rStyle w:val="Hyperlink"/>
            <w:rFonts w:ascii="Times New Roman" w:hAnsi="Times New Roman" w:cs="Times New Roman"/>
            <w:sz w:val="24"/>
            <w:szCs w:val="24"/>
          </w:rPr>
          <w:t>https://static1.squarespace.com/static/5b7c56e255b02c683659fe43/t/6021776bdd04957c4557c212/1612805995893/Loneliness+in+America+2021_02_08_FINAL.pdf</w:t>
        </w:r>
      </w:hyperlink>
      <w:r w:rsidRPr="007B0B8D">
        <w:rPr>
          <w:rFonts w:ascii="Times New Roman" w:hAnsi="Times New Roman" w:cs="Times New Roman"/>
          <w:sz w:val="24"/>
          <w:szCs w:val="24"/>
        </w:rPr>
        <w:t xml:space="preserve"> </w:t>
      </w:r>
    </w:p>
    <w:p w14:paraId="3F6EEDB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Wellman, B.,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J., &amp; Chen, W. (2002). The networked nature of community: Online and offline. </w:t>
      </w:r>
      <w:r w:rsidRPr="007B0B8D">
        <w:rPr>
          <w:rFonts w:ascii="Times New Roman" w:hAnsi="Times New Roman" w:cs="Times New Roman"/>
          <w:i/>
          <w:iCs/>
          <w:sz w:val="24"/>
          <w:szCs w:val="24"/>
        </w:rPr>
        <w:t>It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w:t>
      </w:r>
      <w:r w:rsidRPr="007B0B8D">
        <w:rPr>
          <w:rFonts w:ascii="Times New Roman" w:hAnsi="Times New Roman" w:cs="Times New Roman"/>
          <w:sz w:val="24"/>
          <w:szCs w:val="24"/>
        </w:rPr>
        <w:t>(1), 151-165.</w:t>
      </w:r>
    </w:p>
    <w:p w14:paraId="1DA2AF0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Whitehead, A. L., &amp; </w:t>
      </w:r>
      <w:proofErr w:type="spellStart"/>
      <w:r w:rsidRPr="007B0B8D">
        <w:rPr>
          <w:rFonts w:ascii="Times New Roman" w:eastAsia="Times New Roman" w:hAnsi="Times New Roman" w:cs="Times New Roman"/>
          <w:color w:val="000000"/>
          <w:sz w:val="24"/>
          <w:szCs w:val="24"/>
        </w:rPr>
        <w:t>Stroope</w:t>
      </w:r>
      <w:proofErr w:type="spellEnd"/>
      <w:r w:rsidRPr="007B0B8D">
        <w:rPr>
          <w:rFonts w:ascii="Times New Roman" w:eastAsia="Times New Roman" w:hAnsi="Times New Roman" w:cs="Times New Roman"/>
          <w:color w:val="000000"/>
          <w:sz w:val="24"/>
          <w:szCs w:val="24"/>
        </w:rPr>
        <w:t>, S. (2015). Small groups, contexts, and civic engagement: A multilevel analysis of United States Congregational Life Survey data. </w:t>
      </w:r>
      <w:r w:rsidRPr="007B0B8D">
        <w:rPr>
          <w:rFonts w:ascii="Times New Roman" w:eastAsia="Times New Roman" w:hAnsi="Times New Roman" w:cs="Times New Roman"/>
          <w:i/>
          <w:iCs/>
          <w:color w:val="000000"/>
          <w:sz w:val="24"/>
          <w:szCs w:val="24"/>
        </w:rPr>
        <w:t>Social Science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52</w:t>
      </w:r>
      <w:r w:rsidRPr="007B0B8D">
        <w:rPr>
          <w:rFonts w:ascii="Times New Roman" w:eastAsia="Times New Roman" w:hAnsi="Times New Roman" w:cs="Times New Roman"/>
          <w:color w:val="000000"/>
          <w:sz w:val="24"/>
          <w:szCs w:val="24"/>
        </w:rPr>
        <w:t>, 659-670.</w:t>
      </w:r>
    </w:p>
    <w:p w14:paraId="052214D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Williams, R., Allison, P. D., &amp; Moral-Benito, E. (2018). Linear dynamic panel-data estimation using maximum likelihood and structural equation modeling. </w:t>
      </w:r>
      <w:r w:rsidRPr="007B0B8D">
        <w:rPr>
          <w:rFonts w:ascii="Times New Roman" w:hAnsi="Times New Roman" w:cs="Times New Roman"/>
          <w:i/>
          <w:iCs/>
          <w:sz w:val="24"/>
          <w:szCs w:val="24"/>
        </w:rPr>
        <w:t>The Stata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(2), 293-326.</w:t>
      </w:r>
    </w:p>
    <w:p w14:paraId="078709ED" w14:textId="3D4D1EE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Wirtz, D., Tucker, A., Briggs, C., &amp; </w:t>
      </w:r>
      <w:proofErr w:type="spellStart"/>
      <w:r w:rsidRPr="007B0B8D">
        <w:rPr>
          <w:rFonts w:ascii="Times New Roman" w:eastAsia="Times New Roman" w:hAnsi="Times New Roman" w:cs="Times New Roman"/>
          <w:color w:val="000000"/>
          <w:sz w:val="24"/>
          <w:szCs w:val="24"/>
        </w:rPr>
        <w:t>Schoemann</w:t>
      </w:r>
      <w:proofErr w:type="spellEnd"/>
      <w:r w:rsidRPr="007B0B8D">
        <w:rPr>
          <w:rFonts w:ascii="Times New Roman" w:eastAsia="Times New Roman" w:hAnsi="Times New Roman" w:cs="Times New Roman"/>
          <w:color w:val="000000"/>
          <w:sz w:val="24"/>
          <w:szCs w:val="24"/>
        </w:rPr>
        <w:t xml:space="preserve">, A. M. (2021). How and why social media affect subjective well-being: </w:t>
      </w:r>
      <w:r w:rsidR="005351EA" w:rsidRPr="007B0B8D">
        <w:rPr>
          <w:rFonts w:ascii="Times New Roman" w:eastAsia="Times New Roman" w:hAnsi="Times New Roman" w:cs="Times New Roman"/>
          <w:color w:val="000000"/>
          <w:sz w:val="24"/>
          <w:szCs w:val="24"/>
        </w:rPr>
        <w:t>multi-site</w:t>
      </w:r>
      <w:r w:rsidRPr="007B0B8D">
        <w:rPr>
          <w:rFonts w:ascii="Times New Roman" w:eastAsia="Times New Roman" w:hAnsi="Times New Roman" w:cs="Times New Roman"/>
          <w:color w:val="000000"/>
          <w:sz w:val="24"/>
          <w:szCs w:val="24"/>
        </w:rPr>
        <w:t xml:space="preserve"> use and social comparison as predictors of change across time.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22</w:t>
      </w:r>
      <w:r w:rsidRPr="007B0B8D">
        <w:rPr>
          <w:rFonts w:ascii="Times New Roman" w:eastAsia="Times New Roman" w:hAnsi="Times New Roman" w:cs="Times New Roman"/>
          <w:color w:val="000000"/>
          <w:sz w:val="24"/>
          <w:szCs w:val="24"/>
        </w:rPr>
        <w:t>(4), 1673-1691.</w:t>
      </w:r>
    </w:p>
    <w:p w14:paraId="62947FF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91FD0">
        <w:rPr>
          <w:rFonts w:ascii="Times New Roman" w:eastAsia="Times New Roman" w:hAnsi="Times New Roman" w:cs="Times New Roman"/>
          <w:color w:val="000000"/>
          <w:sz w:val="24"/>
          <w:szCs w:val="24"/>
        </w:rPr>
        <w:lastRenderedPageBreak/>
        <w:t xml:space="preserve">Wong, A., Ho, S., </w:t>
      </w:r>
      <w:proofErr w:type="spellStart"/>
      <w:r w:rsidRPr="00791FD0">
        <w:rPr>
          <w:rFonts w:ascii="Times New Roman" w:eastAsia="Times New Roman" w:hAnsi="Times New Roman" w:cs="Times New Roman"/>
          <w:color w:val="000000"/>
          <w:sz w:val="24"/>
          <w:szCs w:val="24"/>
        </w:rPr>
        <w:t>Olusanya</w:t>
      </w:r>
      <w:proofErr w:type="spellEnd"/>
      <w:r w:rsidRPr="00791FD0">
        <w:rPr>
          <w:rFonts w:ascii="Times New Roman" w:eastAsia="Times New Roman" w:hAnsi="Times New Roman" w:cs="Times New Roman"/>
          <w:color w:val="000000"/>
          <w:sz w:val="24"/>
          <w:szCs w:val="24"/>
        </w:rPr>
        <w:t xml:space="preserve">, O., </w:t>
      </w:r>
      <w:proofErr w:type="spellStart"/>
      <w:r w:rsidRPr="00791FD0">
        <w:rPr>
          <w:rFonts w:ascii="Times New Roman" w:eastAsia="Times New Roman" w:hAnsi="Times New Roman" w:cs="Times New Roman"/>
          <w:color w:val="000000"/>
          <w:sz w:val="24"/>
          <w:szCs w:val="24"/>
        </w:rPr>
        <w:t>Antonini</w:t>
      </w:r>
      <w:proofErr w:type="spellEnd"/>
      <w:r w:rsidRPr="00791FD0">
        <w:rPr>
          <w:rFonts w:ascii="Times New Roman" w:eastAsia="Times New Roman" w:hAnsi="Times New Roman" w:cs="Times New Roman"/>
          <w:color w:val="000000"/>
          <w:sz w:val="24"/>
          <w:szCs w:val="24"/>
        </w:rPr>
        <w:t xml:space="preserve">, M. V., &amp; </w:t>
      </w:r>
      <w:proofErr w:type="spellStart"/>
      <w:r w:rsidRPr="00791FD0">
        <w:rPr>
          <w:rFonts w:ascii="Times New Roman" w:eastAsia="Times New Roman" w:hAnsi="Times New Roman" w:cs="Times New Roman"/>
          <w:color w:val="000000"/>
          <w:sz w:val="24"/>
          <w:szCs w:val="24"/>
        </w:rPr>
        <w:t>Lyness</w:t>
      </w:r>
      <w:proofErr w:type="spellEnd"/>
      <w:r w:rsidRPr="00791FD0">
        <w:rPr>
          <w:rFonts w:ascii="Times New Roman" w:eastAsia="Times New Roman" w:hAnsi="Times New Roman" w:cs="Times New Roman"/>
          <w:color w:val="000000"/>
          <w:sz w:val="24"/>
          <w:szCs w:val="24"/>
        </w:rPr>
        <w:t xml:space="preserve">, D. (2021). </w:t>
      </w:r>
      <w:r w:rsidRPr="007B0B8D">
        <w:rPr>
          <w:rFonts w:ascii="Times New Roman" w:eastAsia="Times New Roman" w:hAnsi="Times New Roman" w:cs="Times New Roman"/>
          <w:color w:val="000000"/>
          <w:sz w:val="24"/>
          <w:szCs w:val="24"/>
        </w:rPr>
        <w:t>The use of social media and online communications in times of pandemic COVID-19. </w:t>
      </w:r>
      <w:r w:rsidRPr="007B0B8D">
        <w:rPr>
          <w:rFonts w:ascii="Times New Roman" w:eastAsia="Times New Roman" w:hAnsi="Times New Roman" w:cs="Times New Roman"/>
          <w:i/>
          <w:color w:val="000000"/>
          <w:sz w:val="24"/>
          <w:szCs w:val="24"/>
        </w:rPr>
        <w:t>Journal of the Intensive Care Society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22</w:t>
      </w:r>
      <w:r w:rsidRPr="007B0B8D">
        <w:rPr>
          <w:rFonts w:ascii="Times New Roman" w:eastAsia="Times New Roman" w:hAnsi="Times New Roman" w:cs="Times New Roman"/>
          <w:color w:val="000000"/>
          <w:sz w:val="24"/>
          <w:szCs w:val="24"/>
        </w:rPr>
        <w:t>(3), 255-260.</w:t>
      </w:r>
    </w:p>
    <w:p w14:paraId="75FD3F4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Wray-Lake, L., </w:t>
      </w:r>
      <w:proofErr w:type="spellStart"/>
      <w:r w:rsidRPr="007B0B8D">
        <w:rPr>
          <w:rFonts w:ascii="Times New Roman" w:eastAsia="Times New Roman" w:hAnsi="Times New Roman" w:cs="Times New Roman"/>
          <w:color w:val="000000"/>
          <w:sz w:val="24"/>
          <w:szCs w:val="24"/>
        </w:rPr>
        <w:t>DeHaan</w:t>
      </w:r>
      <w:proofErr w:type="spellEnd"/>
      <w:r w:rsidRPr="007B0B8D">
        <w:rPr>
          <w:rFonts w:ascii="Times New Roman" w:eastAsia="Times New Roman" w:hAnsi="Times New Roman" w:cs="Times New Roman"/>
          <w:color w:val="000000"/>
          <w:sz w:val="24"/>
          <w:szCs w:val="24"/>
        </w:rPr>
        <w:t>, C. R., Shubert, J., &amp; Ryan, R. M. (2019). Examining links from civic engagement to daily well-being from a self-determination theory perspective. </w:t>
      </w:r>
      <w:r w:rsidRPr="007B0B8D">
        <w:rPr>
          <w:rFonts w:ascii="Times New Roman" w:eastAsia="Times New Roman" w:hAnsi="Times New Roman" w:cs="Times New Roman"/>
          <w:i/>
          <w:iCs/>
          <w:color w:val="000000"/>
          <w:sz w:val="24"/>
          <w:szCs w:val="24"/>
        </w:rPr>
        <w:t>The Journal of Positive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(2), 166-177.</w:t>
      </w:r>
    </w:p>
    <w:p w14:paraId="0F70806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Xia, N., &amp; Li, H. (2018). Loneliness, social isolation, and cardiovascular health. </w:t>
      </w:r>
      <w:r w:rsidRPr="007B0B8D">
        <w:rPr>
          <w:rFonts w:ascii="Times New Roman" w:eastAsia="Times New Roman" w:hAnsi="Times New Roman" w:cs="Times New Roman"/>
          <w:i/>
          <w:iCs/>
          <w:color w:val="000000"/>
          <w:sz w:val="24"/>
          <w:szCs w:val="24"/>
        </w:rPr>
        <w:t>Antioxidants &amp; redox signaling</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28</w:t>
      </w:r>
      <w:r w:rsidRPr="007B0B8D">
        <w:rPr>
          <w:rFonts w:ascii="Times New Roman" w:eastAsia="Times New Roman" w:hAnsi="Times New Roman" w:cs="Times New Roman"/>
          <w:color w:val="000000"/>
          <w:sz w:val="24"/>
          <w:szCs w:val="24"/>
        </w:rPr>
        <w:t>(9), 837-851.</w:t>
      </w:r>
    </w:p>
    <w:p w14:paraId="69F99BBE" w14:textId="7A5FE629"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Yang, Y., &amp; Land, K. C. (2008). Age–period–cohort analysis of repeated cross-section surveys: fixed or random </w:t>
      </w:r>
      <w:r w:rsidR="005351EA" w:rsidRPr="007B0B8D">
        <w:rPr>
          <w:rFonts w:ascii="Times New Roman" w:hAnsi="Times New Roman" w:cs="Times New Roman"/>
          <w:sz w:val="24"/>
          <w:szCs w:val="24"/>
        </w:rPr>
        <w:t>effects?</w:t>
      </w:r>
      <w:r w:rsidRPr="007B0B8D">
        <w:rPr>
          <w:rFonts w:ascii="Times New Roman" w:hAnsi="Times New Roman" w:cs="Times New Roman"/>
          <w:sz w:val="24"/>
          <w:szCs w:val="24"/>
        </w:rPr>
        <w:t> </w:t>
      </w:r>
      <w:r w:rsidRPr="007B0B8D">
        <w:rPr>
          <w:rFonts w:ascii="Times New Roman" w:hAnsi="Times New Roman" w:cs="Times New Roman"/>
          <w:i/>
          <w:iCs/>
          <w:sz w:val="24"/>
          <w:szCs w:val="24"/>
        </w:rPr>
        <w:t>Sociological methods &amp;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36</w:t>
      </w:r>
      <w:r w:rsidRPr="007B0B8D">
        <w:rPr>
          <w:rFonts w:ascii="Times New Roman" w:hAnsi="Times New Roman" w:cs="Times New Roman"/>
          <w:sz w:val="24"/>
          <w:szCs w:val="24"/>
        </w:rPr>
        <w:t>(3), 297-326.</w:t>
      </w:r>
    </w:p>
    <w:p w14:paraId="27D8C30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222222"/>
          <w:shd w:val="clear" w:color="auto" w:fill="FFFFFF"/>
        </w:rPr>
        <w:t xml:space="preserve">Yu, R. P., </w:t>
      </w:r>
      <w:proofErr w:type="spellStart"/>
      <w:r w:rsidRPr="007B0B8D">
        <w:rPr>
          <w:color w:val="222222"/>
          <w:shd w:val="clear" w:color="auto" w:fill="FFFFFF"/>
        </w:rPr>
        <w:t>Mccammon</w:t>
      </w:r>
      <w:proofErr w:type="spellEnd"/>
      <w:r w:rsidRPr="007B0B8D">
        <w:rPr>
          <w:color w:val="222222"/>
          <w:shd w:val="clear" w:color="auto" w:fill="FFFFFF"/>
        </w:rPr>
        <w:t xml:space="preserve">, R. J., Ellison, N. B., &amp; </w:t>
      </w:r>
      <w:proofErr w:type="spellStart"/>
      <w:r w:rsidRPr="007B0B8D">
        <w:rPr>
          <w:color w:val="222222"/>
          <w:shd w:val="clear" w:color="auto" w:fill="FFFFFF"/>
        </w:rPr>
        <w:t>Langa</w:t>
      </w:r>
      <w:proofErr w:type="spellEnd"/>
      <w:r w:rsidRPr="007B0B8D">
        <w:rPr>
          <w:color w:val="222222"/>
          <w:shd w:val="clear" w:color="auto" w:fill="FFFFFF"/>
        </w:rPr>
        <w:t>, K. M. (2016). The relationships that matter: Social network site use and social wellbeing among older adults in the United States of America. </w:t>
      </w:r>
      <w:r w:rsidRPr="007B0B8D">
        <w:rPr>
          <w:i/>
          <w:iCs/>
          <w:color w:val="222222"/>
          <w:shd w:val="clear" w:color="auto" w:fill="FFFFFF"/>
        </w:rPr>
        <w:t>Ageing &amp; Society</w:t>
      </w:r>
      <w:r w:rsidRPr="007B0B8D">
        <w:rPr>
          <w:color w:val="222222"/>
          <w:shd w:val="clear" w:color="auto" w:fill="FFFFFF"/>
        </w:rPr>
        <w:t>, </w:t>
      </w:r>
      <w:r w:rsidRPr="007B0B8D">
        <w:rPr>
          <w:i/>
          <w:iCs/>
          <w:color w:val="222222"/>
          <w:shd w:val="clear" w:color="auto" w:fill="FFFFFF"/>
        </w:rPr>
        <w:t>36</w:t>
      </w:r>
      <w:r w:rsidRPr="007B0B8D">
        <w:rPr>
          <w:color w:val="222222"/>
          <w:shd w:val="clear" w:color="auto" w:fill="FFFFFF"/>
        </w:rPr>
        <w:t>(9), 1826-1852.</w:t>
      </w:r>
    </w:p>
    <w:p w14:paraId="41BFD3AA"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Zhang, S., &amp; Xiang, W. (2019). Income gradient in health-related quality of life—The role of social networking time. </w:t>
      </w:r>
      <w:r w:rsidRPr="007B0B8D">
        <w:rPr>
          <w:rFonts w:ascii="Times New Roman" w:hAnsi="Times New Roman" w:cs="Times New Roman"/>
          <w:i/>
          <w:iCs/>
          <w:sz w:val="24"/>
          <w:szCs w:val="24"/>
        </w:rPr>
        <w:t>International journal for equity in health</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(1), 1-10.</w:t>
      </w:r>
    </w:p>
    <w:p w14:paraId="772809F4" w14:textId="32DD2874" w:rsidR="003A61B0"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Zhang, X. A., &amp; Sung, Y. H. (2021). Communities Going Virtual: Examining the Roles of Online and Offline Social Capital in Pandemic Perceived Community Resilience-Building. </w:t>
      </w:r>
      <w:r w:rsidRPr="007B0B8D">
        <w:rPr>
          <w:i/>
          <w:iCs/>
          <w:color w:val="000000"/>
        </w:rPr>
        <w:t>Mass Communication and Society</w:t>
      </w:r>
      <w:r w:rsidRPr="007B0B8D">
        <w:rPr>
          <w:color w:val="000000"/>
        </w:rPr>
        <w:t>, 1-27.</w:t>
      </w:r>
    </w:p>
    <w:p w14:paraId="6965AF39" w14:textId="77777777" w:rsidR="003A61B0" w:rsidRDefault="003A61B0">
      <w:pPr>
        <w:rPr>
          <w:rFonts w:ascii="Times New Roman" w:eastAsia="Times New Roman" w:hAnsi="Times New Roman" w:cs="Times New Roman"/>
          <w:color w:val="000000"/>
          <w:sz w:val="24"/>
          <w:szCs w:val="24"/>
        </w:rPr>
      </w:pPr>
      <w:r>
        <w:rPr>
          <w:color w:val="000000"/>
        </w:rPr>
        <w:br w:type="page"/>
      </w:r>
    </w:p>
    <w:p w14:paraId="5612D6BE" w14:textId="77777777" w:rsidR="007B0B8D" w:rsidRPr="003A61B0" w:rsidRDefault="007B0B8D" w:rsidP="003A61B0">
      <w:pPr>
        <w:pStyle w:val="Heading1"/>
        <w:jc w:val="center"/>
        <w:rPr>
          <w:rFonts w:ascii="Times New Roman" w:eastAsia="Times New Roman" w:hAnsi="Times New Roman" w:cs="Times New Roman"/>
          <w:b/>
          <w:bCs/>
          <w:color w:val="auto"/>
          <w:sz w:val="24"/>
          <w:szCs w:val="24"/>
        </w:rPr>
      </w:pPr>
      <w:bookmarkStart w:id="94" w:name="_Toc120794060"/>
      <w:r w:rsidRPr="003A61B0">
        <w:rPr>
          <w:rFonts w:ascii="Times New Roman" w:eastAsia="Times New Roman" w:hAnsi="Times New Roman" w:cs="Times New Roman"/>
          <w:b/>
          <w:bCs/>
          <w:color w:val="auto"/>
          <w:sz w:val="24"/>
          <w:szCs w:val="24"/>
        </w:rPr>
        <w:lastRenderedPageBreak/>
        <w:t>Tables and Figures</w:t>
      </w:r>
      <w:bookmarkEnd w:id="94"/>
    </w:p>
    <w:p w14:paraId="2BC50FAA"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p>
    <w:p w14:paraId="41F6C207"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drawing>
          <wp:inline distT="0" distB="0" distL="0" distR="0" wp14:anchorId="2AB86EFF" wp14:editId="008700C9">
            <wp:extent cx="5943600" cy="44196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327E5525" w14:textId="77777777" w:rsidR="007B0B8D" w:rsidRPr="007B0B8D" w:rsidRDefault="007B0B8D" w:rsidP="003A61B0">
      <w:pPr>
        <w:spacing w:after="0" w:line="240" w:lineRule="auto"/>
        <w:rPr>
          <w:rFonts w:ascii="Times New Roman" w:eastAsia="Times New Roman" w:hAnsi="Times New Roman" w:cs="Times New Roman"/>
          <w:b/>
          <w:color w:val="000000"/>
          <w:sz w:val="24"/>
          <w:szCs w:val="24"/>
        </w:rPr>
      </w:pPr>
      <w:bookmarkStart w:id="95" w:name="_Toc120794061"/>
      <w:r w:rsidRPr="003A61B0">
        <w:rPr>
          <w:rStyle w:val="Heading2Char"/>
          <w:rFonts w:ascii="Times New Roman" w:hAnsi="Times New Roman" w:cs="Times New Roman"/>
          <w:b/>
          <w:bCs/>
          <w:color w:val="auto"/>
          <w:sz w:val="24"/>
          <w:szCs w:val="24"/>
        </w:rPr>
        <w:t>Figure 1</w:t>
      </w:r>
      <w:bookmarkEnd w:id="95"/>
      <w:r w:rsidRPr="003A61B0">
        <w:rPr>
          <w:rFonts w:ascii="Times New Roman" w:eastAsia="Times New Roman" w:hAnsi="Times New Roman" w:cs="Times New Roman"/>
          <w:b/>
          <w:bCs/>
          <w:color w:val="000000"/>
          <w:sz w:val="24"/>
          <w:szCs w:val="24"/>
        </w:rPr>
        <w:t>.</w:t>
      </w:r>
      <w:r w:rsidRPr="007B0B8D">
        <w:rPr>
          <w:rFonts w:ascii="Times New Roman" w:eastAsia="Times New Roman" w:hAnsi="Times New Roman" w:cs="Times New Roman"/>
          <w:b/>
          <w:bCs/>
          <w:color w:val="000000"/>
          <w:sz w:val="24"/>
          <w:szCs w:val="24"/>
        </w:rPr>
        <w:t xml:space="preserve"> </w:t>
      </w:r>
      <w:r w:rsidRPr="007B0B8D">
        <w:rPr>
          <w:rFonts w:ascii="Times New Roman" w:eastAsia="Times New Roman" w:hAnsi="Times New Roman" w:cs="Times New Roman"/>
          <w:color w:val="000000"/>
          <w:sz w:val="24"/>
          <w:szCs w:val="24"/>
        </w:rPr>
        <w:t>Loneliness</w:t>
      </w:r>
      <w:r w:rsidRPr="007B0B8D">
        <w:rPr>
          <w:rFonts w:ascii="Times New Roman" w:eastAsia="Times New Roman" w:hAnsi="Times New Roman" w:cs="Times New Roman"/>
          <w:b/>
          <w:bCs/>
          <w:color w:val="000000"/>
          <w:sz w:val="24"/>
          <w:szCs w:val="24"/>
        </w:rPr>
        <w:t xml:space="preserve"> </w:t>
      </w:r>
      <w:r w:rsidRPr="007B0B8D">
        <w:rPr>
          <w:rFonts w:ascii="Times New Roman" w:eastAsia="Times New Roman" w:hAnsi="Times New Roman" w:cs="Times New Roman"/>
          <w:color w:val="000000"/>
          <w:sz w:val="24"/>
          <w:szCs w:val="24"/>
        </w:rPr>
        <w:t>Scales ordered by study of relationship structure versus function, and subjectiveness of questionnaire (</w:t>
      </w:r>
      <w:proofErr w:type="spellStart"/>
      <w:r w:rsidRPr="007B0B8D">
        <w:rPr>
          <w:rFonts w:ascii="Times New Roman" w:eastAsia="Times New Roman" w:hAnsi="Times New Roman" w:cs="Times New Roman"/>
          <w:color w:val="000000"/>
          <w:sz w:val="24"/>
          <w:szCs w:val="24"/>
        </w:rPr>
        <w:t>Valtorta</w:t>
      </w:r>
      <w:proofErr w:type="spellEnd"/>
      <w:r w:rsidRPr="007B0B8D">
        <w:rPr>
          <w:rFonts w:ascii="Times New Roman" w:eastAsia="Times New Roman" w:hAnsi="Times New Roman" w:cs="Times New Roman"/>
          <w:color w:val="000000"/>
          <w:sz w:val="24"/>
          <w:szCs w:val="24"/>
        </w:rPr>
        <w:t xml:space="preserve">, Kanaan, </w:t>
      </w:r>
      <w:proofErr w:type="spellStart"/>
      <w:r w:rsidRPr="007B0B8D">
        <w:rPr>
          <w:rFonts w:ascii="Times New Roman" w:eastAsia="Times New Roman" w:hAnsi="Times New Roman" w:cs="Times New Roman"/>
          <w:color w:val="000000"/>
          <w:sz w:val="24"/>
          <w:szCs w:val="24"/>
        </w:rPr>
        <w:t>Gilbody</w:t>
      </w:r>
      <w:proofErr w:type="spellEnd"/>
      <w:r w:rsidRPr="007B0B8D">
        <w:rPr>
          <w:rFonts w:ascii="Times New Roman" w:eastAsia="Times New Roman" w:hAnsi="Times New Roman" w:cs="Times New Roman"/>
          <w:color w:val="000000"/>
          <w:sz w:val="24"/>
          <w:szCs w:val="24"/>
        </w:rPr>
        <w:t>, &amp; Hanratty, 2016).</w:t>
      </w:r>
    </w:p>
    <w:p w14:paraId="339534AC"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lastRenderedPageBreak/>
        <w:drawing>
          <wp:inline distT="0" distB="0" distL="0" distR="0" wp14:anchorId="5635D1D2" wp14:editId="69BF44F9">
            <wp:extent cx="5943600" cy="56864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7E128837" w14:textId="77777777" w:rsidR="007B0B8D" w:rsidRPr="007B0B8D" w:rsidRDefault="007B0B8D" w:rsidP="003A61B0">
      <w:pPr>
        <w:spacing w:after="0" w:line="240" w:lineRule="auto"/>
        <w:rPr>
          <w:rFonts w:ascii="Times New Roman" w:eastAsia="Times New Roman" w:hAnsi="Times New Roman" w:cs="Times New Roman"/>
          <w:bCs/>
          <w:color w:val="000000"/>
          <w:sz w:val="24"/>
          <w:szCs w:val="24"/>
        </w:rPr>
      </w:pPr>
      <w:bookmarkStart w:id="96" w:name="_Toc120794062"/>
      <w:r w:rsidRPr="003A61B0">
        <w:rPr>
          <w:rStyle w:val="Heading2Char"/>
          <w:rFonts w:ascii="Times New Roman" w:hAnsi="Times New Roman" w:cs="Times New Roman"/>
          <w:b/>
          <w:bCs/>
          <w:color w:val="auto"/>
          <w:sz w:val="24"/>
          <w:szCs w:val="24"/>
        </w:rPr>
        <w:t>Figure 2</w:t>
      </w:r>
      <w:bookmarkEnd w:id="96"/>
      <w:r w:rsidRPr="003A61B0">
        <w:rPr>
          <w:rFonts w:ascii="Times New Roman" w:eastAsia="Times New Roman" w:hAnsi="Times New Roman" w:cs="Times New Roman"/>
          <w:b/>
          <w:sz w:val="24"/>
          <w:szCs w:val="24"/>
        </w:rPr>
        <w:t xml:space="preserve">. </w:t>
      </w:r>
      <w:r w:rsidRPr="007B0B8D">
        <w:rPr>
          <w:rFonts w:ascii="Times New Roman" w:eastAsia="Times New Roman" w:hAnsi="Times New Roman" w:cs="Times New Roman"/>
          <w:bCs/>
          <w:color w:val="000000"/>
          <w:sz w:val="24"/>
          <w:szCs w:val="24"/>
        </w:rPr>
        <w:t>Possible biochemical explanations of social isolation and loneliness effects of well-being and perceived health (Park et al., 2022).</w:t>
      </w:r>
    </w:p>
    <w:p w14:paraId="2800AF1A"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lastRenderedPageBreak/>
        <w:drawing>
          <wp:inline distT="0" distB="0" distL="0" distR="0" wp14:anchorId="69C5E809" wp14:editId="68638A77">
            <wp:extent cx="5095875" cy="4048125"/>
            <wp:effectExtent l="0" t="0" r="9525" b="9525"/>
            <wp:docPr id="9" name="Picture 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4048125"/>
                    </a:xfrm>
                    <a:prstGeom prst="rect">
                      <a:avLst/>
                    </a:prstGeom>
                    <a:noFill/>
                    <a:ln>
                      <a:noFill/>
                    </a:ln>
                  </pic:spPr>
                </pic:pic>
              </a:graphicData>
            </a:graphic>
          </wp:inline>
        </w:drawing>
      </w:r>
    </w:p>
    <w:p w14:paraId="3D4A3B82" w14:textId="45B08B6A" w:rsidR="007B0B8D" w:rsidRPr="007B0B8D" w:rsidRDefault="007B0B8D" w:rsidP="007B0B8D">
      <w:pPr>
        <w:spacing w:after="0" w:line="480" w:lineRule="auto"/>
        <w:rPr>
          <w:rFonts w:ascii="Times New Roman" w:eastAsia="Times New Roman" w:hAnsi="Times New Roman" w:cs="Times New Roman"/>
          <w:bCs/>
          <w:color w:val="000000"/>
          <w:sz w:val="24"/>
          <w:szCs w:val="24"/>
        </w:rPr>
      </w:pPr>
      <w:bookmarkStart w:id="97" w:name="_Toc120794063"/>
      <w:r w:rsidRPr="003A61B0">
        <w:rPr>
          <w:rStyle w:val="Heading2Char"/>
          <w:rFonts w:ascii="Times New Roman" w:hAnsi="Times New Roman" w:cs="Times New Roman"/>
          <w:b/>
          <w:bCs/>
          <w:color w:val="auto"/>
          <w:sz w:val="24"/>
          <w:szCs w:val="24"/>
        </w:rPr>
        <w:t>Figure 3</w:t>
      </w:r>
      <w:bookmarkEnd w:id="97"/>
      <w:r w:rsidRPr="007B0B8D">
        <w:rPr>
          <w:rFonts w:ascii="Times New Roman" w:eastAsia="Times New Roman" w:hAnsi="Times New Roman" w:cs="Times New Roman"/>
          <w:b/>
          <w:color w:val="000000"/>
          <w:sz w:val="24"/>
          <w:szCs w:val="24"/>
        </w:rPr>
        <w:t>.</w:t>
      </w:r>
      <w:r w:rsidRPr="007B0B8D">
        <w:rPr>
          <w:rFonts w:ascii="Times New Roman" w:eastAsia="Times New Roman" w:hAnsi="Times New Roman" w:cs="Times New Roman"/>
          <w:bCs/>
          <w:color w:val="000000"/>
          <w:sz w:val="24"/>
          <w:szCs w:val="24"/>
        </w:rPr>
        <w:t xml:space="preserve"> Different types of social networks based on functionality and structure: </w:t>
      </w:r>
      <w:r w:rsidRPr="007B0B8D">
        <w:rPr>
          <w:rFonts w:ascii="Times New Roman" w:eastAsia="Times New Roman" w:hAnsi="Times New Roman" w:cs="Times New Roman"/>
          <w:b/>
          <w:color w:val="000000"/>
          <w:sz w:val="24"/>
          <w:szCs w:val="24"/>
        </w:rPr>
        <w:t xml:space="preserve">a) </w:t>
      </w:r>
      <w:r w:rsidRPr="007B0B8D">
        <w:rPr>
          <w:rFonts w:ascii="Times New Roman" w:eastAsia="Times New Roman" w:hAnsi="Times New Roman" w:cs="Times New Roman"/>
          <w:bCs/>
          <w:color w:val="000000"/>
          <w:sz w:val="24"/>
          <w:szCs w:val="24"/>
        </w:rPr>
        <w:t xml:space="preserve">bonding and bridging equilibrium, with little discomfort for the individual; </w:t>
      </w:r>
      <w:r w:rsidRPr="007B0B8D">
        <w:rPr>
          <w:rFonts w:ascii="Times New Roman" w:eastAsia="Times New Roman" w:hAnsi="Times New Roman" w:cs="Times New Roman"/>
          <w:b/>
          <w:color w:val="000000"/>
          <w:sz w:val="24"/>
          <w:szCs w:val="24"/>
        </w:rPr>
        <w:t>b)</w:t>
      </w:r>
      <w:r w:rsidRPr="007B0B8D">
        <w:rPr>
          <w:rFonts w:ascii="Times New Roman" w:eastAsia="Times New Roman" w:hAnsi="Times New Roman" w:cs="Times New Roman"/>
          <w:bCs/>
          <w:color w:val="000000"/>
          <w:sz w:val="24"/>
          <w:szCs w:val="24"/>
        </w:rPr>
        <w:t xml:space="preserve"> prevalence of bonded relationships, but with sufficient support; </w:t>
      </w:r>
      <w:r w:rsidRPr="007B0B8D">
        <w:rPr>
          <w:rFonts w:ascii="Times New Roman" w:eastAsia="Times New Roman" w:hAnsi="Times New Roman" w:cs="Times New Roman"/>
          <w:b/>
          <w:color w:val="000000"/>
          <w:sz w:val="24"/>
          <w:szCs w:val="24"/>
        </w:rPr>
        <w:t>c)</w:t>
      </w:r>
      <w:r w:rsidRPr="007B0B8D">
        <w:rPr>
          <w:rFonts w:ascii="Times New Roman" w:eastAsia="Times New Roman" w:hAnsi="Times New Roman" w:cs="Times New Roman"/>
          <w:bCs/>
          <w:color w:val="000000"/>
          <w:sz w:val="24"/>
          <w:szCs w:val="24"/>
        </w:rPr>
        <w:t xml:space="preserve"> large social network of shallow quality, typical of online interactions; </w:t>
      </w:r>
      <w:r w:rsidRPr="007B0B8D">
        <w:rPr>
          <w:rFonts w:ascii="Times New Roman" w:eastAsia="Times New Roman" w:hAnsi="Times New Roman" w:cs="Times New Roman"/>
          <w:b/>
          <w:color w:val="000000"/>
          <w:sz w:val="24"/>
          <w:szCs w:val="24"/>
        </w:rPr>
        <w:t>d)</w:t>
      </w:r>
      <w:r w:rsidRPr="007B0B8D">
        <w:rPr>
          <w:rFonts w:ascii="Times New Roman" w:eastAsia="Times New Roman" w:hAnsi="Times New Roman" w:cs="Times New Roman"/>
          <w:bCs/>
          <w:color w:val="000000"/>
          <w:sz w:val="24"/>
          <w:szCs w:val="24"/>
        </w:rPr>
        <w:t xml:space="preserve"> prevalence of </w:t>
      </w:r>
      <w:r w:rsidR="005351EA" w:rsidRPr="007B0B8D">
        <w:rPr>
          <w:rFonts w:ascii="Times New Roman" w:eastAsia="Times New Roman" w:hAnsi="Times New Roman" w:cs="Times New Roman"/>
          <w:bCs/>
          <w:color w:val="000000"/>
          <w:sz w:val="24"/>
          <w:szCs w:val="24"/>
        </w:rPr>
        <w:t>low-quality</w:t>
      </w:r>
      <w:r w:rsidRPr="007B0B8D">
        <w:rPr>
          <w:rFonts w:ascii="Times New Roman" w:eastAsia="Times New Roman" w:hAnsi="Times New Roman" w:cs="Times New Roman"/>
          <w:bCs/>
          <w:color w:val="000000"/>
          <w:sz w:val="24"/>
          <w:szCs w:val="24"/>
        </w:rPr>
        <w:t xml:space="preserve"> bonded relationships, which destabilize the individual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w:t>
      </w:r>
    </w:p>
    <w:p w14:paraId="63D9B381" w14:textId="77777777" w:rsidR="007B0B8D" w:rsidRPr="007B0B8D" w:rsidRDefault="007B0B8D" w:rsidP="007B0B8D">
      <w:pPr>
        <w:pStyle w:val="NormalWeb"/>
        <w:spacing w:before="0" w:beforeAutospacing="0" w:after="160" w:afterAutospacing="0" w:line="480" w:lineRule="auto"/>
        <w:ind w:left="720" w:hanging="720"/>
        <w:textAlignment w:val="baseline"/>
        <w:rPr>
          <w:color w:val="000000"/>
        </w:rPr>
      </w:pPr>
    </w:p>
    <w:p w14:paraId="31C84E6E" w14:textId="77777777" w:rsidR="002D53AE" w:rsidRPr="007B0B8D" w:rsidRDefault="002D53AE" w:rsidP="007B0B8D">
      <w:pPr>
        <w:spacing w:line="480" w:lineRule="auto"/>
        <w:rPr>
          <w:rFonts w:ascii="Times New Roman" w:hAnsi="Times New Roman" w:cs="Times New Roman"/>
          <w:sz w:val="24"/>
          <w:szCs w:val="24"/>
        </w:rPr>
      </w:pPr>
    </w:p>
    <w:p w14:paraId="6C75A162" w14:textId="77777777" w:rsidR="002D53AE" w:rsidRPr="007B0B8D" w:rsidRDefault="002D53AE" w:rsidP="007B0B8D">
      <w:pPr>
        <w:spacing w:line="480" w:lineRule="auto"/>
        <w:rPr>
          <w:rFonts w:ascii="Times New Roman" w:hAnsi="Times New Roman" w:cs="Times New Roman"/>
          <w:sz w:val="24"/>
          <w:szCs w:val="24"/>
        </w:rPr>
      </w:pPr>
    </w:p>
    <w:p w14:paraId="77BD1B1E" w14:textId="77777777" w:rsidR="002D53AE" w:rsidRPr="007B0B8D" w:rsidRDefault="002D53AE" w:rsidP="007B0B8D">
      <w:pPr>
        <w:spacing w:line="480" w:lineRule="auto"/>
        <w:rPr>
          <w:sz w:val="24"/>
          <w:szCs w:val="24"/>
        </w:rPr>
      </w:pPr>
    </w:p>
    <w:sectPr w:rsidR="002D53AE" w:rsidRPr="007B0B8D" w:rsidSect="00EB0391">
      <w:headerReference w:type="default" r:id="rId35"/>
      <w:footerReference w:type="defaul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1-16T10:48:00Z" w:initials="MOU">
    <w:p w14:paraId="13ECF8F5" w14:textId="77777777" w:rsidR="00170652" w:rsidRDefault="00170652">
      <w:pPr>
        <w:pStyle w:val="CommentText"/>
      </w:pPr>
      <w:r>
        <w:rPr>
          <w:rStyle w:val="CommentReference"/>
        </w:rPr>
        <w:annotationRef/>
      </w:r>
      <w:r>
        <w:t xml:space="preserve">This is a really strong start. You’re in a great place for January (but I already knew that given our conversations so far). The comprehensiveness of this draft is a strong signal of your dedication to this topic. I’m really impressed by the digging into research and statistical noodling around that you’ve done. </w:t>
      </w:r>
    </w:p>
    <w:p w14:paraId="33B7EE1E" w14:textId="77777777" w:rsidR="00170652" w:rsidRDefault="00170652">
      <w:pPr>
        <w:pStyle w:val="CommentText"/>
      </w:pPr>
    </w:p>
    <w:p w14:paraId="61CCF29F" w14:textId="77777777" w:rsidR="00170652" w:rsidRDefault="00170652">
      <w:pPr>
        <w:pStyle w:val="CommentText"/>
      </w:pPr>
      <w:r>
        <w:t xml:space="preserve">The most obvious place for improvement is organization. A lot of your current Introduction should be folded into your Lit Review, and the new, expanded Lit Review should be reorganized. You have hypotheses in your Introduction – those should also be edited out and placed later in the paper. </w:t>
      </w:r>
    </w:p>
    <w:p w14:paraId="138FD464" w14:textId="77777777" w:rsidR="00170652" w:rsidRDefault="00170652">
      <w:pPr>
        <w:pStyle w:val="CommentText"/>
      </w:pPr>
    </w:p>
    <w:p w14:paraId="66096F7E" w14:textId="77777777" w:rsidR="00170652" w:rsidRDefault="00170652">
      <w:pPr>
        <w:pStyle w:val="CommentText"/>
      </w:pPr>
      <w:r>
        <w:t xml:space="preserve">Think of the introduction as this: It’s got a little bit of every section. It’s the perfect 2-page summary of your paper: the background, existing research, data/regression approach, results and conclusions. It’s like what a person should read if they don’t have time to read the whole paper or if they want to decide </w:t>
      </w:r>
      <w:r w:rsidRPr="00170652">
        <w:rPr>
          <w:i/>
          <w:iCs/>
        </w:rPr>
        <w:t>whether</w:t>
      </w:r>
      <w:r>
        <w:t xml:space="preserve"> to read the whole paper.</w:t>
      </w:r>
    </w:p>
    <w:p w14:paraId="54813D20" w14:textId="77777777" w:rsidR="00170652" w:rsidRDefault="00170652">
      <w:pPr>
        <w:pStyle w:val="CommentText"/>
      </w:pPr>
    </w:p>
    <w:p w14:paraId="69A2A833" w14:textId="77777777" w:rsidR="00170652" w:rsidRDefault="00170652">
      <w:pPr>
        <w:pStyle w:val="CommentText"/>
      </w:pPr>
      <w:r>
        <w:t xml:space="preserve">I actually recommend you save the Introduction (and the Abstract) until the very end. Since they’re different summaries of the paper, it’s easier to do them after the paper is done. </w:t>
      </w:r>
    </w:p>
    <w:p w14:paraId="55232595" w14:textId="77777777" w:rsidR="00B30788" w:rsidRDefault="00B30788">
      <w:pPr>
        <w:pStyle w:val="CommentText"/>
      </w:pPr>
    </w:p>
    <w:p w14:paraId="745CDFE7" w14:textId="7ED04D4F" w:rsidR="00B30788" w:rsidRDefault="00B30788">
      <w:pPr>
        <w:pStyle w:val="CommentText"/>
      </w:pPr>
      <w:r>
        <w:t xml:space="preserve">Other areas for improvement are simpler language at times and less language that sounds like it’s pulled from a textbook (I comment about an example of each, below). </w:t>
      </w:r>
    </w:p>
  </w:comment>
  <w:comment w:id="3" w:author="Microsoft Office User" w:date="2023-01-15T20:35:00Z" w:initials="MOU">
    <w:p w14:paraId="1D3BCD26" w14:textId="617F2732" w:rsidR="00040E68" w:rsidRDefault="00040E68">
      <w:pPr>
        <w:pStyle w:val="CommentText"/>
      </w:pPr>
      <w:r>
        <w:rPr>
          <w:rStyle w:val="CommentReference"/>
        </w:rPr>
        <w:annotationRef/>
      </w:r>
      <w:r>
        <w:t xml:space="preserve">This is great. I love papers that use their literature reviews to illustrate and articulate a gap (then go onto explain how the paper is going to fill that gap). </w:t>
      </w:r>
    </w:p>
  </w:comment>
  <w:comment w:id="4" w:author="Microsoft Office User" w:date="2023-01-15T20:39:00Z" w:initials="MOU">
    <w:p w14:paraId="6AEEEE9D" w14:textId="77777777" w:rsidR="00040E68" w:rsidRDefault="00040E68">
      <w:pPr>
        <w:pStyle w:val="CommentText"/>
      </w:pPr>
      <w:r>
        <w:rPr>
          <w:rStyle w:val="CommentReference"/>
        </w:rPr>
        <w:annotationRef/>
      </w:r>
      <w:r>
        <w:t xml:space="preserve">“this” doesn’t have a clear antecedent. At first, I thought you meant the studies mentioned in the second clause of the previous sentence. </w:t>
      </w:r>
    </w:p>
    <w:p w14:paraId="21B012C2" w14:textId="77777777" w:rsidR="00040E68" w:rsidRDefault="00040E68">
      <w:pPr>
        <w:pStyle w:val="CommentText"/>
      </w:pPr>
      <w:r>
        <w:t>You can feel free to use the first person. Like, maybe, “As such, my analysis serves to…”</w:t>
      </w:r>
    </w:p>
    <w:p w14:paraId="660F8267" w14:textId="3C552683" w:rsidR="00040E68" w:rsidRDefault="00040E68">
      <w:pPr>
        <w:pStyle w:val="CommentText"/>
      </w:pPr>
      <w:r>
        <w:t>And next sentence, “in particular, my focus…”</w:t>
      </w:r>
    </w:p>
  </w:comment>
  <w:comment w:id="6" w:author="Microsoft Office User" w:date="2023-01-15T21:05:00Z" w:initials="MOU">
    <w:p w14:paraId="493B920F" w14:textId="49D1DC4A" w:rsidR="00FC375A" w:rsidRDefault="00FC375A">
      <w:pPr>
        <w:pStyle w:val="CommentText"/>
      </w:pPr>
      <w:r>
        <w:rPr>
          <w:rStyle w:val="CommentReference"/>
        </w:rPr>
        <w:annotationRef/>
      </w:r>
      <w:r>
        <w:t>It’s not clear</w:t>
      </w:r>
      <w:r w:rsidR="00170652">
        <w:t xml:space="preserve"> from the text above</w:t>
      </w:r>
      <w:r>
        <w:t xml:space="preserve"> why this</w:t>
      </w:r>
      <w:r w:rsidR="00170652">
        <w:t xml:space="preserve"> is part of the hypothesis</w:t>
      </w:r>
      <w:r>
        <w:t xml:space="preserve">. </w:t>
      </w:r>
    </w:p>
  </w:comment>
  <w:comment w:id="11" w:author="Microsoft Office User" w:date="2023-01-16T11:28:00Z" w:initials="MOU">
    <w:p w14:paraId="35D48874" w14:textId="77777777" w:rsidR="00AF1498" w:rsidRDefault="00AF1498">
      <w:pPr>
        <w:pStyle w:val="CommentText"/>
      </w:pPr>
      <w:r>
        <w:rPr>
          <w:rStyle w:val="CommentReference"/>
        </w:rPr>
        <w:annotationRef/>
      </w:r>
      <w:r>
        <w:t xml:space="preserve">I’m impressed by your attention to detail and great discipline around citations! This is a place for improvement for a couple of your peers – but your citations are world class. </w:t>
      </w:r>
    </w:p>
    <w:p w14:paraId="11FDD67C" w14:textId="77777777" w:rsidR="00AF1498" w:rsidRDefault="00AF1498">
      <w:pPr>
        <w:pStyle w:val="CommentText"/>
      </w:pPr>
    </w:p>
    <w:p w14:paraId="074AC2F2" w14:textId="6352CBD9" w:rsidR="00AF1498" w:rsidRDefault="00AF1498">
      <w:pPr>
        <w:pStyle w:val="CommentText"/>
      </w:pPr>
      <w:r>
        <w:t xml:space="preserve">At some point (I’d save this until towards the end), you should go through every single citation and simply ensure it meets formatting conditions. I’m guessing that you’re using APA (which is my preferred, too). When there are three authors, like here, APA says use “et al” for everyone except the primary author. </w:t>
      </w:r>
    </w:p>
    <w:p w14:paraId="6A7E8F5C" w14:textId="77777777" w:rsidR="00AF1498" w:rsidRDefault="00AF1498">
      <w:pPr>
        <w:pStyle w:val="CommentText"/>
      </w:pPr>
    </w:p>
    <w:p w14:paraId="425013D2" w14:textId="2746CAAD" w:rsidR="00AF1498" w:rsidRDefault="00000000">
      <w:pPr>
        <w:pStyle w:val="CommentText"/>
      </w:pPr>
      <w:hyperlink r:id="rId1" w:history="1">
        <w:r w:rsidR="00AF1498" w:rsidRPr="00156A6D">
          <w:rPr>
            <w:rStyle w:val="Hyperlink"/>
          </w:rPr>
          <w:t>https://owl.purdue.edu/owl/research_and_citation/apa_style/apa_formatting_and_style_guide/in_text_citations_author_authors.html</w:t>
        </w:r>
      </w:hyperlink>
    </w:p>
    <w:p w14:paraId="6C355909" w14:textId="77777777" w:rsidR="00AF1498" w:rsidRDefault="00AF1498">
      <w:pPr>
        <w:pStyle w:val="CommentText"/>
      </w:pPr>
    </w:p>
    <w:p w14:paraId="32785D82" w14:textId="64D969EC" w:rsidR="00AF1498" w:rsidRDefault="00000000">
      <w:pPr>
        <w:pStyle w:val="CommentText"/>
      </w:pPr>
      <w:hyperlink r:id="rId2" w:anchor=":~:text=When%20using%20APA%20format%2C%20follow,the%20end%20of%20the%20paper" w:history="1">
        <w:r w:rsidR="00AF1498" w:rsidRPr="00156A6D">
          <w:rPr>
            <w:rStyle w:val="Hyperlink"/>
          </w:rPr>
          <w:t>https://owl.purdue.edu/owl/research_and_citation/apa_style/apa_formatting_and_style_guide/in_text_citations_the_basics.html#:~:text=When%20using%20APA%20format%2C%20follow,the%20end%20of%20the%20paper</w:t>
        </w:r>
      </w:hyperlink>
      <w:r w:rsidR="00AF1498" w:rsidRPr="00AF1498">
        <w:t>.</w:t>
      </w:r>
    </w:p>
    <w:p w14:paraId="5C797985" w14:textId="77777777" w:rsidR="00AF1498" w:rsidRDefault="00AF1498">
      <w:pPr>
        <w:pStyle w:val="CommentText"/>
      </w:pPr>
    </w:p>
    <w:p w14:paraId="4B9609EF" w14:textId="3292187F" w:rsidR="00AF1498" w:rsidRDefault="00AF1498">
      <w:pPr>
        <w:pStyle w:val="CommentText"/>
      </w:pPr>
      <w:r>
        <w:t xml:space="preserve">This is a detail that’s easy to fix. Overall, though, I’m really impressed by your background research and the way you’ve attributed it. </w:t>
      </w:r>
    </w:p>
  </w:comment>
  <w:comment w:id="29" w:author="Microsoft Office User" w:date="2023-01-15T21:13:00Z" w:initials="MOU">
    <w:p w14:paraId="063C827A" w14:textId="77777777" w:rsidR="00D25289" w:rsidRDefault="00D25289">
      <w:pPr>
        <w:pStyle w:val="CommentText"/>
      </w:pPr>
      <w:r>
        <w:rPr>
          <w:rStyle w:val="CommentReference"/>
        </w:rPr>
        <w:annotationRef/>
      </w:r>
      <w:r w:rsidR="006B000C">
        <w:t>I’m not finding t</w:t>
      </w:r>
      <w:r>
        <w:t xml:space="preserve">his paragraph </w:t>
      </w:r>
      <w:r w:rsidR="006B000C">
        <w:t>to be entirely clear</w:t>
      </w:r>
      <w:r>
        <w:t xml:space="preserve">. Are you saying that the final 1,014 are those for whom you have all 3 years of data? Is this 1,014 families? Or about 350 families for whom you have all three years of data (3 x 350 is about 1014)? </w:t>
      </w:r>
    </w:p>
    <w:p w14:paraId="20248E06" w14:textId="77777777" w:rsidR="006B000C" w:rsidRDefault="006B000C">
      <w:pPr>
        <w:pStyle w:val="CommentText"/>
      </w:pPr>
    </w:p>
    <w:p w14:paraId="1A9CD2F1" w14:textId="38A427CE" w:rsidR="006B000C" w:rsidRDefault="006B000C">
      <w:pPr>
        <w:pStyle w:val="CommentText"/>
      </w:pPr>
      <w:r>
        <w:t xml:space="preserve">That said, I really </w:t>
      </w:r>
      <w:r>
        <w:t xml:space="preserve">really appreciate how transparent you are about your numbers, and precisely how you got to the sample size you ended up with. That’s great content to have. </w:t>
      </w:r>
    </w:p>
  </w:comment>
  <w:comment w:id="36" w:author="Microsoft Office User" w:date="2023-01-16T11:05:00Z" w:initials="MOU">
    <w:p w14:paraId="3ECBBC29" w14:textId="0B24220F" w:rsidR="007342D6" w:rsidRDefault="007342D6">
      <w:pPr>
        <w:pStyle w:val="CommentText"/>
      </w:pPr>
      <w:r>
        <w:rPr>
          <w:rStyle w:val="CommentReference"/>
        </w:rPr>
        <w:annotationRef/>
      </w:r>
      <w:r>
        <w:t>The reason I’d like to see this sentence is because it’s not clear to the reader at this point why you’d need elections data to answer your hypotheses. I remember from one of our discussions that you’ll include something about voting behavior, but a new reader won’t know that and may be confused by the use of ANES.</w:t>
      </w:r>
    </w:p>
  </w:comment>
  <w:comment w:id="51" w:author="Microsoft Office User" w:date="2023-01-15T21:29:00Z" w:initials="MOU">
    <w:p w14:paraId="60AF9BA3" w14:textId="750932FD" w:rsidR="004C2EEB" w:rsidRDefault="004C2EEB">
      <w:pPr>
        <w:pStyle w:val="CommentText"/>
      </w:pPr>
      <w:r>
        <w:rPr>
          <w:rStyle w:val="CommentReference"/>
        </w:rPr>
        <w:annotationRef/>
      </w:r>
      <w:r>
        <w:t xml:space="preserve">Hmmm, this isn’t clear. </w:t>
      </w:r>
    </w:p>
  </w:comment>
  <w:comment w:id="53" w:author="Microsoft Office User" w:date="2023-01-15T21:31:00Z" w:initials="MOU">
    <w:p w14:paraId="24FA8452" w14:textId="3A0FA8CE" w:rsidR="00CD3417" w:rsidRDefault="00CD3417">
      <w:pPr>
        <w:pStyle w:val="CommentText"/>
      </w:pPr>
      <w:r>
        <w:rPr>
          <w:rStyle w:val="CommentReference"/>
        </w:rPr>
        <w:annotationRef/>
      </w:r>
      <w:r>
        <w:t xml:space="preserve">For the final paper, you’ll delete this whole paragraph. Somewhere when describing your regression, you’ll simply say that you applied sample weights. </w:t>
      </w:r>
    </w:p>
  </w:comment>
  <w:comment w:id="58" w:author="Microsoft Office User" w:date="2023-01-16T10:58:00Z" w:initials="MOU">
    <w:p w14:paraId="2E4502B2" w14:textId="623B439B" w:rsidR="006B000C" w:rsidRDefault="006B000C">
      <w:pPr>
        <w:pStyle w:val="CommentText"/>
      </w:pPr>
      <w:r>
        <w:rPr>
          <w:rStyle w:val="CommentReference"/>
        </w:rPr>
        <w:annotationRef/>
      </w:r>
      <w:r>
        <w:t>I’m guessing you’ve included details like this (and the Weighting paragraph above) for John’s and my information, and not as part of your paper</w:t>
      </w:r>
      <w:r w:rsidR="002D2B8F">
        <w:t xml:space="preserve">, which is the right approach. That is to say (and I think you know this already), you won’t include text like this in the final thesis. </w:t>
      </w:r>
    </w:p>
  </w:comment>
  <w:comment w:id="62" w:author="Microsoft Office User" w:date="2023-01-16T11:01:00Z" w:initials="MOU">
    <w:p w14:paraId="3E021650" w14:textId="77777777" w:rsidR="00BA1601" w:rsidRDefault="00BA1601">
      <w:pPr>
        <w:pStyle w:val="CommentText"/>
      </w:pPr>
      <w:r>
        <w:rPr>
          <w:rStyle w:val="CommentReference"/>
        </w:rPr>
        <w:annotationRef/>
      </w:r>
      <w:r>
        <w:t xml:space="preserve">These couple of sentences are great. </w:t>
      </w:r>
      <w:r w:rsidR="00C81DEB">
        <w:t xml:space="preserve">Your methodology decisions will be respected much more and questioned much less if you follow previous published research. </w:t>
      </w:r>
    </w:p>
    <w:p w14:paraId="43CC96C4" w14:textId="77777777" w:rsidR="00C81DEB" w:rsidRDefault="00C81DEB">
      <w:pPr>
        <w:pStyle w:val="CommentText"/>
      </w:pPr>
    </w:p>
    <w:p w14:paraId="5118F761" w14:textId="5860DA45" w:rsidR="00C81DEB" w:rsidRDefault="00C81DEB">
      <w:pPr>
        <w:pStyle w:val="CommentText"/>
      </w:pPr>
      <w:r>
        <w:t xml:space="preserve">You’re doing a lot of things and including a lot of passages (like these sentences here) in this paper that are very insightful and productive – things that are common and even expected from published research. So well-done on that. </w:t>
      </w:r>
    </w:p>
  </w:comment>
  <w:comment w:id="79" w:author="Microsoft Office User" w:date="2023-01-16T11:10:00Z" w:initials="MOU">
    <w:p w14:paraId="7665213A" w14:textId="403A88EA" w:rsidR="00A65EC9" w:rsidRDefault="00A65EC9">
      <w:pPr>
        <w:pStyle w:val="CommentText"/>
      </w:pPr>
      <w:r>
        <w:rPr>
          <w:rStyle w:val="CommentReference"/>
        </w:rPr>
        <w:annotationRef/>
      </w:r>
      <w:r>
        <w:t xml:space="preserve">I suggest this change to avoid having a colon and a semi-colon in the same sentence. </w:t>
      </w:r>
    </w:p>
  </w:comment>
  <w:comment w:id="82" w:author="Microsoft Office User" w:date="2023-01-16T11:12:00Z" w:initials="MOU">
    <w:p w14:paraId="35881A03" w14:textId="77777777" w:rsidR="00A65EC9" w:rsidRDefault="00A65EC9">
      <w:pPr>
        <w:pStyle w:val="CommentText"/>
      </w:pPr>
      <w:r>
        <w:rPr>
          <w:rStyle w:val="CommentReference"/>
        </w:rPr>
        <w:annotationRef/>
      </w:r>
      <w:r>
        <w:t xml:space="preserve">There are a number of sentences I’ve come across so far, this one being a great example, that aren’t clearly written. I can point out some others to you, if you’d like. Here, I’m actually not sure what you’re trying to say (although I very much trust you have an important point to make). </w:t>
      </w:r>
    </w:p>
    <w:p w14:paraId="4F2DDB39" w14:textId="77777777" w:rsidR="00A65EC9" w:rsidRDefault="00A65EC9">
      <w:pPr>
        <w:pStyle w:val="CommentText"/>
      </w:pPr>
    </w:p>
    <w:p w14:paraId="69E0DB17" w14:textId="508D887F" w:rsidR="00A65EC9" w:rsidRDefault="00A65EC9">
      <w:pPr>
        <w:pStyle w:val="CommentText"/>
      </w:pPr>
      <w:r>
        <w:t xml:space="preserve">When you’re re-ordering content per my note on the first page, I would also recommend looking closely at the writing and looking for opportunities to simplify. Like for this sentence, which I’m multiple times, I’d like to see the language just get straight to the point: if you were talking about this to a friend, what words would you use? That’s probably a good place to start (and for the other passages, too). </w:t>
      </w:r>
    </w:p>
  </w:comment>
  <w:comment w:id="84" w:author="Microsoft Office User" w:date="2023-01-16T11:17:00Z" w:initials="MOU">
    <w:p w14:paraId="49305914" w14:textId="77777777" w:rsidR="000B2EA0" w:rsidRDefault="000B2EA0">
      <w:pPr>
        <w:pStyle w:val="CommentText"/>
      </w:pPr>
      <w:r>
        <w:rPr>
          <w:rStyle w:val="CommentReference"/>
        </w:rPr>
        <w:annotationRef/>
      </w:r>
      <w:r>
        <w:t>Like, how about simplify this to:</w:t>
      </w:r>
    </w:p>
    <w:p w14:paraId="7AB94D26" w14:textId="77777777" w:rsidR="000B2EA0" w:rsidRDefault="000B2EA0">
      <w:pPr>
        <w:pStyle w:val="CommentText"/>
      </w:pPr>
    </w:p>
    <w:p w14:paraId="17035CF7" w14:textId="77777777" w:rsidR="000B2EA0" w:rsidRDefault="000B2EA0">
      <w:pPr>
        <w:pStyle w:val="CommentText"/>
      </w:pPr>
      <w:r>
        <w:t xml:space="preserve">While age is captured in the GSS as a continuous variable, I’ve converted it to a dummy for ages 65 and older, given that effects are greatest after retirement. </w:t>
      </w:r>
    </w:p>
    <w:p w14:paraId="0D78DE75" w14:textId="77777777" w:rsidR="000B2EA0" w:rsidRDefault="000B2EA0">
      <w:pPr>
        <w:pStyle w:val="CommentText"/>
      </w:pPr>
    </w:p>
    <w:p w14:paraId="638DD343" w14:textId="65D861A4" w:rsidR="000B2EA0" w:rsidRDefault="000B2EA0">
      <w:pPr>
        <w:pStyle w:val="CommentText"/>
      </w:pPr>
      <w:r>
        <w:t xml:space="preserve">Or something like that. </w:t>
      </w:r>
    </w:p>
  </w:comment>
  <w:comment w:id="89" w:author="Microsoft Office User" w:date="2023-01-16T11:20:00Z" w:initials="MOU">
    <w:p w14:paraId="471978C8" w14:textId="77777777" w:rsidR="00CF0D9C" w:rsidRDefault="00CF0D9C">
      <w:pPr>
        <w:pStyle w:val="CommentText"/>
      </w:pPr>
      <w:r>
        <w:rPr>
          <w:rStyle w:val="CommentReference"/>
        </w:rPr>
        <w:annotationRef/>
      </w:r>
      <w:r>
        <w:t xml:space="preserve">I was thinking about this a few pages earlier when you were discussing this. </w:t>
      </w:r>
    </w:p>
    <w:p w14:paraId="4C82F446" w14:textId="77777777" w:rsidR="00CF0D9C" w:rsidRDefault="00CF0D9C">
      <w:pPr>
        <w:pStyle w:val="CommentText"/>
      </w:pPr>
      <w:r>
        <w:t xml:space="preserve">I’m not a big fan of RE – I tend to think the assumptions are not realistic. I’d be fine if you jumped straight into FE and didn’t bother with Hausman. But I certainly won’t stop you if you want to go through that process. </w:t>
      </w:r>
    </w:p>
    <w:p w14:paraId="3831678D" w14:textId="77777777" w:rsidR="00CF0D9C" w:rsidRDefault="00CF0D9C">
      <w:pPr>
        <w:pStyle w:val="CommentText"/>
      </w:pPr>
    </w:p>
    <w:p w14:paraId="5EF30EA2" w14:textId="77777777" w:rsidR="00CF0D9C" w:rsidRDefault="00CF0D9C">
      <w:pPr>
        <w:pStyle w:val="CommentText"/>
      </w:pPr>
      <w:r>
        <w:t xml:space="preserve">In the end, consider deleting most of your language about FE/RE. A number of times, the language in this paper kind of sounds like it’s from an advanced Statistics textbook, and it actually weighs down your paper. It’s never necessary to feel like you have to instruct readers about statistical concepts – assume they know that already. Instead, briefly use your stats knowledge to explain your choices. </w:t>
      </w:r>
    </w:p>
    <w:p w14:paraId="6BCF079D" w14:textId="77777777" w:rsidR="00CF0D9C" w:rsidRDefault="00CF0D9C">
      <w:pPr>
        <w:pStyle w:val="CommentText"/>
      </w:pPr>
    </w:p>
    <w:p w14:paraId="5179204E" w14:textId="1960BF9C" w:rsidR="00CF0D9C" w:rsidRDefault="00CF0D9C">
      <w:pPr>
        <w:pStyle w:val="CommentText"/>
      </w:pPr>
      <w:r>
        <w:t>So, you could set up the whole analysis as a FE model</w:t>
      </w:r>
      <w:r w:rsidR="005560C4">
        <w:t xml:space="preserve"> without ever comparing to RE</w:t>
      </w:r>
      <w:r>
        <w:t>. Then simply add: “I considered a RE model</w:t>
      </w:r>
      <w:r w:rsidR="00A11C9C">
        <w:t xml:space="preserve">, which assumes </w:t>
      </w:r>
      <w:r w:rsidR="005560C4">
        <w:t>blah blah, but ultimately rejected it in favor of FE based on results of a Hausman test.”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CDFE7" w15:done="0"/>
  <w15:commentEx w15:paraId="1D3BCD26" w15:done="0"/>
  <w15:commentEx w15:paraId="660F8267" w15:done="0"/>
  <w15:commentEx w15:paraId="493B920F" w15:done="0"/>
  <w15:commentEx w15:paraId="4B9609EF" w15:done="0"/>
  <w15:commentEx w15:paraId="1A9CD2F1" w15:done="0"/>
  <w15:commentEx w15:paraId="3ECBBC29" w15:done="0"/>
  <w15:commentEx w15:paraId="60AF9BA3" w15:done="0"/>
  <w15:commentEx w15:paraId="24FA8452" w15:done="0"/>
  <w15:commentEx w15:paraId="2E4502B2" w15:done="0"/>
  <w15:commentEx w15:paraId="5118F761" w15:done="0"/>
  <w15:commentEx w15:paraId="7665213A" w15:done="0"/>
  <w15:commentEx w15:paraId="69E0DB17" w15:done="0"/>
  <w15:commentEx w15:paraId="638DD343" w15:done="0"/>
  <w15:commentEx w15:paraId="51792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FAA06" w16cex:dateUtc="2023-01-16T15:48:00Z"/>
  <w16cex:commentExtensible w16cex:durableId="276EE21A" w16cex:dateUtc="2023-01-16T01:35:00Z"/>
  <w16cex:commentExtensible w16cex:durableId="276EE2E9" w16cex:dateUtc="2023-01-16T01:39:00Z"/>
  <w16cex:commentExtensible w16cex:durableId="276EE906" w16cex:dateUtc="2023-01-16T02:05:00Z"/>
  <w16cex:commentExtensible w16cex:durableId="276FB36F" w16cex:dateUtc="2023-01-16T16:28:00Z"/>
  <w16cex:commentExtensible w16cex:durableId="276EEAE7" w16cex:dateUtc="2023-01-16T02:13:00Z"/>
  <w16cex:commentExtensible w16cex:durableId="276FADEB" w16cex:dateUtc="2023-01-16T16:05:00Z"/>
  <w16cex:commentExtensible w16cex:durableId="276EEEB5" w16cex:dateUtc="2023-01-16T02:29:00Z"/>
  <w16cex:commentExtensible w16cex:durableId="276EEF2D" w16cex:dateUtc="2023-01-16T02:31:00Z"/>
  <w16cex:commentExtensible w16cex:durableId="276FAC4A" w16cex:dateUtc="2023-01-16T15:58:00Z"/>
  <w16cex:commentExtensible w16cex:durableId="276FACEE" w16cex:dateUtc="2023-01-16T16:01:00Z"/>
  <w16cex:commentExtensible w16cex:durableId="276FAF3C" w16cex:dateUtc="2023-01-16T16:10:00Z"/>
  <w16cex:commentExtensible w16cex:durableId="276FAF9F" w16cex:dateUtc="2023-01-16T16:12:00Z"/>
  <w16cex:commentExtensible w16cex:durableId="276FB0D2" w16cex:dateUtc="2023-01-16T16:17:00Z"/>
  <w16cex:commentExtensible w16cex:durableId="276FB16C" w16cex:dateUtc="2023-01-16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CDFE7" w16cid:durableId="276FAA06"/>
  <w16cid:commentId w16cid:paraId="1D3BCD26" w16cid:durableId="276EE21A"/>
  <w16cid:commentId w16cid:paraId="660F8267" w16cid:durableId="276EE2E9"/>
  <w16cid:commentId w16cid:paraId="493B920F" w16cid:durableId="276EE906"/>
  <w16cid:commentId w16cid:paraId="4B9609EF" w16cid:durableId="276FB36F"/>
  <w16cid:commentId w16cid:paraId="1A9CD2F1" w16cid:durableId="276EEAE7"/>
  <w16cid:commentId w16cid:paraId="3ECBBC29" w16cid:durableId="276FADEB"/>
  <w16cid:commentId w16cid:paraId="60AF9BA3" w16cid:durableId="276EEEB5"/>
  <w16cid:commentId w16cid:paraId="24FA8452" w16cid:durableId="276EEF2D"/>
  <w16cid:commentId w16cid:paraId="2E4502B2" w16cid:durableId="276FAC4A"/>
  <w16cid:commentId w16cid:paraId="5118F761" w16cid:durableId="276FACEE"/>
  <w16cid:commentId w16cid:paraId="7665213A" w16cid:durableId="276FAF3C"/>
  <w16cid:commentId w16cid:paraId="69E0DB17" w16cid:durableId="276FAF9F"/>
  <w16cid:commentId w16cid:paraId="638DD343" w16cid:durableId="276FB0D2"/>
  <w16cid:commentId w16cid:paraId="5179204E" w16cid:durableId="276FB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C88E" w14:textId="77777777" w:rsidR="002744A9" w:rsidRDefault="002744A9" w:rsidP="002D53AE">
      <w:pPr>
        <w:spacing w:after="0" w:line="240" w:lineRule="auto"/>
      </w:pPr>
      <w:r>
        <w:separator/>
      </w:r>
    </w:p>
  </w:endnote>
  <w:endnote w:type="continuationSeparator" w:id="0">
    <w:p w14:paraId="0D7739EE" w14:textId="77777777" w:rsidR="002744A9" w:rsidRDefault="002744A9" w:rsidP="002D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0002" w14:textId="0D8780D3" w:rsidR="00EB0391" w:rsidRPr="00EB0391" w:rsidRDefault="00EB0391">
    <w:pPr>
      <w:pStyle w:val="Footer"/>
      <w:rPr>
        <w:rFonts w:ascii="Times New Roman" w:hAnsi="Times New Roman" w:cs="Times New Roman"/>
        <w:sz w:val="24"/>
        <w:szCs w:val="24"/>
      </w:rPr>
    </w:pPr>
    <w:r w:rsidRPr="00EB0391">
      <w:rPr>
        <w:rFonts w:ascii="Times New Roman" w:hAnsi="Times New Roman" w:cs="Times New Roman"/>
        <w:sz w:val="24"/>
        <w:szCs w:val="24"/>
      </w:rPr>
      <w:t>12/1/2022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BDEE" w14:textId="77777777" w:rsidR="002744A9" w:rsidRDefault="002744A9" w:rsidP="002D53AE">
      <w:pPr>
        <w:spacing w:after="0" w:line="240" w:lineRule="auto"/>
      </w:pPr>
      <w:r>
        <w:separator/>
      </w:r>
    </w:p>
  </w:footnote>
  <w:footnote w:type="continuationSeparator" w:id="0">
    <w:p w14:paraId="3A4948E0" w14:textId="77777777" w:rsidR="002744A9" w:rsidRDefault="002744A9" w:rsidP="002D53AE">
      <w:pPr>
        <w:spacing w:after="0" w:line="240" w:lineRule="auto"/>
      </w:pPr>
      <w:r>
        <w:continuationSeparator/>
      </w:r>
    </w:p>
  </w:footnote>
  <w:footnote w:id="1">
    <w:p w14:paraId="77E59285" w14:textId="7869B3DE" w:rsidR="0028749E" w:rsidRPr="00C275A4" w:rsidRDefault="0028749E">
      <w:pPr>
        <w:pStyle w:val="FootnoteText"/>
        <w:rPr>
          <w:rFonts w:ascii="Times New Roman" w:hAnsi="Times New Roman" w:cs="Times New Roman"/>
        </w:rPr>
      </w:pPr>
      <w:r w:rsidRPr="00C275A4">
        <w:rPr>
          <w:rStyle w:val="FootnoteReference"/>
          <w:rFonts w:ascii="Times New Roman" w:hAnsi="Times New Roman" w:cs="Times New Roman"/>
        </w:rPr>
        <w:footnoteRef/>
      </w:r>
      <w:r w:rsidRPr="00C275A4">
        <w:rPr>
          <w:rFonts w:ascii="Times New Roman" w:hAnsi="Times New Roman" w:cs="Times New Roman"/>
        </w:rPr>
        <w:t xml:space="preserve"> The same Harvard study reported that 6</w:t>
      </w:r>
      <w:r w:rsidR="00B94EDA" w:rsidRPr="00C275A4">
        <w:rPr>
          <w:rFonts w:ascii="Times New Roman" w:hAnsi="Times New Roman" w:cs="Times New Roman"/>
        </w:rPr>
        <w:t>1</w:t>
      </w:r>
      <w:r w:rsidRPr="00C275A4">
        <w:rPr>
          <w:rFonts w:ascii="Times New Roman" w:hAnsi="Times New Roman" w:cs="Times New Roman"/>
        </w:rPr>
        <w:t>% of the sample of young adults</w:t>
      </w:r>
      <w:r w:rsidR="00B94EDA" w:rsidRPr="00C275A4">
        <w:rPr>
          <w:rFonts w:ascii="Times New Roman" w:hAnsi="Times New Roman" w:cs="Times New Roman"/>
        </w:rPr>
        <w:t xml:space="preserve"> felt “severe loneliness” in the month of October 2020</w:t>
      </w:r>
    </w:p>
  </w:footnote>
  <w:footnote w:id="2">
    <w:p w14:paraId="2D625C59" w14:textId="58AE2708" w:rsidR="00C275A4" w:rsidRDefault="00C275A4">
      <w:pPr>
        <w:pStyle w:val="FootnoteText"/>
      </w:pPr>
      <w:r w:rsidRPr="00C275A4">
        <w:rPr>
          <w:rStyle w:val="FootnoteReference"/>
          <w:rFonts w:ascii="Times New Roman" w:hAnsi="Times New Roman" w:cs="Times New Roman"/>
        </w:rPr>
        <w:footnoteRef/>
      </w:r>
      <w:r w:rsidRPr="00C275A4">
        <w:rPr>
          <w:rFonts w:ascii="Times New Roman" w:hAnsi="Times New Roman" w:cs="Times New Roman"/>
        </w:rPr>
        <w:t xml:space="preserve"> Results are cross referenced from the National Health and Aging Trends Study (NHATS) and an independent study by the Kaiser Foundation</w:t>
      </w:r>
    </w:p>
  </w:footnote>
  <w:footnote w:id="3">
    <w:p w14:paraId="5F8984F7" w14:textId="626C912A" w:rsidR="004B2B4C" w:rsidRPr="00703634" w:rsidRDefault="004B2B4C">
      <w:pPr>
        <w:pStyle w:val="FootnoteText"/>
        <w:rPr>
          <w:rFonts w:ascii="Times New Roman" w:hAnsi="Times New Roman" w:cs="Times New Roman"/>
        </w:rPr>
      </w:pPr>
      <w:r w:rsidRPr="00703634">
        <w:rPr>
          <w:rStyle w:val="FootnoteReference"/>
          <w:rFonts w:ascii="Times New Roman" w:hAnsi="Times New Roman" w:cs="Times New Roman"/>
        </w:rPr>
        <w:footnoteRef/>
      </w:r>
      <w:r w:rsidRPr="00703634">
        <w:rPr>
          <w:rFonts w:ascii="Times New Roman" w:hAnsi="Times New Roman" w:cs="Times New Roman"/>
        </w:rPr>
        <w:t xml:space="preserve"> 4,623 adults were interviewed by th</w:t>
      </w:r>
      <w:r w:rsidR="00703634" w:rsidRPr="00703634">
        <w:rPr>
          <w:rFonts w:ascii="Times New Roman" w:hAnsi="Times New Roman" w:cs="Times New Roman"/>
        </w:rPr>
        <w:t>e collaborating agencies</w:t>
      </w:r>
    </w:p>
  </w:footnote>
  <w:footnote w:id="4">
    <w:p w14:paraId="331BBC6B"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“Bonding social capital refers to connections between members of a network who are similar to each other with respect to social class, race/ethnicity, or other attributes. By contrast, bridging social capital is defined as the connections between individuals who are dissimilar (or heterogeneous) with respect to socioeconomic and other characteristics” (Villalonga-Olives, E., Adams, I., &amp; Kawachi)</w:t>
      </w:r>
    </w:p>
  </w:footnote>
  <w:footnote w:id="5">
    <w:p w14:paraId="4A182831"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While the view of digital equality here is optimistic, the literature also contends that focusing on praising growth rather than reinforcing it will lead to dangerous complacency, as new risks from the developing digital age remain unadressed (Gui &amp; Bu¨ chi, 2021)</w:t>
      </w:r>
    </w:p>
  </w:footnote>
  <w:footnote w:id="6">
    <w:p w14:paraId="1BCAB90B"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Cyberbullying, upward comparisons, fear of missing out, overuse, problematic internet use (Gioia, F., Fioravanti, G., Casale, S., &amp; Boursier, 2021)</w:t>
      </w:r>
    </w:p>
  </w:footnote>
  <w:footnote w:id="7">
    <w:p w14:paraId="4B299B49"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Cover (2019) specifically discusses the work that goes into creating and maintaining cognitive consistency across one’s friends and identity online, which directly copies our real-life work to avoid cognitive dissonance.</w:t>
      </w:r>
    </w:p>
  </w:footnote>
  <w:footnote w:id="8">
    <w:p w14:paraId="16371384"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Ren, Kraut and 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t>
      </w:r>
    </w:p>
  </w:footnote>
  <w:footnote w:id="9">
    <w:p w14:paraId="59F47A2E" w14:textId="77777777" w:rsidR="002D53AE" w:rsidRDefault="002D53AE" w:rsidP="002D53AE">
      <w:pPr>
        <w:pStyle w:val="FootnoteText"/>
      </w:pPr>
      <w:r>
        <w:rPr>
          <w:rStyle w:val="FootnoteReference"/>
        </w:rPr>
        <w:footnoteRef/>
      </w:r>
      <w:r>
        <w:t xml:space="preserve"> </w:t>
      </w:r>
      <w:r>
        <w:rPr>
          <w:rFonts w:ascii="Times New Roman" w:hAnsi="Times New Roman" w:cs="Times New Roman"/>
        </w:rPr>
        <w:t>Spatial and social inequalities, belonging to multiple communities at once, and temporal changes in well-being, as well as community structure types.</w:t>
      </w:r>
    </w:p>
  </w:footnote>
  <w:footnote w:id="10">
    <w:p w14:paraId="13001EA4" w14:textId="77777777" w:rsidR="002D53AE" w:rsidRDefault="002D53AE" w:rsidP="002D53AE">
      <w:pPr>
        <w:pStyle w:val="FootnoteText"/>
      </w:pPr>
      <w:r>
        <w:rPr>
          <w:rStyle w:val="FootnoteReference"/>
        </w:rPr>
        <w:footnoteRef/>
      </w:r>
      <w:r>
        <w:rPr>
          <w:rFonts w:ascii="Times New Roman" w:hAnsi="Times New Roman" w:cs="Times New Roman"/>
        </w:rPr>
        <w:t xml:space="preserve"> See Luchetti et al. (2020) and DiJulio, Hamel, Muñana, &amp; Brodie (2018) for specific interrelationship characteristics</w:t>
      </w:r>
    </w:p>
  </w:footnote>
  <w:footnote w:id="11">
    <w:p w14:paraId="06A42A96"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Auxier and Anderson (2021) for specific site use</w:t>
      </w:r>
    </w:p>
  </w:footnote>
  <w:footnote w:id="12">
    <w:p w14:paraId="63026806"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Time spent is the only factor that may vary between offline and online engagement. For details see Moy, Manosevitch, Stamm &amp; Dunsmore (2005)</w:t>
      </w:r>
    </w:p>
  </w:footnote>
  <w:footnote w:id="13">
    <w:p w14:paraId="6E5D9C79" w14:textId="77777777" w:rsidR="002D53AE" w:rsidRDefault="002D53AE" w:rsidP="002D53AE">
      <w:pPr>
        <w:pStyle w:val="FootnoteText"/>
      </w:pPr>
      <w:r>
        <w:rPr>
          <w:rStyle w:val="FootnoteReference"/>
        </w:rPr>
        <w:footnoteRef/>
      </w:r>
      <w:r>
        <w:t xml:space="preserve"> </w:t>
      </w:r>
      <w:r>
        <w:rPr>
          <w:rFonts w:ascii="Times New Roman" w:hAnsi="Times New Roman" w:cs="Times New Roman"/>
        </w:rPr>
        <w:t>In both papers the sense of uniqueness is referenced as individuality within a shared community, which can be interpreted as usefulness without entailing intermember dependency.</w:t>
      </w:r>
    </w:p>
  </w:footnote>
  <w:footnote w:id="14">
    <w:p w14:paraId="1848B62F"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Information obtained from the GSS website: </w:t>
      </w:r>
      <w:hyperlink r:id="rId1" w:history="1">
        <w:r>
          <w:rPr>
            <w:rStyle w:val="Hyperlink"/>
            <w:rFonts w:ascii="Times New Roman" w:hAnsi="Times New Roman" w:cs="Times New Roman"/>
          </w:rPr>
          <w:t>https://gss.norc.org/About-The-GSS</w:t>
        </w:r>
      </w:hyperlink>
      <w:r>
        <w:rPr>
          <w:rFonts w:ascii="Times New Roman" w:hAnsi="Times New Roman" w:cs="Times New Roman"/>
        </w:rPr>
        <w:t xml:space="preserve"> </w:t>
      </w:r>
    </w:p>
  </w:footnote>
  <w:footnote w:id="15">
    <w:p w14:paraId="3881F607" w14:textId="77777777" w:rsidR="002D53AE" w:rsidRDefault="002D53AE" w:rsidP="002D53AE">
      <w:pPr>
        <w:pStyle w:val="FootnoteText"/>
      </w:pPr>
      <w:r>
        <w:rPr>
          <w:rStyle w:val="FootnoteReference"/>
          <w:rFonts w:ascii="Times New Roman" w:hAnsi="Times New Roman" w:cs="Times New Roman"/>
        </w:rPr>
        <w:footnoteRef/>
      </w:r>
      <w:r>
        <w:rPr>
          <w:rFonts w:ascii="Times New Roman" w:hAnsi="Times New Roman" w:cs="Times New Roman"/>
        </w:rPr>
        <w:t xml:space="preserve"> Panstat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16">
    <w:p w14:paraId="6CC832EC"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Paxton’s research also looked into elements of trust in institutions and of social connections, which relates back to the use of social participation as an independent variable (Figure 1 and Figure 2)</w:t>
      </w:r>
    </w:p>
  </w:footnote>
  <w:footnote w:id="17">
    <w:p w14:paraId="57567368"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Two STATA commands exist to produce this method: xtdpdml by Williams, Allison and Moral-Benito (2018) and xtdpdqml by Kripfganz (2016), which instead uses quasi-maximum likelihood estimation for shorter T panels.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9342"/>
      <w:docPartObj>
        <w:docPartGallery w:val="Page Numbers (Top of Page)"/>
        <w:docPartUnique/>
      </w:docPartObj>
    </w:sdtPr>
    <w:sdtEndPr>
      <w:rPr>
        <w:rFonts w:ascii="Times New Roman" w:hAnsi="Times New Roman" w:cs="Times New Roman"/>
        <w:noProof/>
        <w:sz w:val="24"/>
        <w:szCs w:val="24"/>
      </w:rPr>
    </w:sdtEndPr>
    <w:sdtContent>
      <w:p w14:paraId="23443F77" w14:textId="732B201A" w:rsidR="00EB0391" w:rsidRPr="00EB0391" w:rsidRDefault="00EB0391">
        <w:pPr>
          <w:pStyle w:val="Header"/>
          <w:rPr>
            <w:rFonts w:ascii="Times New Roman" w:hAnsi="Times New Roman" w:cs="Times New Roman"/>
            <w:sz w:val="24"/>
            <w:szCs w:val="24"/>
          </w:rPr>
        </w:pPr>
        <w:r>
          <w:t xml:space="preserve">                                                                                                                                                                                       </w:t>
        </w:r>
        <w:r w:rsidRPr="00EB0391">
          <w:rPr>
            <w:rFonts w:ascii="Times New Roman" w:hAnsi="Times New Roman" w:cs="Times New Roman"/>
            <w:sz w:val="24"/>
            <w:szCs w:val="24"/>
          </w:rPr>
          <w:fldChar w:fldCharType="begin"/>
        </w:r>
        <w:r w:rsidRPr="00EB0391">
          <w:rPr>
            <w:rFonts w:ascii="Times New Roman" w:hAnsi="Times New Roman" w:cs="Times New Roman"/>
            <w:sz w:val="24"/>
            <w:szCs w:val="24"/>
          </w:rPr>
          <w:instrText xml:space="preserve"> PAGE   \* MERGEFORMAT </w:instrText>
        </w:r>
        <w:r w:rsidRPr="00EB0391">
          <w:rPr>
            <w:rFonts w:ascii="Times New Roman" w:hAnsi="Times New Roman" w:cs="Times New Roman"/>
            <w:sz w:val="24"/>
            <w:szCs w:val="24"/>
          </w:rPr>
          <w:fldChar w:fldCharType="separate"/>
        </w:r>
        <w:r w:rsidRPr="00EB0391">
          <w:rPr>
            <w:rFonts w:ascii="Times New Roman" w:hAnsi="Times New Roman" w:cs="Times New Roman"/>
            <w:noProof/>
            <w:sz w:val="24"/>
            <w:szCs w:val="24"/>
          </w:rPr>
          <w:t>2</w:t>
        </w:r>
        <w:r w:rsidRPr="00EB0391">
          <w:rPr>
            <w:rFonts w:ascii="Times New Roman" w:hAnsi="Times New Roman" w:cs="Times New Roman"/>
            <w:noProof/>
            <w:sz w:val="24"/>
            <w:szCs w:val="24"/>
          </w:rPr>
          <w:fldChar w:fldCharType="end"/>
        </w:r>
      </w:p>
    </w:sdtContent>
  </w:sdt>
  <w:p w14:paraId="170E581D" w14:textId="77777777" w:rsidR="00EB0391" w:rsidRDefault="00EB0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483F"/>
    <w:multiLevelType w:val="multilevel"/>
    <w:tmpl w:val="A37A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679475">
    <w:abstractNumId w:val="0"/>
  </w:num>
  <w:num w:numId="2" w16cid:durableId="176583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Michele Giunti">
    <w15:presenceInfo w15:providerId="Windows Live" w15:userId="7d0dd33bd5b09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3AE"/>
    <w:rsid w:val="00000FF6"/>
    <w:rsid w:val="00005ADE"/>
    <w:rsid w:val="000273FB"/>
    <w:rsid w:val="00040E68"/>
    <w:rsid w:val="00050237"/>
    <w:rsid w:val="00053376"/>
    <w:rsid w:val="0006207A"/>
    <w:rsid w:val="0007351F"/>
    <w:rsid w:val="0007365D"/>
    <w:rsid w:val="00075421"/>
    <w:rsid w:val="0009022C"/>
    <w:rsid w:val="000B2EA0"/>
    <w:rsid w:val="000C2D1B"/>
    <w:rsid w:val="000D7B9D"/>
    <w:rsid w:val="000E57B7"/>
    <w:rsid w:val="000F2EB1"/>
    <w:rsid w:val="000F49BE"/>
    <w:rsid w:val="000F6938"/>
    <w:rsid w:val="00133736"/>
    <w:rsid w:val="0013453C"/>
    <w:rsid w:val="00146F42"/>
    <w:rsid w:val="001649AD"/>
    <w:rsid w:val="00170652"/>
    <w:rsid w:val="001A2B5F"/>
    <w:rsid w:val="001B79D8"/>
    <w:rsid w:val="001F0BCC"/>
    <w:rsid w:val="001F176D"/>
    <w:rsid w:val="001F42FE"/>
    <w:rsid w:val="00207964"/>
    <w:rsid w:val="0025662F"/>
    <w:rsid w:val="002744A9"/>
    <w:rsid w:val="002806E0"/>
    <w:rsid w:val="0028749E"/>
    <w:rsid w:val="002C4DDE"/>
    <w:rsid w:val="002D2B8F"/>
    <w:rsid w:val="002D53AE"/>
    <w:rsid w:val="002D57CE"/>
    <w:rsid w:val="002E14F4"/>
    <w:rsid w:val="002F6B1D"/>
    <w:rsid w:val="00311EDB"/>
    <w:rsid w:val="003224F9"/>
    <w:rsid w:val="0032472E"/>
    <w:rsid w:val="003268CD"/>
    <w:rsid w:val="003379BF"/>
    <w:rsid w:val="003432FE"/>
    <w:rsid w:val="003A61B0"/>
    <w:rsid w:val="003B0EF7"/>
    <w:rsid w:val="003D489D"/>
    <w:rsid w:val="00431A8C"/>
    <w:rsid w:val="0043390C"/>
    <w:rsid w:val="004666F3"/>
    <w:rsid w:val="00476246"/>
    <w:rsid w:val="00487318"/>
    <w:rsid w:val="0048740B"/>
    <w:rsid w:val="004A6288"/>
    <w:rsid w:val="004B2B4C"/>
    <w:rsid w:val="004C2EEB"/>
    <w:rsid w:val="004E1B3A"/>
    <w:rsid w:val="005351EA"/>
    <w:rsid w:val="005560C4"/>
    <w:rsid w:val="005647AF"/>
    <w:rsid w:val="005826D9"/>
    <w:rsid w:val="005C1ED0"/>
    <w:rsid w:val="005C3ECA"/>
    <w:rsid w:val="005D5FEF"/>
    <w:rsid w:val="005F5BD1"/>
    <w:rsid w:val="00604F88"/>
    <w:rsid w:val="006454AB"/>
    <w:rsid w:val="00650E38"/>
    <w:rsid w:val="00671D3E"/>
    <w:rsid w:val="006743AD"/>
    <w:rsid w:val="00685DCF"/>
    <w:rsid w:val="00690D88"/>
    <w:rsid w:val="006917C5"/>
    <w:rsid w:val="006B000C"/>
    <w:rsid w:val="006B20E9"/>
    <w:rsid w:val="006B53DF"/>
    <w:rsid w:val="006B7B64"/>
    <w:rsid w:val="006C6015"/>
    <w:rsid w:val="006D3D7A"/>
    <w:rsid w:val="006E2830"/>
    <w:rsid w:val="006E7101"/>
    <w:rsid w:val="00700210"/>
    <w:rsid w:val="00703634"/>
    <w:rsid w:val="00706BA6"/>
    <w:rsid w:val="00707399"/>
    <w:rsid w:val="00726C56"/>
    <w:rsid w:val="007342D6"/>
    <w:rsid w:val="00735997"/>
    <w:rsid w:val="00791FD0"/>
    <w:rsid w:val="0079529C"/>
    <w:rsid w:val="00797495"/>
    <w:rsid w:val="007B0B8D"/>
    <w:rsid w:val="007B442C"/>
    <w:rsid w:val="007E5EAB"/>
    <w:rsid w:val="007E680B"/>
    <w:rsid w:val="0082443E"/>
    <w:rsid w:val="00856CBC"/>
    <w:rsid w:val="0087280C"/>
    <w:rsid w:val="00872A8E"/>
    <w:rsid w:val="008A21B8"/>
    <w:rsid w:val="008E78B4"/>
    <w:rsid w:val="00917A0A"/>
    <w:rsid w:val="00922CC9"/>
    <w:rsid w:val="00942426"/>
    <w:rsid w:val="00963BB8"/>
    <w:rsid w:val="00983838"/>
    <w:rsid w:val="009D4635"/>
    <w:rsid w:val="009F1355"/>
    <w:rsid w:val="009F76FF"/>
    <w:rsid w:val="00A11C9C"/>
    <w:rsid w:val="00A4025D"/>
    <w:rsid w:val="00A47022"/>
    <w:rsid w:val="00A52BD1"/>
    <w:rsid w:val="00A65EC9"/>
    <w:rsid w:val="00A7520E"/>
    <w:rsid w:val="00A90E58"/>
    <w:rsid w:val="00AD48E6"/>
    <w:rsid w:val="00AE166E"/>
    <w:rsid w:val="00AF1498"/>
    <w:rsid w:val="00B07271"/>
    <w:rsid w:val="00B226BE"/>
    <w:rsid w:val="00B27031"/>
    <w:rsid w:val="00B30788"/>
    <w:rsid w:val="00B500B9"/>
    <w:rsid w:val="00B520C3"/>
    <w:rsid w:val="00B53647"/>
    <w:rsid w:val="00B94EDA"/>
    <w:rsid w:val="00BA1601"/>
    <w:rsid w:val="00BA324E"/>
    <w:rsid w:val="00BC63DD"/>
    <w:rsid w:val="00C275A4"/>
    <w:rsid w:val="00C4436B"/>
    <w:rsid w:val="00C45B06"/>
    <w:rsid w:val="00C55F82"/>
    <w:rsid w:val="00C81B4C"/>
    <w:rsid w:val="00C81DEB"/>
    <w:rsid w:val="00C86998"/>
    <w:rsid w:val="00C90189"/>
    <w:rsid w:val="00CA7782"/>
    <w:rsid w:val="00CB1F3F"/>
    <w:rsid w:val="00CB7500"/>
    <w:rsid w:val="00CC1744"/>
    <w:rsid w:val="00CC26C0"/>
    <w:rsid w:val="00CD3417"/>
    <w:rsid w:val="00CD4143"/>
    <w:rsid w:val="00CE01B8"/>
    <w:rsid w:val="00CF0D9C"/>
    <w:rsid w:val="00D01586"/>
    <w:rsid w:val="00D25289"/>
    <w:rsid w:val="00D9074B"/>
    <w:rsid w:val="00E07C7F"/>
    <w:rsid w:val="00E15DFC"/>
    <w:rsid w:val="00E359C1"/>
    <w:rsid w:val="00E413B6"/>
    <w:rsid w:val="00E51930"/>
    <w:rsid w:val="00E53146"/>
    <w:rsid w:val="00E82D80"/>
    <w:rsid w:val="00E8623C"/>
    <w:rsid w:val="00E95F52"/>
    <w:rsid w:val="00EB0391"/>
    <w:rsid w:val="00EC009B"/>
    <w:rsid w:val="00EC171C"/>
    <w:rsid w:val="00EC2758"/>
    <w:rsid w:val="00EE73CF"/>
    <w:rsid w:val="00F03667"/>
    <w:rsid w:val="00F30754"/>
    <w:rsid w:val="00F314A7"/>
    <w:rsid w:val="00F417B8"/>
    <w:rsid w:val="00F42AF6"/>
    <w:rsid w:val="00F43407"/>
    <w:rsid w:val="00FC375A"/>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AF16"/>
  <w15:chartTrackingRefBased/>
  <w15:docId w15:val="{282ADCC5-1FF8-4242-A2E1-1AD501A1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AE"/>
  </w:style>
  <w:style w:type="paragraph" w:styleId="Heading1">
    <w:name w:val="heading 1"/>
    <w:basedOn w:val="Normal"/>
    <w:next w:val="Normal"/>
    <w:link w:val="Heading1Char"/>
    <w:uiPriority w:val="9"/>
    <w:qFormat/>
    <w:rsid w:val="00164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7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AE"/>
    <w:rPr>
      <w:color w:val="0563C1" w:themeColor="hyperlink"/>
      <w:u w:val="single"/>
    </w:rPr>
  </w:style>
  <w:style w:type="paragraph" w:styleId="FootnoteText">
    <w:name w:val="footnote text"/>
    <w:basedOn w:val="Normal"/>
    <w:link w:val="FootnoteTextChar"/>
    <w:uiPriority w:val="99"/>
    <w:semiHidden/>
    <w:unhideWhenUsed/>
    <w:rsid w:val="002D53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53AE"/>
    <w:rPr>
      <w:sz w:val="20"/>
      <w:szCs w:val="20"/>
    </w:rPr>
  </w:style>
  <w:style w:type="character" w:styleId="FootnoteReference">
    <w:name w:val="footnote reference"/>
    <w:basedOn w:val="DefaultParagraphFont"/>
    <w:uiPriority w:val="99"/>
    <w:semiHidden/>
    <w:unhideWhenUsed/>
    <w:rsid w:val="002D53AE"/>
    <w:rPr>
      <w:vertAlign w:val="superscript"/>
    </w:rPr>
  </w:style>
  <w:style w:type="paragraph" w:styleId="NormalWeb">
    <w:name w:val="Normal (Web)"/>
    <w:basedOn w:val="Normal"/>
    <w:uiPriority w:val="99"/>
    <w:semiHidden/>
    <w:unhideWhenUsed/>
    <w:rsid w:val="002D5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49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9AD"/>
    <w:pPr>
      <w:outlineLvl w:val="9"/>
    </w:pPr>
  </w:style>
  <w:style w:type="paragraph" w:styleId="TOC1">
    <w:name w:val="toc 1"/>
    <w:basedOn w:val="Normal"/>
    <w:next w:val="Normal"/>
    <w:autoRedefine/>
    <w:uiPriority w:val="39"/>
    <w:unhideWhenUsed/>
    <w:rsid w:val="00A7520E"/>
    <w:pPr>
      <w:spacing w:after="100"/>
    </w:pPr>
  </w:style>
  <w:style w:type="character" w:customStyle="1" w:styleId="Heading2Char">
    <w:name w:val="Heading 2 Char"/>
    <w:basedOn w:val="DefaultParagraphFont"/>
    <w:link w:val="Heading2"/>
    <w:uiPriority w:val="9"/>
    <w:rsid w:val="003D489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1B4C"/>
    <w:pPr>
      <w:spacing w:after="100"/>
      <w:ind w:left="220"/>
    </w:pPr>
  </w:style>
  <w:style w:type="character" w:customStyle="1" w:styleId="Heading3Char">
    <w:name w:val="Heading 3 Char"/>
    <w:basedOn w:val="DefaultParagraphFont"/>
    <w:link w:val="Heading3"/>
    <w:uiPriority w:val="9"/>
    <w:rsid w:val="006B7B6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A61B0"/>
    <w:pPr>
      <w:spacing w:after="100"/>
      <w:ind w:left="440"/>
    </w:pPr>
  </w:style>
  <w:style w:type="paragraph" w:styleId="Header">
    <w:name w:val="header"/>
    <w:basedOn w:val="Normal"/>
    <w:link w:val="HeaderChar"/>
    <w:uiPriority w:val="99"/>
    <w:unhideWhenUsed/>
    <w:rsid w:val="00EB0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91"/>
  </w:style>
  <w:style w:type="paragraph" w:styleId="Footer">
    <w:name w:val="footer"/>
    <w:basedOn w:val="Normal"/>
    <w:link w:val="FooterChar"/>
    <w:uiPriority w:val="99"/>
    <w:unhideWhenUsed/>
    <w:rsid w:val="00EB0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91"/>
  </w:style>
  <w:style w:type="character" w:styleId="CommentReference">
    <w:name w:val="annotation reference"/>
    <w:basedOn w:val="DefaultParagraphFont"/>
    <w:uiPriority w:val="99"/>
    <w:semiHidden/>
    <w:unhideWhenUsed/>
    <w:rsid w:val="00040E68"/>
    <w:rPr>
      <w:sz w:val="16"/>
      <w:szCs w:val="16"/>
    </w:rPr>
  </w:style>
  <w:style w:type="paragraph" w:styleId="CommentText">
    <w:name w:val="annotation text"/>
    <w:basedOn w:val="Normal"/>
    <w:link w:val="CommentTextChar"/>
    <w:uiPriority w:val="99"/>
    <w:semiHidden/>
    <w:unhideWhenUsed/>
    <w:rsid w:val="00040E68"/>
    <w:pPr>
      <w:spacing w:line="240" w:lineRule="auto"/>
    </w:pPr>
    <w:rPr>
      <w:sz w:val="20"/>
      <w:szCs w:val="20"/>
    </w:rPr>
  </w:style>
  <w:style w:type="character" w:customStyle="1" w:styleId="CommentTextChar">
    <w:name w:val="Comment Text Char"/>
    <w:basedOn w:val="DefaultParagraphFont"/>
    <w:link w:val="CommentText"/>
    <w:uiPriority w:val="99"/>
    <w:semiHidden/>
    <w:rsid w:val="00040E68"/>
    <w:rPr>
      <w:sz w:val="20"/>
      <w:szCs w:val="20"/>
    </w:rPr>
  </w:style>
  <w:style w:type="paragraph" w:styleId="CommentSubject">
    <w:name w:val="annotation subject"/>
    <w:basedOn w:val="CommentText"/>
    <w:next w:val="CommentText"/>
    <w:link w:val="CommentSubjectChar"/>
    <w:uiPriority w:val="99"/>
    <w:semiHidden/>
    <w:unhideWhenUsed/>
    <w:rsid w:val="00040E68"/>
    <w:rPr>
      <w:b/>
      <w:bCs/>
    </w:rPr>
  </w:style>
  <w:style w:type="character" w:customStyle="1" w:styleId="CommentSubjectChar">
    <w:name w:val="Comment Subject Char"/>
    <w:basedOn w:val="CommentTextChar"/>
    <w:link w:val="CommentSubject"/>
    <w:uiPriority w:val="99"/>
    <w:semiHidden/>
    <w:rsid w:val="00040E68"/>
    <w:rPr>
      <w:b/>
      <w:bCs/>
      <w:sz w:val="20"/>
      <w:szCs w:val="20"/>
    </w:rPr>
  </w:style>
  <w:style w:type="paragraph" w:styleId="Revision">
    <w:name w:val="Revision"/>
    <w:hidden/>
    <w:uiPriority w:val="99"/>
    <w:semiHidden/>
    <w:rsid w:val="00C45B06"/>
    <w:pPr>
      <w:spacing w:after="0" w:line="240" w:lineRule="auto"/>
    </w:pPr>
  </w:style>
  <w:style w:type="character" w:styleId="UnresolvedMention">
    <w:name w:val="Unresolved Mention"/>
    <w:basedOn w:val="DefaultParagraphFont"/>
    <w:uiPriority w:val="99"/>
    <w:semiHidden/>
    <w:unhideWhenUsed/>
    <w:rsid w:val="00AF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1963">
      <w:bodyDiv w:val="1"/>
      <w:marLeft w:val="0"/>
      <w:marRight w:val="0"/>
      <w:marTop w:val="0"/>
      <w:marBottom w:val="0"/>
      <w:divBdr>
        <w:top w:val="none" w:sz="0" w:space="0" w:color="auto"/>
        <w:left w:val="none" w:sz="0" w:space="0" w:color="auto"/>
        <w:bottom w:val="none" w:sz="0" w:space="0" w:color="auto"/>
        <w:right w:val="none" w:sz="0" w:space="0" w:color="auto"/>
      </w:divBdr>
    </w:div>
    <w:div w:id="631063478">
      <w:bodyDiv w:val="1"/>
      <w:marLeft w:val="0"/>
      <w:marRight w:val="0"/>
      <w:marTop w:val="0"/>
      <w:marBottom w:val="0"/>
      <w:divBdr>
        <w:top w:val="none" w:sz="0" w:space="0" w:color="auto"/>
        <w:left w:val="none" w:sz="0" w:space="0" w:color="auto"/>
        <w:bottom w:val="none" w:sz="0" w:space="0" w:color="auto"/>
        <w:right w:val="none" w:sz="0" w:space="0" w:color="auto"/>
      </w:divBdr>
    </w:div>
    <w:div w:id="1159733526">
      <w:bodyDiv w:val="1"/>
      <w:marLeft w:val="0"/>
      <w:marRight w:val="0"/>
      <w:marTop w:val="0"/>
      <w:marBottom w:val="0"/>
      <w:divBdr>
        <w:top w:val="none" w:sz="0" w:space="0" w:color="auto"/>
        <w:left w:val="none" w:sz="0" w:space="0" w:color="auto"/>
        <w:bottom w:val="none" w:sz="0" w:space="0" w:color="auto"/>
        <w:right w:val="none" w:sz="0" w:space="0" w:color="auto"/>
      </w:divBdr>
    </w:div>
    <w:div w:id="1305087338">
      <w:bodyDiv w:val="1"/>
      <w:marLeft w:val="0"/>
      <w:marRight w:val="0"/>
      <w:marTop w:val="0"/>
      <w:marBottom w:val="0"/>
      <w:divBdr>
        <w:top w:val="none" w:sz="0" w:space="0" w:color="auto"/>
        <w:left w:val="none" w:sz="0" w:space="0" w:color="auto"/>
        <w:bottom w:val="none" w:sz="0" w:space="0" w:color="auto"/>
        <w:right w:val="none" w:sz="0" w:space="0" w:color="auto"/>
      </w:divBdr>
    </w:div>
    <w:div w:id="1444838532">
      <w:bodyDiv w:val="1"/>
      <w:marLeft w:val="0"/>
      <w:marRight w:val="0"/>
      <w:marTop w:val="0"/>
      <w:marBottom w:val="0"/>
      <w:divBdr>
        <w:top w:val="none" w:sz="0" w:space="0" w:color="auto"/>
        <w:left w:val="none" w:sz="0" w:space="0" w:color="auto"/>
        <w:bottom w:val="none" w:sz="0" w:space="0" w:color="auto"/>
        <w:right w:val="none" w:sz="0" w:space="0" w:color="auto"/>
      </w:divBdr>
    </w:div>
    <w:div w:id="15013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owl.purdue.edu/owl/research_and_citation/apa_style/apa_formatting_and_style_guide/in_text_citations_the_basics.html" TargetMode="External"/><Relationship Id="rId1" Type="http://schemas.openxmlformats.org/officeDocument/2006/relationships/hyperlink" Target="https://owl.purdue.edu/owl/research_and_citation/apa_style/apa_formatting_and_style_guide/in_text_citations_author_author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www.pewresearch.org/internet/2021/09/01/the-internet-and-the-pandemic/" TargetMode="External"/><Relationship Id="rId39" Type="http://schemas.openxmlformats.org/officeDocument/2006/relationships/theme" Target="theme/theme1.xml"/><Relationship Id="rId21" Type="http://schemas.openxmlformats.org/officeDocument/2006/relationships/hyperlink" Target="https://doi.org/10.17605/OSF.IO/HACZV"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amai.org/covid19/descargas/SocialGlobalWebIndex.pdf" TargetMode="External"/><Relationship Id="rId33" Type="http://schemas.openxmlformats.org/officeDocument/2006/relationships/image" Target="media/image10.jpe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electionstudies.org/" TargetMode="External"/><Relationship Id="rId29" Type="http://schemas.openxmlformats.org/officeDocument/2006/relationships/hyperlink" Target="https://www.redditinc.com/assets/case-studies/TheEraOfWe.1.6.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86/s12888-020-03012-1" TargetMode="Externa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electionstudies.org/anes-2024-award/" TargetMode="External"/><Relationship Id="rId28" Type="http://schemas.openxmlformats.org/officeDocument/2006/relationships/hyperlink" Target="https://www.pewresearch.org/internet/fact-sheet/internet-broadband/"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emf"/><Relationship Id="rId31" Type="http://schemas.openxmlformats.org/officeDocument/2006/relationships/hyperlink" Target="https://static1.squarespace.com/static/5b7c56e255b02c683659fe43/t/6021776bdd04957c4557c212/1612805995893/Loneliness+in+America+2021_02_08_FINAL.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www.kff.org/other/report/loneliness-and-social-isolation-in-the-united-states-the-united-kingdom-and-japan-an-international-survey/" TargetMode="External"/><Relationship Id="rId27" Type="http://schemas.openxmlformats.org/officeDocument/2006/relationships/hyperlink" Target="https://www.cdc.gov/nchs/data/dvs/national-marriage-divorce-rates-00-20.pdf" TargetMode="External"/><Relationship Id="rId30" Type="http://schemas.openxmlformats.org/officeDocument/2006/relationships/hyperlink" Target="https://psycnet.apa.org/doi/10.1207/s15327752jpa6601_2" TargetMode="External"/><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CC8F-0001-4996-90F2-D8FB6DC9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14511</Words>
  <Characters>82719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159</cp:revision>
  <dcterms:created xsi:type="dcterms:W3CDTF">2022-11-28T15:37:00Z</dcterms:created>
  <dcterms:modified xsi:type="dcterms:W3CDTF">2023-01-24T20:31:00Z</dcterms:modified>
</cp:coreProperties>
</file>